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3.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jc w:val="center"/>
      </w:pPr>
      <w:del w:author="Yoann Guyot" w:date="2013-10-30T10:05:00Z" w:id="0">
        <w:r>
          <w:rPr>
            <w:rFonts w:ascii="Times New Roman" w:hAnsi="Times New Roman"/>
            <w:b/>
            <w:position w:val="0"/>
            <w:sz w:val="24"/>
            <w:sz w:val="36"/>
            <w:u w:val="single"/>
            <w:vertAlign w:val="baseline"/>
          </w:rPr>
          <w:delText>Route Suitability</w:delText>
        </w:r>
      </w:del>
      <w:del w:author="Yoann Guyot" w:date="2013-10-30T10:05:00Z" w:id="1">
        <w:r>
          <w:rPr>
            <w:rFonts w:ascii="Times New Roman" w:cs="Times New Roman" w:eastAsia="Times New Roman" w:hAnsi="Times New Roman"/>
            <w:b/>
            <w:sz w:val="36"/>
            <w:u w:val="single"/>
          </w:rPr>
          <w:delText xml:space="preserve"> </w:delText>
        </w:r>
      </w:del>
      <w:ins w:author="Yoann Guyot" w:date="2013-10-30T10:05:00Z" w:id="2">
        <w:r>
          <w:rPr>
            <w:rFonts w:ascii="Times New Roman" w:cs="Times New Roman" w:eastAsia="Times New Roman" w:hAnsi="Times New Roman"/>
            <w:b/>
            <w:sz w:val="36"/>
            <w:u w:val="single"/>
          </w:rPr>
          <w:t xml:space="preserve">Route Suitability </w:t>
        </w:r>
      </w:ins>
      <w:r>
        <w:rPr>
          <w:rFonts w:ascii="Times New Roman" w:cs="Times New Roman" w:eastAsia="Times New Roman" w:hAnsi="Times New Roman"/>
          <w:b/>
          <w:sz w:val="36"/>
          <w:u w:val="single"/>
        </w:rPr>
        <w:t>Supervision</w:t>
      </w:r>
      <w:del w:author="Yoann Guyot" w:date="2013-10-30T10:05:00Z" w:id="3">
        <w:r>
          <w:rPr>
            <w:rFonts w:ascii="Times New Roman" w:cs="Times New Roman" w:eastAsia="Times New Roman" w:hAnsi="Times New Roman"/>
            <w:b/>
            <w:sz w:val="36"/>
            <w:u w:val="single"/>
          </w:rPr>
          <w:delText xml:space="preserve"> Analysis</w:delText>
        </w:r>
      </w:del>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Authors:</w:t>
      </w:r>
    </w:p>
    <w:p>
      <w:pPr>
        <w:pStyle w:val="style0"/>
        <w:spacing w:after="0" w:before="0" w:line="100" w:lineRule="atLeast"/>
        <w:contextualSpacing w:val="false"/>
      </w:pPr>
      <w:r>
        <w:rPr/>
      </w:r>
    </w:p>
    <w:p>
      <w:pPr>
        <w:pStyle w:val="style0"/>
        <w:spacing w:after="0" w:before="0" w:line="100" w:lineRule="atLeast"/>
        <w:contextualSpacing w:val="false"/>
      </w:pPr>
      <w:r>
        <w:rPr/>
        <w:t>Baseliyos Jacob, Niklas Schaffrath, Yoann Guyot</w:t>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Reviewers:</w:t>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sz w:val="24"/>
        </w:rPr>
        <w:t>Reviewers of this document</w:t>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Date and version:</w:t>
      </w:r>
    </w:p>
    <w:p>
      <w:pPr>
        <w:pStyle w:val="style0"/>
        <w:spacing w:after="0" w:before="0" w:line="100" w:lineRule="atLeast"/>
        <w:contextualSpacing w:val="false"/>
      </w:pPr>
      <w:r>
        <w:rPr/>
      </w:r>
    </w:p>
    <w:p>
      <w:pPr>
        <w:pStyle w:val="style0"/>
        <w:spacing w:after="0" w:before="0" w:line="100" w:lineRule="atLeast"/>
        <w:contextualSpacing w:val="false"/>
      </w:pPr>
      <w:bookmarkStart w:id="0" w:name="h.gjdgxs"/>
      <w:bookmarkEnd w:id="0"/>
      <w:r>
        <w:rPr/>
        <w:t>24/10/2013</w:t>
      </w:r>
      <w:ins w:author="Yoann Guyot" w:date="2013-10-30T10:01:00Z" w:id="4">
        <w:r>
          <w:rPr/>
          <w:t xml:space="preserve"> - v1</w:t>
        </w:r>
      </w:ins>
      <w:ins w:author="Yoann Guyot" w:date="2013-10-30T10:02:00Z" w:id="5">
        <w:r>
          <w:rPr/>
          <w:t xml:space="preserve"> -</w:t>
        </w:r>
      </w:ins>
      <w:del w:author="Yoann Guyot" w:date="2013-10-30T10:02:00Z" w:id="6">
        <w:r>
          <w:rPr/>
          <w:delText>,</w:delText>
        </w:r>
      </w:del>
      <w:r>
        <w:rPr/>
        <w:t xml:space="preserve"> cr</w:t>
      </w:r>
      <w:ins w:author="Yoann Guyot" w:date="2013-10-30T10:03:00Z" w:id="7">
        <w:r>
          <w:rPr/>
          <w:t>e</w:t>
        </w:r>
      </w:ins>
      <w:del w:author="Yoann Guyot" w:date="2013-10-30T10:03:00Z" w:id="8">
        <w:r>
          <w:rPr/>
          <w:delText>é</w:delText>
        </w:r>
      </w:del>
      <w:r>
        <w:rPr/>
        <w:t>ation</w:t>
      </w:r>
      <w:del w:author="Yoann Guyot" w:date="2013-10-30T10:03:00Z" w:id="9">
        <w:r>
          <w:rPr/>
          <w:delText xml:space="preserve"> du document, version 1.0</w:delText>
        </w:r>
      </w:del>
    </w:p>
    <w:p>
      <w:pPr>
        <w:pStyle w:val="style0"/>
        <w:spacing w:after="0" w:before="0" w:line="100" w:lineRule="atLeast"/>
        <w:contextualSpacing w:val="false"/>
      </w:pPr>
      <w:ins w:author="Yoann Guyot" w:date="2013-10-30T09:46:00Z" w:id="10">
        <w:r>
          <w:rPr/>
          <w:t>30</w:t>
        </w:r>
      </w:ins>
      <w:ins w:author="Yoann Guyot" w:date="2013-10-30T09:47:00Z" w:id="11">
        <w:r>
          <w:rPr/>
          <w:t xml:space="preserve">/10/2013 </w:t>
        </w:r>
      </w:ins>
      <w:ins w:author="Yoann Guyot" w:date="2013-10-30T10:03:00Z" w:id="12">
        <w:r>
          <w:rPr/>
          <w:t xml:space="preserve">- v2 </w:t>
        </w:r>
      </w:ins>
      <w:ins w:author="Yoann Guyot" w:date="2013-10-30T15:39:00Z" w:id="13">
        <w:r>
          <w:rPr/>
          <w:t>–</w:t>
        </w:r>
      </w:ins>
      <w:ins w:author="Yoann Guyot" w:date="2013-10-30T11:37:00Z" w:id="14">
        <w:r>
          <w:rPr/>
          <w:t xml:space="preserve"> </w:t>
        </w:r>
      </w:ins>
      <w:ins w:author="Yoann Guyot" w:date="2013-10-30T15:39:00Z" w:id="15">
        <w:r>
          <w:rPr/>
          <w:t>updated with requirements and variables</w:t>
        </w:r>
      </w:ins>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Input documents:</w:t>
      </w:r>
    </w:p>
    <w:p>
      <w:pPr>
        <w:pStyle w:val="style0"/>
        <w:spacing w:after="0" w:before="0" w:line="100" w:lineRule="atLeast"/>
        <w:contextualSpacing w:val="false"/>
      </w:pPr>
      <w:r>
        <w:rPr/>
      </w:r>
    </w:p>
    <w:p>
      <w:pPr>
        <w:pStyle w:val="style0"/>
        <w:spacing w:after="0" w:before="0" w:line="100" w:lineRule="atLeast"/>
        <w:ind w:hanging="0" w:left="0" w:right="0"/>
        <w:contextualSpacing w:val="false"/>
      </w:pPr>
      <w:r>
        <w:rPr>
          <w:rFonts w:ascii="Times New Roman" w:cs="Times New Roman" w:eastAsia="Times New Roman" w:hAnsi="Times New Roman"/>
          <w:sz w:val="24"/>
        </w:rPr>
        <w:t>Subset 26 §</w:t>
      </w:r>
      <w:r>
        <w:rPr/>
        <w:t>3</w:t>
      </w:r>
      <w:r>
        <w:rPr>
          <w:rFonts w:ascii="Times New Roman" w:cs="Times New Roman" w:eastAsia="Times New Roman" w:hAnsi="Times New Roman"/>
          <w:sz w:val="24"/>
        </w:rPr>
        <w:t>.</w:t>
      </w:r>
      <w:r>
        <w:rPr/>
        <w:t>12</w:t>
      </w:r>
      <w:r>
        <w:rPr>
          <w:rFonts w:ascii="Times New Roman" w:cs="Times New Roman" w:eastAsia="Times New Roman" w:hAnsi="Times New Roman"/>
          <w:sz w:val="24"/>
        </w:rPr>
        <w:t>.</w:t>
      </w:r>
      <w:r>
        <w:rPr/>
        <w:t>2, §7.4.2.21</w:t>
      </w:r>
      <w:ins w:author="Yoann Guyot" w:date="2013-10-30T14:35:00Z" w:id="16">
        <w:r>
          <w:rPr/>
          <w:t>, §7.4.</w:t>
        </w:r>
      </w:ins>
      <w:ins w:author="Yoann Guyot" w:date="2013-10-30T14:36:00Z" w:id="17">
        <w:r>
          <w:rPr/>
          <w:t>3.5</w:t>
        </w:r>
      </w:ins>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Description</w:t>
      </w:r>
    </w:p>
    <w:p>
      <w:pPr>
        <w:pStyle w:val="style0"/>
        <w:spacing w:after="0" w:before="0" w:line="100" w:lineRule="atLeast"/>
        <w:contextualSpacing w:val="false"/>
      </w:pPr>
      <w:r>
        <w:rPr/>
      </w:r>
    </w:p>
    <w:p>
      <w:pPr>
        <w:pStyle w:val="style0"/>
        <w:spacing w:after="0" w:before="0" w:line="100" w:lineRule="atLeast"/>
        <w:contextualSpacing w:val="false"/>
      </w:pPr>
      <w:ins w:author="Yoann Guyot" w:date="2013-10-30T10:09:00Z" w:id="18">
        <w:r>
          <w:rPr/>
          <w:t>This function manages supervision of route suitabilities where incompatibilities occur for this train, which can be one of these :</w:t>
        </w:r>
      </w:ins>
    </w:p>
    <w:p>
      <w:pPr>
        <w:pStyle w:val="style0"/>
        <w:numPr>
          <w:ilvl w:val="0"/>
          <w:numId w:val="4"/>
        </w:numPr>
        <w:spacing w:after="0" w:before="0" w:line="100" w:lineRule="atLeast"/>
        <w:contextualSpacing/>
      </w:pPr>
      <w:ins w:author="Yoann Guyot" w:date="2013-10-30T10:09:00Z" w:id="19">
        <w:r>
          <w:rPr/>
          <w:t>the loading gauge profile of the train is not included in the list of loading gauges accepted by trackside,</w:t>
        </w:r>
      </w:ins>
    </w:p>
    <w:p>
      <w:pPr>
        <w:pStyle w:val="style0"/>
        <w:numPr>
          <w:ilvl w:val="0"/>
          <w:numId w:val="4"/>
        </w:numPr>
        <w:spacing w:after="0" w:before="0" w:line="100" w:lineRule="atLeast"/>
        <w:contextualSpacing/>
      </w:pPr>
      <w:ins w:author="Yoann Guyot" w:date="2013-10-30T10:09:00Z" w:id="20">
        <w:r>
          <w:rPr/>
          <w:t>the list of traction systems accepted by the engine does not include the one received from trackside,</w:t>
        </w:r>
      </w:ins>
    </w:p>
    <w:p>
      <w:pPr>
        <w:pStyle w:val="style0"/>
        <w:numPr>
          <w:ilvl w:val="0"/>
          <w:numId w:val="4"/>
        </w:numPr>
        <w:spacing w:after="0" w:before="0" w:line="100" w:lineRule="atLeast"/>
        <w:contextualSpacing/>
      </w:pPr>
      <w:ins w:author="Yoann Guyot" w:date="2013-10-30T10:09:00Z" w:id="21">
        <w:r>
          <w:rPr/>
          <w:t>the axle load category of the train is higher than the permitted one received from trackside.</w:t>
        </w:r>
      </w:ins>
    </w:p>
    <w:p>
      <w:pPr>
        <w:pStyle w:val="style0"/>
        <w:spacing w:after="0" w:before="0" w:line="100" w:lineRule="atLeast"/>
        <w:ind w:hanging="0" w:left="0" w:right="0"/>
        <w:contextualSpacing/>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120130" cy="432689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120130" cy="4326890"/>
                    </a:xfrm>
                    <a:prstGeom prst="rect">
                      <a:avLst/>
                    </a:prstGeom>
                    <a:noFill/>
                    <a:ln w="9525">
                      <a:noFill/>
                      <a:miter lim="800000"/>
                      <a:headEnd/>
                      <a:tailEnd/>
                    </a:ln>
                  </pic:spPr>
                </pic:pic>
              </a:graphicData>
            </a:graphic>
          </wp:anchor>
        </w:drawing>
      </w:r>
    </w:p>
    <w:p>
      <w:pPr>
        <w:pStyle w:val="style0"/>
        <w:spacing w:after="0" w:before="0" w:line="100" w:lineRule="atLeast"/>
        <w:contextualSpacing w:val="false"/>
      </w:pPr>
      <w:r>
        <w:rPr>
          <w:rFonts w:ascii="Times New Roman" w:cs="Times New Roman" w:eastAsia="Times New Roman" w:hAnsi="Times New Roman"/>
          <w:b/>
          <w:sz w:val="28"/>
          <w:u w:val="single"/>
        </w:rPr>
        <w:t>Functions</w:t>
      </w:r>
    </w:p>
    <w:p>
      <w:pPr>
        <w:pStyle w:val="style0"/>
        <w:spacing w:after="0" w:before="0" w:line="100" w:lineRule="atLeast"/>
        <w:contextualSpacing w:val="false"/>
      </w:pPr>
      <w:r>
        <w:rPr/>
      </w:r>
    </w:p>
    <w:tbl>
      <w:tblPr>
        <w:jc w:val="left"/>
        <w:tblInd w:type="dxa" w:w="-7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5"/>
          <w:bottom w:type="dxa" w:w="55"/>
          <w:right w:type="dxa" w:w="55"/>
        </w:tblCellMar>
      </w:tblPr>
      <w:tblGrid>
        <w:gridCol w:w="2436"/>
        <w:gridCol w:w="2437"/>
        <w:gridCol w:w="2437"/>
        <w:gridCol w:w="2437"/>
      </w:tblGrid>
      <w:tr>
        <w:trPr>
          <w:cantSplit w:val="false"/>
        </w:trPr>
        <w:tc>
          <w:tcPr>
            <w:tcW w:type="dxa" w:w="2436"/>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09:47:00Z" w:id="22">
              <w:r>
                <w:rPr>
                  <w:rFonts w:ascii="Arial" w:cs="Arial" w:eastAsia="Arial" w:hAnsi="Arial"/>
                  <w:b/>
                  <w:sz w:val="20"/>
                </w:rPr>
                <w:t>C</w:t>
              </w:r>
            </w:ins>
            <w:del w:author="Yoann Guyot" w:date="2013-10-30T09:47:00Z" w:id="23">
              <w:r>
                <w:rPr>
                  <w:rFonts w:ascii="Arial" w:cs="Arial" w:eastAsia="Arial" w:hAnsi="Arial"/>
                  <w:b/>
                  <w:sz w:val="20"/>
                </w:rPr>
                <w:delText>c</w:delText>
              </w:r>
            </w:del>
            <w:r>
              <w:rPr>
                <w:rFonts w:ascii="Arial" w:cs="Arial" w:eastAsia="Arial" w:hAnsi="Arial"/>
                <w:b/>
                <w:sz w:val="20"/>
              </w:rPr>
              <w:t>ompareSuitabilityData</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t xml:space="preserve">compares </w:t>
            </w:r>
            <w:ins w:author="Yoann Guyot" w:date="2013-10-30T09:48:00Z" w:id="24">
              <w:r>
                <w:rPr/>
                <w:t xml:space="preserve">RouteSuitabilityData (Packet70) from </w:t>
              </w:r>
            </w:ins>
            <w:r>
              <w:rPr/>
              <w:t xml:space="preserve">trackside </w:t>
            </w:r>
            <w:del w:author="Yoann Guyot" w:date="2013-10-30T09:48:00Z" w:id="25">
              <w:r>
                <w:rPr/>
                <w:delText>location data and</w:delText>
              </w:r>
            </w:del>
            <w:r>
              <w:rPr/>
              <w:t xml:space="preserve"> </w:t>
            </w:r>
            <w:ins w:author="Yoann Guyot" w:date="2013-10-30T09:48:00Z" w:id="26">
              <w:r>
                <w:rPr/>
                <w:t>with T</w:t>
              </w:r>
            </w:ins>
            <w:del w:author="Yoann Guyot" w:date="2013-10-30T09:48:00Z" w:id="27">
              <w:r>
                <w:rPr/>
                <w:delText>t</w:delText>
              </w:r>
            </w:del>
            <w:r>
              <w:rPr/>
              <w:t>rain</w:t>
            </w:r>
            <w:del w:author="Yoann Guyot" w:date="2013-10-30T09:49:00Z" w:id="28">
              <w:r>
                <w:rPr/>
                <w:delText xml:space="preserve"> </w:delText>
              </w:r>
            </w:del>
            <w:ins w:author="Yoann Guyot" w:date="2013-10-30T09:49:00Z" w:id="29">
              <w:r>
                <w:rPr/>
                <w:t>D</w:t>
              </w:r>
            </w:ins>
            <w:del w:author="Yoann Guyot" w:date="2013-10-30T09:49:00Z" w:id="30">
              <w:r>
                <w:rPr/>
                <w:delText>d</w:delText>
              </w:r>
            </w:del>
            <w:r>
              <w:rPr/>
              <w:t>ata to determine the list of unsuitabilities</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Input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i/>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T_Variable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09:49:00Z" w:id="31">
              <w:r>
                <w:rPr>
                  <w:i/>
                </w:rPr>
                <w:t>R</w:t>
              </w:r>
            </w:ins>
            <w:del w:author="Yoann Guyot" w:date="2013-10-30T09:49:00Z" w:id="32">
              <w:r>
                <w:rPr>
                  <w:i/>
                </w:rPr>
                <w:delText>r</w:delText>
              </w:r>
            </w:del>
            <w:r>
              <w:rPr>
                <w:i/>
              </w:rPr>
              <w:t>outeSuitabilityData</w:t>
            </w:r>
            <w:ins w:author="Yoann Guyot" w:date="2013-10-30T10:11:00Z" w:id="33">
              <w:r>
                <w:rPr>
                  <w:i/>
                </w:rPr>
                <w:t xml:space="preserve"> (Packet70)</w:t>
              </w:r>
            </w:ins>
            <w:r>
              <w:rPr>
                <w:i/>
              </w:rPr>
              <w:t xml:space="preserve">, </w:t>
            </w:r>
            <w:ins w:author="Yoann Guyot" w:date="2013-10-30T09:49:00Z" w:id="34">
              <w:r>
                <w:rPr>
                  <w:i/>
                </w:rPr>
                <w:t>T</w:t>
              </w:r>
            </w:ins>
            <w:del w:author="Yoann Guyot" w:date="2013-10-30T09:49:00Z" w:id="35">
              <w:r>
                <w:rPr>
                  <w:i/>
                </w:rPr>
                <w:delText>t</w:delText>
              </w:r>
            </w:del>
            <w:r>
              <w:rPr>
                <w:i/>
              </w:rPr>
              <w:t>rainData</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Output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T_Variable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09:49:00Z" w:id="36">
              <w:r>
                <w:rPr>
                  <w:i/>
                </w:rPr>
                <w:t>L</w:t>
              </w:r>
            </w:ins>
            <w:del w:author="Yoann Guyot" w:date="2013-10-30T09:49:00Z" w:id="37">
              <w:r>
                <w:rPr>
                  <w:i/>
                </w:rPr>
                <w:delText>l</w:delText>
              </w:r>
            </w:del>
            <w:r>
              <w:rPr>
                <w:i/>
              </w:rPr>
              <w:t>istOfUnsuitabilities</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Local</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T_Variable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Parameter</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T_Constant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Requirement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T_Requirement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62"/>
              <w:keepNext/>
              <w:keepLines/>
              <w:spacing w:after="0" w:before="0" w:line="100" w:lineRule="atLeast"/>
              <w:contextualSpacing w:val="false"/>
            </w:pPr>
            <w:ins w:author="Yoann Guyot" w:date="2013-10-30T15:04:00Z" w:id="38">
              <w:r>
                <w:rPr>
                  <w:lang w:val="en-GB"/>
                </w:rPr>
                <w:t>SA-1</w:t>
              </w:r>
            </w:ins>
            <w:ins w:author="Yoann Guyot" w:date="2013-10-30T15:13:00Z" w:id="39">
              <w:r>
                <w:rPr>
                  <w:lang w:val="en-GB"/>
                </w:rPr>
                <w:t>, SA-2, SA-3, SA-4</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Block</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1 (optional)</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T_FunctionalBlock</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Parent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0..1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T_Function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Allocation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T_System</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t>Kernel</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bl>
    <w:p>
      <w:pPr>
        <w:pStyle w:val="style0"/>
        <w:spacing w:after="0" w:before="0"/>
        <w:contextualSpacing w:val="false"/>
      </w:pPr>
      <w:r>
        <w:rPr/>
      </w:r>
    </w:p>
    <w:tbl>
      <w:tblPr>
        <w:jc w:val="left"/>
        <w:tblInd w:type="dxa" w:w="-7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5"/>
          <w:bottom w:type="dxa" w:w="55"/>
          <w:right w:type="dxa" w:w="55"/>
        </w:tblCellMar>
      </w:tblPr>
      <w:tblGrid>
        <w:gridCol w:w="2403"/>
        <w:gridCol w:w="2403"/>
        <w:gridCol w:w="2403"/>
        <w:gridCol w:w="2403"/>
      </w:tblGrid>
      <w:tr>
        <w:trPr>
          <w:cantSplit w:val="false"/>
        </w:trPr>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contextualSpacing w:val="false"/>
            </w:pPr>
            <w:r>
              <w:rPr>
                <w:b/>
              </w:rPr>
              <w:t>Name</w:t>
            </w:r>
          </w:p>
        </w:tc>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contextualSpacing w:val="false"/>
            </w:pPr>
            <w:r>
              <w:rPr>
                <w:b/>
              </w:rPr>
              <w:t>Occurrence</w:t>
            </w:r>
          </w:p>
        </w:tc>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contextualSpacing w:val="false"/>
            </w:pPr>
            <w:r>
              <w:rPr>
                <w:b/>
              </w:rPr>
              <w:t>Type</w:t>
            </w:r>
          </w:p>
        </w:tc>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contextualSpacing w:val="false"/>
            </w:pPr>
            <w:r>
              <w:rPr>
                <w:b/>
              </w:rPr>
              <w:t>Description</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t>Name</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t>T_Text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0:00Z" w:id="40">
              <w:r>
                <w:rPr>
                  <w:rFonts w:ascii="Arial" w:cs="Arial" w:eastAsia="Arial" w:hAnsi="Arial"/>
                  <w:b/>
                  <w:sz w:val="20"/>
                </w:rPr>
                <w:t>R</w:t>
              </w:r>
            </w:ins>
            <w:del w:author="Yoann Guyot" w:date="2013-10-30T09:50:00Z" w:id="41">
              <w:r>
                <w:rPr>
                  <w:rFonts w:ascii="Arial" w:cs="Arial" w:eastAsia="Arial" w:hAnsi="Arial"/>
                  <w:b/>
                  <w:sz w:val="20"/>
                </w:rPr>
                <w:delText>r</w:delText>
              </w:r>
            </w:del>
            <w:r>
              <w:rPr>
                <w:rFonts w:ascii="Arial" w:cs="Arial" w:eastAsia="Arial" w:hAnsi="Arial"/>
                <w:b/>
                <w:sz w:val="20"/>
              </w:rPr>
              <w:t>eplaceMAData</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t>Definition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t>T_Definition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t>replaces movement authority data with the closest unsuitability location if there is some</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Input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T_Variable</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0:00Z" w:id="42">
              <w:r>
                <w:rPr>
                  <w:i/>
                </w:rPr>
                <w:t>L</w:t>
              </w:r>
            </w:ins>
            <w:del w:author="Yoann Guyot" w:date="2013-10-30T09:50:00Z" w:id="43">
              <w:r>
                <w:rPr>
                  <w:i/>
                </w:rPr>
                <w:delText>l</w:delText>
              </w:r>
            </w:del>
            <w:r>
              <w:rPr>
                <w:i/>
              </w:rPr>
              <w:t>istOfUnsuitabilities</w:t>
            </w:r>
            <w:ins w:author="Yoann Guyot" w:date="2013-10-30T09:51:00Z" w:id="44">
              <w:r>
                <w:rPr>
                  <w:i/>
                </w:rPr>
                <w:t>, TrainLocation</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Output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T_Variable</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2:00Z" w:id="45">
              <w:r>
                <w:rPr>
                  <w:i/>
                  <w:iCs/>
                </w:rPr>
                <w:t>ClosestUnsuitabilityLocation</w:t>
              </w:r>
            </w:ins>
            <w:ins w:author="Yoann Guyot" w:date="2013-10-30T10:59:00Z" w:id="46">
              <w:r>
                <w:rPr/>
                <w:t xml:space="preserve"> </w:t>
              </w:r>
            </w:ins>
            <w:ins w:author="Yoann Guyot" w:date="2013-10-30T10:59:00Z" w:id="47">
              <w:r>
                <w:rPr>
                  <w:b/>
                  <w:bCs/>
                  <w:color w:val="FF0000"/>
                </w:rPr>
                <w:t>(also modifies ReleaseSpeed to zero)</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Local</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T_Variable</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Parameter</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T_Constant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Requirement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T_Requirement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62"/>
              <w:keepNext/>
              <w:keepLines/>
              <w:spacing w:after="0" w:before="0" w:line="100" w:lineRule="atLeast"/>
              <w:contextualSpacing w:val="false"/>
            </w:pPr>
            <w:ins w:author="Yoann Guyot" w:date="2013-10-30T15:12:00Z" w:id="48">
              <w:r>
                <w:rPr>
                  <w:lang w:val="en-GB"/>
                </w:rPr>
                <w:t>SA-5</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Block</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1 (optional)</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T_FunctionalBlock</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Parent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0..1</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T_Function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0:00Z" w:id="49">
              <w:r>
                <w:rPr/>
                <w:t>C</w:t>
              </w:r>
            </w:ins>
            <w:del w:author="Yoann Guyot" w:date="2013-10-30T09:50:00Z" w:id="50">
              <w:r>
                <w:rPr/>
                <w:delText>c</w:delText>
              </w:r>
            </w:del>
            <w:r>
              <w:rPr/>
              <w:t>ompareSuitabilityData</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Allocation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T_System</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t>Kernel</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t>Safety</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t>Boolean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r>
          </w:p>
        </w:tc>
      </w:tr>
    </w:tbl>
    <w:p>
      <w:pPr>
        <w:pStyle w:val="style0"/>
        <w:spacing w:after="0" w:before="0"/>
        <w:contextualSpacing w:val="false"/>
      </w:pPr>
      <w:r>
        <w:rPr/>
      </w:r>
    </w:p>
    <w:tbl>
      <w:tblPr>
        <w:jc w:val="left"/>
        <w:tblInd w:type="dxa" w:w="-7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5"/>
          <w:bottom w:type="dxa" w:w="55"/>
          <w:right w:type="dxa" w:w="55"/>
        </w:tblCellMar>
      </w:tblPr>
      <w:tblGrid>
        <w:gridCol w:w="2403"/>
        <w:gridCol w:w="2403"/>
        <w:gridCol w:w="2403"/>
        <w:gridCol w:w="2403"/>
      </w:tblGrid>
      <w:tr>
        <w:trPr>
          <w:cantSplit w:val="false"/>
        </w:trPr>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contextualSpacing w:val="false"/>
            </w:pPr>
            <w:r>
              <w:rPr>
                <w:b/>
              </w:rPr>
              <w:t>Name</w:t>
            </w:r>
          </w:p>
        </w:tc>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contextualSpacing w:val="false"/>
            </w:pPr>
            <w:r>
              <w:rPr>
                <w:b/>
              </w:rPr>
              <w:t>Occurrence</w:t>
            </w:r>
          </w:p>
        </w:tc>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contextualSpacing w:val="false"/>
            </w:pPr>
            <w:r>
              <w:rPr>
                <w:b/>
              </w:rPr>
              <w:t>Type</w:t>
            </w:r>
          </w:p>
        </w:tc>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contextualSpacing w:val="false"/>
            </w:pPr>
            <w:r>
              <w:rPr>
                <w:b/>
              </w:rPr>
              <w:t>Description</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t>Name</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t>T_Text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2:00Z" w:id="51">
              <w:r>
                <w:rPr>
                  <w:rFonts w:ascii="Arial" w:cs="Arial" w:eastAsia="Arial" w:hAnsi="Arial"/>
                  <w:b/>
                  <w:sz w:val="20"/>
                </w:rPr>
                <w:t>I</w:t>
              </w:r>
            </w:ins>
            <w:del w:author="Yoann Guyot" w:date="2013-10-30T09:52:00Z" w:id="52">
              <w:r>
                <w:rPr>
                  <w:rFonts w:ascii="Arial" w:cs="Arial" w:eastAsia="Arial" w:hAnsi="Arial"/>
                  <w:b/>
                  <w:sz w:val="20"/>
                </w:rPr>
                <w:delText>i</w:delText>
              </w:r>
            </w:del>
            <w:r>
              <w:rPr>
                <w:rFonts w:ascii="Arial" w:cs="Arial" w:eastAsia="Arial" w:hAnsi="Arial"/>
                <w:b/>
                <w:sz w:val="20"/>
              </w:rPr>
              <w:t>nformDriverAboutUnsuitabilities</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t>Definition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t>T_Definition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2:00Z" w:id="53">
              <w:r>
                <w:rPr/>
                <w:t xml:space="preserve">Informs the driver of all </w:t>
              </w:r>
            </w:ins>
            <w:ins w:author="Yoann Guyot" w:date="2013-10-30T09:53:00Z" w:id="54">
              <w:r>
                <w:rPr/>
                <w:t>unsuitabilities</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Input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T_Variable</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55">
              <w:r>
                <w:rPr>
                  <w:i/>
                </w:rPr>
                <w:t>L</w:t>
              </w:r>
            </w:ins>
            <w:del w:author="Yoann Guyot" w:date="2013-10-30T09:53:00Z" w:id="56">
              <w:r>
                <w:rPr>
                  <w:i/>
                </w:rPr>
                <w:delText>l</w:delText>
              </w:r>
            </w:del>
            <w:r>
              <w:rPr>
                <w:i/>
              </w:rPr>
              <w:t>istOfUnsuitabilities</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Output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T_Variable</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Local</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T_Variable</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Parameter</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T_Constant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Requirement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0..n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T_Requirement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15:10:00Z" w:id="57">
              <w:r>
                <w:rPr/>
                <w:t>SA-6</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Block</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1 (optional)</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T_FunctionalBlock</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Parent</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0..1</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T_Function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58">
              <w:r>
                <w:rPr/>
                <w:t>C</w:t>
              </w:r>
            </w:ins>
            <w:del w:author="Yoann Guyot" w:date="2013-10-30T09:53:00Z" w:id="59">
              <w:r>
                <w:rPr/>
                <w:delText>c</w:delText>
              </w:r>
            </w:del>
            <w:r>
              <w:rPr/>
              <w:t>ompareSuitabilityData</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Allocation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i/>
              </w:rPr>
              <w:t>T_System</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t>DMI</w:t>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t>Safety</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t>1</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t>Boolean</w:t>
            </w:r>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r>
          </w:p>
        </w:tc>
      </w:tr>
    </w:tbl>
    <w:p>
      <w:pPr>
        <w:pStyle w:val="style0"/>
        <w:spacing w:after="0" w:before="0"/>
        <w:contextualSpacing w:val="false"/>
      </w:pPr>
      <w:r>
        <w:rPr/>
      </w:r>
    </w:p>
    <w:tbl>
      <w:tblPr>
        <w:jc w:val="left"/>
        <w:tblInd w:type="dxa" w:w="-7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5"/>
          <w:bottom w:type="dxa" w:w="55"/>
          <w:right w:type="dxa" w:w="55"/>
        </w:tblCellMar>
      </w:tblPr>
      <w:tblGrid>
        <w:gridCol w:w="2403"/>
        <w:gridCol w:w="2403"/>
        <w:gridCol w:w="2403"/>
        <w:gridCol w:w="2403"/>
      </w:tblGrid>
      <w:tr>
        <w:trPr>
          <w:cantSplit w:val="false"/>
        </w:trPr>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contextualSpacing w:val="false"/>
            </w:pPr>
            <w:ins w:author="Yoann Guyot" w:date="2013-10-30T09:53:00Z" w:id="60">
              <w:r>
                <w:rPr>
                  <w:b/>
                </w:rPr>
                <w:t>Name</w:t>
              </w:r>
            </w:ins>
          </w:p>
        </w:tc>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contextualSpacing w:val="false"/>
            </w:pPr>
            <w:ins w:author="Yoann Guyot" w:date="2013-10-30T09:53:00Z" w:id="61">
              <w:r>
                <w:rPr>
                  <w:b/>
                </w:rPr>
                <w:t>Occurrence</w:t>
              </w:r>
            </w:ins>
          </w:p>
        </w:tc>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contextualSpacing w:val="false"/>
            </w:pPr>
            <w:ins w:author="Yoann Guyot" w:date="2013-10-30T09:53:00Z" w:id="62">
              <w:r>
                <w:rPr>
                  <w:b/>
                </w:rPr>
                <w:t>Type</w:t>
              </w:r>
            </w:ins>
          </w:p>
        </w:tc>
        <w:tc>
          <w:tcPr>
            <w:tcW w:type="dxa" w:w="240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contextualSpacing w:val="false"/>
            </w:pPr>
            <w:ins w:author="Yoann Guyot" w:date="2013-10-30T09:53:00Z" w:id="63">
              <w:r>
                <w:rPr>
                  <w:b/>
                </w:rPr>
                <w:t>Description</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64">
              <w:r>
                <w:rPr/>
                <w:t>Name</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65">
              <w:r>
                <w:rPr/>
                <w:t>1</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66">
              <w:r>
                <w:rPr/>
                <w:t>T_Text</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67">
              <w:r>
                <w:rPr>
                  <w:rFonts w:ascii="Arial" w:cs="Arial" w:eastAsia="Arial" w:hAnsi="Arial"/>
                  <w:b/>
                  <w:sz w:val="20"/>
                </w:rPr>
                <w:t>Tripp</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68">
              <w:r>
                <w:rPr/>
                <w:t>Definition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69">
              <w:r>
                <w:rPr/>
                <w:t>1</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70">
              <w:r>
                <w:rPr/>
                <w:t>T_Definition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71">
              <w:r>
                <w:rPr/>
                <w:t>Tripps the train if, for any reason, it overpassed the ClosestUnsuitabilityLocation</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72">
              <w:r>
                <w:rPr>
                  <w:i/>
                </w:rPr>
                <w:t>Input</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73">
              <w:r>
                <w:rPr>
                  <w:i/>
                </w:rPr>
                <w:t>0..n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74">
              <w:r>
                <w:rPr>
                  <w:i/>
                </w:rPr>
                <w:t>T_Variable</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75">
              <w:r>
                <w:rPr>
                  <w:i/>
                </w:rPr>
                <w:t xml:space="preserve">EndOfAuthority or SupervisedLocation </w:t>
              </w:r>
            </w:ins>
            <w:ins w:author="Yoann Guyot" w:date="2013-10-30T09:53:00Z" w:id="76">
              <w:r>
                <w:rPr>
                  <w:b/>
                  <w:bCs/>
                  <w:i w:val="false"/>
                  <w:iCs w:val="false"/>
                  <w:color w:val="000000"/>
                </w:rPr>
                <w:t>&lt;- because the ClosestUnsuitabilityLocation was stored in these variables</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77">
              <w:r>
                <w:rPr>
                  <w:i/>
                </w:rPr>
                <w:t>Output</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78">
              <w:r>
                <w:rPr>
                  <w:i/>
                </w:rPr>
                <w:t>0..n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79">
              <w:r>
                <w:rPr>
                  <w:i/>
                </w:rPr>
                <w:t>T_Variable</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80">
              <w:r>
                <w:rPr>
                  <w:i/>
                </w:rPr>
                <w:t>Local</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81">
              <w:r>
                <w:rPr>
                  <w:i/>
                </w:rPr>
                <w:t>0..n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82">
              <w:r>
                <w:rPr>
                  <w:i/>
                </w:rPr>
                <w:t>T_Variable</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83">
              <w:r>
                <w:rPr>
                  <w:i/>
                </w:rPr>
                <w:t>Parameter</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84">
              <w:r>
                <w:rPr>
                  <w:i/>
                </w:rPr>
                <w:t>0..n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85">
              <w:r>
                <w:rPr>
                  <w:i/>
                </w:rPr>
                <w:t>T_Constant</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86">
              <w:r>
                <w:rPr>
                  <w:i/>
                </w:rPr>
                <w:t>Requirement</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87">
              <w:r>
                <w:rPr>
                  <w:i/>
                </w:rPr>
                <w:t>0..n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88">
              <w:r>
                <w:rPr>
                  <w:i/>
                </w:rPr>
                <w:t>T_Requirement</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4"/>
              <w:spacing w:after="0" w:before="0" w:line="100" w:lineRule="atLeast"/>
              <w:contextualSpacing w:val="false"/>
            </w:pPr>
            <w:ins w:author="Yoann Guyot" w:date="2013-10-30T15:16:00Z" w:id="89">
              <w:r>
                <w:rPr/>
                <w:t>SRS-3.12.2.8</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90">
              <w:r>
                <w:rPr>
                  <w:i/>
                </w:rPr>
                <w:t>Block</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91">
              <w:r>
                <w:rPr>
                  <w:i/>
                </w:rPr>
                <w:t>1 (optional)</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92">
              <w:r>
                <w:rPr>
                  <w:i/>
                </w:rPr>
                <w:t>T_FunctionalBlock</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93">
              <w:r>
                <w:rPr>
                  <w:i/>
                </w:rPr>
                <w:t>Parent</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94">
              <w:r>
                <w:rPr>
                  <w:i/>
                </w:rPr>
                <w:t>0..1</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95">
              <w:r>
                <w:rPr>
                  <w:i/>
                </w:rPr>
                <w:t>T_Function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r>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96">
              <w:r>
                <w:rPr>
                  <w:i/>
                </w:rPr>
                <w:t>Allocation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97">
              <w:r>
                <w:rPr>
                  <w:i/>
                </w:rPr>
                <w:t>1</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98">
              <w:r>
                <w:rPr>
                  <w:i/>
                </w:rPr>
                <w:t>T_System</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99">
              <w:r>
                <w:rPr/>
                <w:t>Kernel</w:t>
              </w:r>
            </w:ins>
          </w:p>
        </w:tc>
      </w:tr>
      <w:tr>
        <w:trPr>
          <w:cantSplit w:val="false"/>
        </w:trPr>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100">
              <w:r>
                <w:rPr/>
                <w:t>Safety</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101">
              <w:r>
                <w:rPr/>
                <w:t>1</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ins w:author="Yoann Guyot" w:date="2013-10-30T09:53:00Z" w:id="102">
              <w:r>
                <w:rPr/>
                <w:t>Boolean</w:t>
              </w:r>
            </w:ins>
          </w:p>
        </w:tc>
        <w:tc>
          <w:tcPr>
            <w:tcW w:type="dxa" w:w="240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contextualSpacing w:val="false"/>
            </w:pPr>
            <w:r>
              <w:rPr/>
            </w:r>
          </w:p>
        </w:tc>
      </w:tr>
    </w:tbl>
    <w:p>
      <w:pPr>
        <w:pStyle w:val="style0"/>
        <w:spacing w:after="0" w:before="0"/>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b/>
          <w:sz w:val="28"/>
          <w:u w:val="single"/>
        </w:rPr>
        <w:t>Variables</w:t>
      </w:r>
    </w:p>
    <w:p>
      <w:pPr>
        <w:pStyle w:val="style0"/>
        <w:spacing w:after="0" w:before="0" w:line="100" w:lineRule="atLeast"/>
        <w:contextualSpacing w:val="false"/>
      </w:pPr>
      <w:r>
        <w:rPr/>
      </w:r>
    </w:p>
    <w:tbl>
      <w:tblPr>
        <w:jc w:val="left"/>
        <w:tblInd w:type="dxa" w:w="-7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5"/>
          <w:bottom w:type="dxa" w:w="55"/>
          <w:right w:type="dxa" w:w="55"/>
        </w:tblCellMar>
      </w:tblPr>
      <w:tblGrid>
        <w:gridCol w:w="1518"/>
        <w:gridCol w:w="1305"/>
        <w:gridCol w:w="2043"/>
        <w:gridCol w:w="4872"/>
      </w:tblGrid>
      <w:tr>
        <w:trPr>
          <w:cantSplit w:val="false"/>
        </w:trPr>
        <w:tc>
          <w:tcPr>
            <w:tcW w:type="dxa" w:w="1518"/>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t>RouteSuitabilityData</w:t>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cs="Lohit Hindi" w:eastAsia="DejaVu Sans"/>
                <w:color w:val="00000A"/>
                <w:sz w:val="24"/>
                <w:szCs w:val="24"/>
                <w:lang w:bidi="hi-IN" w:eastAsia="zh-CN" w:val="fr-BE"/>
              </w:rPr>
              <w:t>Route suitability data defines which values concerning loading gauge, traction system and axle load category a train must meet to be allowed to enter the route.</w:t>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t>Subset-26-3</w:t>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Nature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T_VariableNature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09:59:00Z" w:id="103">
              <w:r>
                <w:rPr/>
                <w:t>P</w:t>
              </w:r>
            </w:ins>
            <w:del w:author="Yoann Guyot" w:date="2013-10-30T09:59:00Z" w:id="104">
              <w:r>
                <w:rPr/>
                <w:delText>p</w:delText>
              </w:r>
            </w:del>
            <w:r>
              <w:rPr/>
              <w:t>acket70</w:t>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MinimalValue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MaximalValue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SpecialValue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0..n</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Interface</w:t>
            </w:r>
          </w:p>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Packet</w:t>
            </w:r>
          </w:p>
          <w:p>
            <w:pPr>
              <w:pStyle w:val="style0"/>
              <w:numPr>
                <w:ilvl w:val="0"/>
                <w:numId w:val="2"/>
              </w:numPr>
              <w:spacing w:after="0" w:before="0" w:line="100" w:lineRule="atLeast"/>
              <w:ind w:hanging="0" w:left="0" w:right="0"/>
              <w:contextualSpacing w:val="false"/>
            </w:pPr>
            <w:r>
              <w:rPr>
                <w:rFonts w:ascii="Times New Roman" w:cs="Times New Roman" w:eastAsia="Times New Roman" w:hAnsi="Times New Roman"/>
                <w:sz w:val="24"/>
              </w:rPr>
              <w:t>Internal</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Requirement</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1..n</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i/>
                <w:sz w:val="24"/>
              </w:rPr>
              <w:t>T_Requirement</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i/>
              </w:rPr>
              <w:t xml:space="preserve">SRS-3.12.2.1, </w:t>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Store</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T_Variable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Resolution</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T_VariableNature</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7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5"/>
          <w:bottom w:type="dxa" w:w="55"/>
          <w:right w:type="dxa" w:w="55"/>
        </w:tblCellMar>
      </w:tblPr>
      <w:tblGrid>
        <w:gridCol w:w="1518"/>
        <w:gridCol w:w="1305"/>
        <w:gridCol w:w="2043"/>
        <w:gridCol w:w="4872"/>
      </w:tblGrid>
      <w:tr>
        <w:trPr>
          <w:cantSplit w:val="false"/>
        </w:trPr>
        <w:tc>
          <w:tcPr>
            <w:tcW w:type="dxa" w:w="1518"/>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16:00Z" w:id="105">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16:00Z" w:id="106">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16:00Z" w:id="107">
              <w:r>
                <w:rPr>
                  <w:rFonts w:ascii="Times New Roman" w:cs="Times New Roman" w:eastAsia="Times New Roman" w:hAnsi="Times New Roman"/>
                  <w:b/>
                  <w:sz w:val="24"/>
                </w:rPr>
                <w:t>Type</w:t>
              </w:r>
            </w:ins>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16:00Z" w:id="108">
              <w:r>
                <w:rPr>
                  <w:rFonts w:ascii="Times New Roman" w:cs="Times New Roman" w:eastAsia="Times New Roman" w:hAnsi="Times New Roman"/>
                  <w:b/>
                  <w:sz w:val="24"/>
                </w:rPr>
                <w:t>Description</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09">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10">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11">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12">
              <w:r>
                <w:rPr/>
                <w:t>TrainData</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13">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14">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15">
              <w:r>
                <w:rPr>
                  <w:rFonts w:ascii="Times New Roman" w:cs="Times New Roman" w:eastAsia="Times New Roman" w:hAnsi="Times New Roman"/>
                  <w:sz w:val="24"/>
                </w:rPr>
                <w:t>T_Definition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16">
              <w:r>
                <w:rPr>
                  <w:rFonts w:cs="Lohit Hindi" w:eastAsia="DejaVu Sans"/>
                  <w:color w:val="00000A"/>
                  <w:sz w:val="24"/>
                  <w:szCs w:val="24"/>
                  <w:lang w:bidi="hi-IN" w:eastAsia="zh-CN" w:val="fr-BE"/>
                </w:rPr>
                <w:t>Train suitability data defines the loading gauge, traction systems and axle load category of the train.</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17">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18">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19">
              <w:r>
                <w:rPr>
                  <w:rFonts w:ascii="Times New Roman" w:cs="Times New Roman" w:eastAsia="Times New Roman" w:hAnsi="Times New Roman"/>
                  <w:sz w:val="24"/>
                </w:rPr>
                <w:t>T_SourceDocument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20">
              <w:r>
                <w:rPr/>
                <w:t>Subset-26-3</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21">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22">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23">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24">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25">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26">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27">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28">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29">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30">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31">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32">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33">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34">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numPr>
                <w:ilvl w:val="0"/>
                <w:numId w:val="2"/>
              </w:numPr>
              <w:spacing w:after="0" w:before="0" w:line="100" w:lineRule="atLeast"/>
              <w:ind w:hanging="0" w:left="0" w:right="0"/>
              <w:contextualSpacing w:val="false"/>
            </w:pPr>
            <w:ins w:author="Yoann Guyot" w:date="2013-10-30T15:16:00Z" w:id="135">
              <w:r>
                <w:rPr>
                  <w:rFonts w:ascii="Times New Roman" w:cs="Times New Roman" w:eastAsia="Times New Roman" w:hAnsi="Times New Roman"/>
                  <w:sz w:val="24"/>
                </w:rPr>
                <w:t>Interface</w:t>
              </w:r>
            </w:ins>
          </w:p>
          <w:p>
            <w:pPr>
              <w:pStyle w:val="style0"/>
              <w:numPr>
                <w:ilvl w:val="0"/>
                <w:numId w:val="2"/>
              </w:numPr>
              <w:spacing w:after="0" w:before="0" w:line="100" w:lineRule="atLeast"/>
              <w:ind w:hanging="0" w:left="0" w:right="0"/>
              <w:contextualSpacing w:val="false"/>
            </w:pPr>
            <w:ins w:author="Yoann Guyot" w:date="2013-10-30T15:16:00Z" w:id="136">
              <w:r>
                <w:rPr>
                  <w:rFonts w:ascii="Times New Roman" w:cs="Times New Roman" w:eastAsia="Times New Roman" w:hAnsi="Times New Roman"/>
                  <w:sz w:val="24"/>
                </w:rPr>
                <w:t>Packet</w:t>
              </w:r>
            </w:ins>
          </w:p>
          <w:p>
            <w:pPr>
              <w:pStyle w:val="style0"/>
              <w:numPr>
                <w:ilvl w:val="0"/>
                <w:numId w:val="2"/>
              </w:numPr>
              <w:spacing w:after="0" w:before="0" w:line="100" w:lineRule="atLeast"/>
              <w:ind w:hanging="0" w:left="0" w:right="0"/>
              <w:contextualSpacing w:val="false"/>
            </w:pPr>
            <w:ins w:author="Yoann Guyot" w:date="2013-10-30T15:16:00Z" w:id="137">
              <w:r>
                <w:rPr>
                  <w:rFonts w:ascii="Times New Roman" w:cs="Times New Roman" w:eastAsia="Times New Roman" w:hAnsi="Times New Roman"/>
                  <w:sz w:val="24"/>
                </w:rPr>
                <w:t>Internal</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38">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39">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40">
              <w:r>
                <w:rPr>
                  <w:rFonts w:ascii="Times New Roman" w:cs="Times New Roman" w:eastAsia="Times New Roman" w:hAnsi="Times New Roman"/>
                  <w:i/>
                  <w:sz w:val="24"/>
                </w:rPr>
                <w:t>T_Requirement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41">
              <w:r>
                <w:rPr>
                  <w:i/>
                </w:rPr>
                <w:t>SA-1, SA-2, SA-3, SA-4</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42">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43">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44">
              <w:r>
                <w:rPr>
                  <w:rFonts w:ascii="Times New Roman" w:cs="Times New Roman" w:eastAsia="Times New Roman" w:hAnsi="Times New Roman"/>
                  <w:sz w:val="24"/>
                </w:rPr>
                <w:t>T_Variable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45">
              <w:r>
                <w:rPr/>
                <w:t>TrainDataStorage</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46">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47">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48">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49">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50">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6:00Z" w:id="151">
              <w:r>
                <w:rPr>
                  <w:rFonts w:ascii="Times New Roman" w:cs="Times New Roman" w:eastAsia="Times New Roman" w:hAnsi="Times New Roman"/>
                  <w:sz w:val="24"/>
                </w:rPr>
                <w:t>Boolean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7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5"/>
          <w:bottom w:type="dxa" w:w="55"/>
          <w:right w:type="dxa" w:w="55"/>
        </w:tblCellMar>
      </w:tblPr>
      <w:tblGrid>
        <w:gridCol w:w="1518"/>
        <w:gridCol w:w="1305"/>
        <w:gridCol w:w="2043"/>
        <w:gridCol w:w="4872"/>
      </w:tblGrid>
      <w:tr>
        <w:trPr>
          <w:cantSplit w:val="false"/>
        </w:trPr>
        <w:tc>
          <w:tcPr>
            <w:tcW w:type="dxa" w:w="1518"/>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19:00Z" w:id="152">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19:00Z" w:id="153">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19:00Z" w:id="154">
              <w:r>
                <w:rPr>
                  <w:rFonts w:ascii="Times New Roman" w:cs="Times New Roman" w:eastAsia="Times New Roman" w:hAnsi="Times New Roman"/>
                  <w:b/>
                  <w:sz w:val="24"/>
                </w:rPr>
                <w:t>Type</w:t>
              </w:r>
            </w:ins>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19:00Z" w:id="155">
              <w:r>
                <w:rPr>
                  <w:rFonts w:ascii="Times New Roman" w:cs="Times New Roman" w:eastAsia="Times New Roman" w:hAnsi="Times New Roman"/>
                  <w:b/>
                  <w:sz w:val="24"/>
                </w:rPr>
                <w:t>Description</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56">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57">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58">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59">
              <w:r>
                <w:rPr/>
                <w:t>TrainDataStorage</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60">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61">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62">
              <w:r>
                <w:rPr>
                  <w:rFonts w:ascii="Times New Roman" w:cs="Times New Roman" w:eastAsia="Times New Roman" w:hAnsi="Times New Roman"/>
                  <w:sz w:val="24"/>
                </w:rPr>
                <w:t>T_Definition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63">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64">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65">
              <w:r>
                <w:rPr>
                  <w:rFonts w:ascii="Times New Roman" w:cs="Times New Roman" w:eastAsia="Times New Roman" w:hAnsi="Times New Roman"/>
                  <w:sz w:val="24"/>
                </w:rPr>
                <w:t>T_SourceDocument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66">
              <w:r>
                <w:rPr/>
                <w:t>Subset-26-3</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67">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68">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69">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70">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71">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72">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73">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74">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75">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76">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77">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78">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79">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80">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numPr>
                <w:ilvl w:val="0"/>
                <w:numId w:val="2"/>
              </w:numPr>
              <w:spacing w:after="0" w:before="0" w:line="100" w:lineRule="atLeast"/>
              <w:ind w:hanging="0" w:left="0" w:right="0"/>
              <w:contextualSpacing w:val="false"/>
            </w:pPr>
            <w:ins w:author="Yoann Guyot" w:date="2013-10-30T15:19:00Z" w:id="181">
              <w:r>
                <w:rPr>
                  <w:rFonts w:ascii="Times New Roman" w:cs="Times New Roman" w:eastAsia="Times New Roman" w:hAnsi="Times New Roman"/>
                  <w:sz w:val="24"/>
                </w:rPr>
                <w:t>Interface</w:t>
              </w:r>
            </w:ins>
          </w:p>
          <w:p>
            <w:pPr>
              <w:pStyle w:val="style0"/>
              <w:numPr>
                <w:ilvl w:val="0"/>
                <w:numId w:val="2"/>
              </w:numPr>
              <w:spacing w:after="0" w:before="0" w:line="100" w:lineRule="atLeast"/>
              <w:ind w:hanging="0" w:left="0" w:right="0"/>
              <w:contextualSpacing w:val="false"/>
            </w:pPr>
            <w:ins w:author="Yoann Guyot" w:date="2013-10-30T15:19:00Z" w:id="182">
              <w:r>
                <w:rPr>
                  <w:rFonts w:ascii="Times New Roman" w:cs="Times New Roman" w:eastAsia="Times New Roman" w:hAnsi="Times New Roman"/>
                  <w:sz w:val="24"/>
                </w:rPr>
                <w:t>Packet</w:t>
              </w:r>
            </w:ins>
          </w:p>
          <w:p>
            <w:pPr>
              <w:pStyle w:val="style0"/>
              <w:numPr>
                <w:ilvl w:val="0"/>
                <w:numId w:val="2"/>
              </w:numPr>
              <w:spacing w:after="0" w:before="0" w:line="100" w:lineRule="atLeast"/>
              <w:ind w:hanging="0" w:left="0" w:right="0"/>
              <w:contextualSpacing w:val="false"/>
            </w:pPr>
            <w:ins w:author="Yoann Guyot" w:date="2013-10-30T15:19:00Z" w:id="183">
              <w:r>
                <w:rPr>
                  <w:rFonts w:ascii="Times New Roman" w:cs="Times New Roman" w:eastAsia="Times New Roman" w:hAnsi="Times New Roman"/>
                  <w:sz w:val="24"/>
                </w:rPr>
                <w:t>Internal</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84">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85">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86">
              <w:r>
                <w:rPr>
                  <w:rFonts w:ascii="Times New Roman" w:cs="Times New Roman" w:eastAsia="Times New Roman" w:hAnsi="Times New Roman"/>
                  <w:i/>
                  <w:sz w:val="24"/>
                </w:rPr>
                <w:t>T_Requirement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87">
              <w:r>
                <w:rPr>
                  <w:i/>
                </w:rPr>
                <w:t>SA-1, SA-2, SA-3, SA-4</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88">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89">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90">
              <w:r>
                <w:rPr>
                  <w:rFonts w:ascii="Times New Roman" w:cs="Times New Roman" w:eastAsia="Times New Roman" w:hAnsi="Times New Roman"/>
                  <w:sz w:val="24"/>
                </w:rPr>
                <w:t>T_Variable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91">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92">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93">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94">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95">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19:00Z" w:id="196">
              <w:r>
                <w:rPr>
                  <w:rFonts w:ascii="Times New Roman" w:cs="Times New Roman" w:eastAsia="Times New Roman" w:hAnsi="Times New Roman"/>
                  <w:sz w:val="24"/>
                </w:rPr>
                <w:t>Boolean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7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5"/>
          <w:bottom w:type="dxa" w:w="55"/>
          <w:right w:type="dxa" w:w="55"/>
        </w:tblCellMar>
      </w:tblPr>
      <w:tblGrid>
        <w:gridCol w:w="1518"/>
        <w:gridCol w:w="1305"/>
        <w:gridCol w:w="2043"/>
        <w:gridCol w:w="4872"/>
      </w:tblGrid>
      <w:tr>
        <w:trPr>
          <w:cantSplit w:val="false"/>
        </w:trPr>
        <w:tc>
          <w:tcPr>
            <w:tcW w:type="dxa" w:w="1518"/>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0:00Z" w:id="197">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0:00Z" w:id="198">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0:00Z" w:id="199">
              <w:r>
                <w:rPr>
                  <w:rFonts w:ascii="Times New Roman" w:cs="Times New Roman" w:eastAsia="Times New Roman" w:hAnsi="Times New Roman"/>
                  <w:b/>
                  <w:sz w:val="24"/>
                </w:rPr>
                <w:t>Type</w:t>
              </w:r>
            </w:ins>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0:00Z" w:id="200">
              <w:r>
                <w:rPr>
                  <w:rFonts w:ascii="Times New Roman" w:cs="Times New Roman" w:eastAsia="Times New Roman" w:hAnsi="Times New Roman"/>
                  <w:b/>
                  <w:sz w:val="24"/>
                </w:rPr>
                <w:t>Description</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01">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02">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03">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04">
              <w:r>
                <w:rPr/>
                <w:t>TrainLocation</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05">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06">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07">
              <w:r>
                <w:rPr>
                  <w:rFonts w:ascii="Times New Roman" w:cs="Times New Roman" w:eastAsia="Times New Roman" w:hAnsi="Times New Roman"/>
                  <w:sz w:val="24"/>
                </w:rPr>
                <w:t>T_Definition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08">
              <w:r>
                <w:rPr>
                  <w:rFonts w:cs="Lohit Hindi" w:eastAsia="DejaVu Sans"/>
                  <w:color w:val="00000A"/>
                  <w:sz w:val="24"/>
                  <w:szCs w:val="24"/>
                  <w:lang w:bidi="hi-IN" w:eastAsia="zh-CN" w:val="fr-BE"/>
                </w:rPr>
                <w:t>Position of the train, comparable with trackside objects locations.</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09">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10">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11">
              <w:r>
                <w:rPr>
                  <w:rFonts w:ascii="Times New Roman" w:cs="Times New Roman" w:eastAsia="Times New Roman" w:hAnsi="Times New Roman"/>
                  <w:sz w:val="24"/>
                </w:rPr>
                <w:t>T_SourceDocument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12">
              <w:r>
                <w:rPr/>
                <w:t>Subset-26-3</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13">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14">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15">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16">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17">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18">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19">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20">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21">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22">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23">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24">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25">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26">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numPr>
                <w:ilvl w:val="0"/>
                <w:numId w:val="2"/>
              </w:numPr>
              <w:spacing w:after="0" w:before="0" w:line="100" w:lineRule="atLeast"/>
              <w:ind w:hanging="0" w:left="0" w:right="0"/>
              <w:contextualSpacing w:val="false"/>
            </w:pPr>
            <w:ins w:author="Yoann Guyot" w:date="2013-10-30T15:20:00Z" w:id="227">
              <w:r>
                <w:rPr>
                  <w:rFonts w:ascii="Times New Roman" w:cs="Times New Roman" w:eastAsia="Times New Roman" w:hAnsi="Times New Roman"/>
                  <w:sz w:val="24"/>
                </w:rPr>
                <w:t>Interface</w:t>
              </w:r>
            </w:ins>
          </w:p>
          <w:p>
            <w:pPr>
              <w:pStyle w:val="style0"/>
              <w:numPr>
                <w:ilvl w:val="0"/>
                <w:numId w:val="2"/>
              </w:numPr>
              <w:spacing w:after="0" w:before="0" w:line="100" w:lineRule="atLeast"/>
              <w:ind w:hanging="0" w:left="0" w:right="0"/>
              <w:contextualSpacing w:val="false"/>
            </w:pPr>
            <w:ins w:author="Yoann Guyot" w:date="2013-10-30T15:20:00Z" w:id="228">
              <w:r>
                <w:rPr>
                  <w:rFonts w:ascii="Times New Roman" w:cs="Times New Roman" w:eastAsia="Times New Roman" w:hAnsi="Times New Roman"/>
                  <w:sz w:val="24"/>
                </w:rPr>
                <w:t>Packet</w:t>
              </w:r>
            </w:ins>
          </w:p>
          <w:p>
            <w:pPr>
              <w:pStyle w:val="style0"/>
              <w:numPr>
                <w:ilvl w:val="0"/>
                <w:numId w:val="2"/>
              </w:numPr>
              <w:spacing w:after="0" w:before="0" w:line="100" w:lineRule="atLeast"/>
              <w:ind w:hanging="0" w:left="0" w:right="0"/>
              <w:contextualSpacing w:val="false"/>
            </w:pPr>
            <w:ins w:author="Yoann Guyot" w:date="2013-10-30T15:20:00Z" w:id="229">
              <w:r>
                <w:rPr>
                  <w:rFonts w:ascii="Times New Roman" w:cs="Times New Roman" w:eastAsia="Times New Roman" w:hAnsi="Times New Roman"/>
                  <w:sz w:val="24"/>
                </w:rPr>
                <w:t>Internal</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30">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31">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32">
              <w:r>
                <w:rPr>
                  <w:rFonts w:ascii="Times New Roman" w:cs="Times New Roman" w:eastAsia="Times New Roman" w:hAnsi="Times New Roman"/>
                  <w:i/>
                  <w:sz w:val="24"/>
                </w:rPr>
                <w:t>T_Requirement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33">
              <w:r>
                <w:rPr>
                  <w:i/>
                </w:rPr>
                <w:t>SA-5</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34">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35">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36">
              <w:r>
                <w:rPr>
                  <w:rFonts w:ascii="Times New Roman" w:cs="Times New Roman" w:eastAsia="Times New Roman" w:hAnsi="Times New Roman"/>
                  <w:sz w:val="24"/>
                </w:rPr>
                <w:t>T_Variable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37">
              <w:r>
                <w:rPr/>
                <w:t>TrainLocationStorage (defined in another function), or TrainDataStorage</w:t>
              </w:r>
            </w:ins>
            <w:ins w:author="Yoann Guyot" w:date="2013-10-30T15:22:00Z" w:id="238">
              <w:r>
                <w:rPr/>
                <w:t> </w:t>
              </w:r>
            </w:ins>
            <w:ins w:author="Yoann Guyot" w:date="2013-10-30T15:20:00Z" w:id="239">
              <w:r>
                <w:rPr/>
                <w:t>?</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40">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41">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42">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43">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44">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0:00Z" w:id="245">
              <w:r>
                <w:rPr>
                  <w:rFonts w:ascii="Times New Roman" w:cs="Times New Roman" w:eastAsia="Times New Roman" w:hAnsi="Times New Roman"/>
                  <w:sz w:val="24"/>
                </w:rPr>
                <w:t>Boolean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7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5"/>
          <w:bottom w:type="dxa" w:w="55"/>
          <w:right w:type="dxa" w:w="55"/>
        </w:tblCellMar>
      </w:tblPr>
      <w:tblGrid>
        <w:gridCol w:w="1518"/>
        <w:gridCol w:w="1305"/>
        <w:gridCol w:w="2043"/>
        <w:gridCol w:w="4872"/>
      </w:tblGrid>
      <w:tr>
        <w:trPr>
          <w:cantSplit w:val="false"/>
        </w:trPr>
        <w:tc>
          <w:tcPr>
            <w:tcW w:type="dxa" w:w="1518"/>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2:00Z" w:id="246">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2:00Z" w:id="247">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2:00Z" w:id="248">
              <w:r>
                <w:rPr>
                  <w:rFonts w:ascii="Times New Roman" w:cs="Times New Roman" w:eastAsia="Times New Roman" w:hAnsi="Times New Roman"/>
                  <w:b/>
                  <w:sz w:val="24"/>
                </w:rPr>
                <w:t>Type</w:t>
              </w:r>
            </w:ins>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2:00Z" w:id="249">
              <w:r>
                <w:rPr>
                  <w:rFonts w:ascii="Times New Roman" w:cs="Times New Roman" w:eastAsia="Times New Roman" w:hAnsi="Times New Roman"/>
                  <w:b/>
                  <w:sz w:val="24"/>
                </w:rPr>
                <w:t>Description</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50">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51">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52">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53">
              <w:r>
                <w:rPr/>
                <w:t>ListOfUnsuitabilities</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54">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55">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56">
              <w:r>
                <w:rPr>
                  <w:rFonts w:ascii="Times New Roman" w:cs="Times New Roman" w:eastAsia="Times New Roman" w:hAnsi="Times New Roman"/>
                  <w:sz w:val="24"/>
                </w:rPr>
                <w:t>T_Definition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57">
              <w:r>
                <w:rPr>
                  <w:rFonts w:cs="Lohit Hindi" w:eastAsia="DejaVu Sans"/>
                  <w:color w:val="00000A"/>
                  <w:sz w:val="24"/>
                  <w:szCs w:val="24"/>
                  <w:lang w:bidi="hi-IN" w:eastAsia="zh-CN" w:val="fr-BE"/>
                </w:rPr>
                <w:t>List of route suitabilities where incompatibilities occur for this train.</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58">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59">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60">
              <w:r>
                <w:rPr>
                  <w:rFonts w:ascii="Times New Roman" w:cs="Times New Roman" w:eastAsia="Times New Roman" w:hAnsi="Times New Roman"/>
                  <w:sz w:val="24"/>
                </w:rPr>
                <w:t>T_SourceDocument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61">
              <w:r>
                <w:rPr/>
                <w:t>Subset-26-3</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62">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63">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64">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65">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66">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67">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68">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69">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70">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71">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72">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73">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74">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75">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numPr>
                <w:ilvl w:val="0"/>
                <w:numId w:val="2"/>
              </w:numPr>
              <w:spacing w:after="0" w:before="0" w:line="100" w:lineRule="atLeast"/>
              <w:ind w:hanging="0" w:left="0" w:right="0"/>
              <w:contextualSpacing w:val="false"/>
            </w:pPr>
            <w:ins w:author="Yoann Guyot" w:date="2013-10-30T15:22:00Z" w:id="276">
              <w:r>
                <w:rPr>
                  <w:rFonts w:ascii="Times New Roman" w:cs="Times New Roman" w:eastAsia="Times New Roman" w:hAnsi="Times New Roman"/>
                  <w:sz w:val="24"/>
                </w:rPr>
                <w:t>Interface</w:t>
              </w:r>
            </w:ins>
          </w:p>
          <w:p>
            <w:pPr>
              <w:pStyle w:val="style0"/>
              <w:numPr>
                <w:ilvl w:val="0"/>
                <w:numId w:val="2"/>
              </w:numPr>
              <w:spacing w:after="0" w:before="0" w:line="100" w:lineRule="atLeast"/>
              <w:ind w:hanging="0" w:left="0" w:right="0"/>
              <w:contextualSpacing w:val="false"/>
            </w:pPr>
            <w:ins w:author="Yoann Guyot" w:date="2013-10-30T15:22:00Z" w:id="277">
              <w:r>
                <w:rPr>
                  <w:rFonts w:ascii="Times New Roman" w:cs="Times New Roman" w:eastAsia="Times New Roman" w:hAnsi="Times New Roman"/>
                  <w:sz w:val="24"/>
                </w:rPr>
                <w:t>Packet</w:t>
              </w:r>
            </w:ins>
          </w:p>
          <w:p>
            <w:pPr>
              <w:pStyle w:val="style0"/>
              <w:numPr>
                <w:ilvl w:val="0"/>
                <w:numId w:val="2"/>
              </w:numPr>
              <w:spacing w:after="0" w:before="0" w:line="100" w:lineRule="atLeast"/>
              <w:ind w:hanging="0" w:left="0" w:right="0"/>
              <w:contextualSpacing w:val="false"/>
            </w:pPr>
            <w:ins w:author="Yoann Guyot" w:date="2013-10-30T15:22:00Z" w:id="278">
              <w:r>
                <w:rPr>
                  <w:rFonts w:ascii="Times New Roman" w:cs="Times New Roman" w:eastAsia="Times New Roman" w:hAnsi="Times New Roman"/>
                  <w:sz w:val="24"/>
                </w:rPr>
                <w:t>Internal</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79">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80">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81">
              <w:r>
                <w:rPr>
                  <w:rFonts w:ascii="Times New Roman" w:cs="Times New Roman" w:eastAsia="Times New Roman" w:hAnsi="Times New Roman"/>
                  <w:i/>
                  <w:sz w:val="24"/>
                </w:rPr>
                <w:t>T_Requirement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82">
              <w:r>
                <w:rPr>
                  <w:i/>
                </w:rPr>
                <w:t>SA-1, SA-2, SA-3, SA-4</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83">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84">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85">
              <w:r>
                <w:rPr>
                  <w:rFonts w:ascii="Times New Roman" w:cs="Times New Roman" w:eastAsia="Times New Roman" w:hAnsi="Times New Roman"/>
                  <w:sz w:val="24"/>
                </w:rPr>
                <w:t>T_Variable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86">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87">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88">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89">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90">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2:00Z" w:id="291">
              <w:r>
                <w:rPr>
                  <w:rFonts w:ascii="Times New Roman" w:cs="Times New Roman" w:eastAsia="Times New Roman" w:hAnsi="Times New Roman"/>
                  <w:sz w:val="24"/>
                </w:rPr>
                <w:t>Boolean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7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5"/>
          <w:bottom w:type="dxa" w:w="55"/>
          <w:right w:type="dxa" w:w="55"/>
        </w:tblCellMar>
      </w:tblPr>
      <w:tblGrid>
        <w:gridCol w:w="1518"/>
        <w:gridCol w:w="1305"/>
        <w:gridCol w:w="2043"/>
        <w:gridCol w:w="4872"/>
      </w:tblGrid>
      <w:tr>
        <w:trPr>
          <w:cantSplit w:val="false"/>
        </w:trPr>
        <w:tc>
          <w:tcPr>
            <w:tcW w:type="dxa" w:w="1518"/>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4:00Z" w:id="292">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4:00Z" w:id="293">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4:00Z" w:id="294">
              <w:r>
                <w:rPr>
                  <w:rFonts w:ascii="Times New Roman" w:cs="Times New Roman" w:eastAsia="Times New Roman" w:hAnsi="Times New Roman"/>
                  <w:b/>
                  <w:sz w:val="24"/>
                </w:rPr>
                <w:t>Type</w:t>
              </w:r>
            </w:ins>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4:00Z" w:id="295">
              <w:r>
                <w:rPr>
                  <w:rFonts w:ascii="Times New Roman" w:cs="Times New Roman" w:eastAsia="Times New Roman" w:hAnsi="Times New Roman"/>
                  <w:b/>
                  <w:sz w:val="24"/>
                </w:rPr>
                <w:t>Description</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296">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297">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298">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299">
              <w:r>
                <w:rPr/>
                <w:t>ClosestUnsuitabilityLocation</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00">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01">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02">
              <w:r>
                <w:rPr>
                  <w:rFonts w:ascii="Times New Roman" w:cs="Times New Roman" w:eastAsia="Times New Roman" w:hAnsi="Times New Roman"/>
                  <w:sz w:val="24"/>
                </w:rPr>
                <w:t>T_Definition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4"/>
              <w:spacing w:after="60" w:before="120" w:line="100" w:lineRule="atLeast"/>
              <w:contextualSpacing w:val="false"/>
            </w:pPr>
            <w:ins w:author="Yoann Guyot" w:date="2013-10-30T15:24:00Z" w:id="303">
              <w:r>
                <w:rPr>
                  <w:rFonts w:cs="Arial" w:eastAsia="DejaVu Sans"/>
                  <w:color w:val="00000A"/>
                  <w:sz w:val="24"/>
                  <w:szCs w:val="24"/>
                  <w:lang w:bidi="hi-IN" w:eastAsia="zh-CN" w:val="fr-BE"/>
                </w:rPr>
                <w:t>The closest location (from the train location) corresponding to the unsuitabilities of ListOfUnsuitabilities</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04">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05">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06">
              <w:r>
                <w:rPr>
                  <w:rFonts w:ascii="Times New Roman" w:cs="Times New Roman" w:eastAsia="Times New Roman" w:hAnsi="Times New Roman"/>
                  <w:sz w:val="24"/>
                </w:rPr>
                <w:t>T_SourceDocument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07">
              <w:r>
                <w:rPr/>
                <w:t>Subset-26-3</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08">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09">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10">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11">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12">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13">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14">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15">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16">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17">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18">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19">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20">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21">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numPr>
                <w:ilvl w:val="0"/>
                <w:numId w:val="2"/>
              </w:numPr>
              <w:spacing w:after="0" w:before="0" w:line="100" w:lineRule="atLeast"/>
              <w:ind w:hanging="0" w:left="0" w:right="0"/>
              <w:contextualSpacing w:val="false"/>
            </w:pPr>
            <w:ins w:author="Yoann Guyot" w:date="2013-10-30T15:24:00Z" w:id="322">
              <w:r>
                <w:rPr>
                  <w:rFonts w:ascii="Times New Roman" w:cs="Times New Roman" w:eastAsia="Times New Roman" w:hAnsi="Times New Roman"/>
                  <w:sz w:val="24"/>
                </w:rPr>
                <w:t>Interface</w:t>
              </w:r>
            </w:ins>
          </w:p>
          <w:p>
            <w:pPr>
              <w:pStyle w:val="style0"/>
              <w:numPr>
                <w:ilvl w:val="0"/>
                <w:numId w:val="2"/>
              </w:numPr>
              <w:spacing w:after="0" w:before="0" w:line="100" w:lineRule="atLeast"/>
              <w:ind w:hanging="0" w:left="0" w:right="0"/>
              <w:contextualSpacing w:val="false"/>
            </w:pPr>
            <w:ins w:author="Yoann Guyot" w:date="2013-10-30T15:24:00Z" w:id="323">
              <w:r>
                <w:rPr>
                  <w:rFonts w:ascii="Times New Roman" w:cs="Times New Roman" w:eastAsia="Times New Roman" w:hAnsi="Times New Roman"/>
                  <w:sz w:val="24"/>
                </w:rPr>
                <w:t>Packet</w:t>
              </w:r>
            </w:ins>
          </w:p>
          <w:p>
            <w:pPr>
              <w:pStyle w:val="style0"/>
              <w:numPr>
                <w:ilvl w:val="0"/>
                <w:numId w:val="2"/>
              </w:numPr>
              <w:spacing w:after="0" w:before="0" w:line="100" w:lineRule="atLeast"/>
              <w:ind w:hanging="0" w:left="0" w:right="0"/>
              <w:contextualSpacing w:val="false"/>
            </w:pPr>
            <w:ins w:author="Yoann Guyot" w:date="2013-10-30T15:24:00Z" w:id="324">
              <w:r>
                <w:rPr>
                  <w:rFonts w:ascii="Times New Roman" w:cs="Times New Roman" w:eastAsia="Times New Roman" w:hAnsi="Times New Roman"/>
                  <w:sz w:val="24"/>
                </w:rPr>
                <w:t>Internal</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25">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26">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27">
              <w:r>
                <w:rPr>
                  <w:rFonts w:ascii="Times New Roman" w:cs="Times New Roman" w:eastAsia="Times New Roman" w:hAnsi="Times New Roman"/>
                  <w:i/>
                  <w:sz w:val="24"/>
                </w:rPr>
                <w:t>T_Requirement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28">
              <w:r>
                <w:rPr>
                  <w:i/>
                </w:rPr>
                <w:t>SA-1, SA-2, SA-3, SA-4</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29">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30">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31">
              <w:r>
                <w:rPr>
                  <w:rFonts w:ascii="Times New Roman" w:cs="Times New Roman" w:eastAsia="Times New Roman" w:hAnsi="Times New Roman"/>
                  <w:sz w:val="24"/>
                </w:rPr>
                <w:t>T_Variable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32">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33">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34">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35">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36">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4:00Z" w:id="337">
              <w:r>
                <w:rPr>
                  <w:rFonts w:ascii="Times New Roman" w:cs="Times New Roman" w:eastAsia="Times New Roman" w:hAnsi="Times New Roman"/>
                  <w:sz w:val="24"/>
                </w:rPr>
                <w:t>Boolean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7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5"/>
          <w:bottom w:type="dxa" w:w="55"/>
          <w:right w:type="dxa" w:w="55"/>
        </w:tblCellMar>
      </w:tblPr>
      <w:tblGrid>
        <w:gridCol w:w="1518"/>
        <w:gridCol w:w="1305"/>
        <w:gridCol w:w="2043"/>
        <w:gridCol w:w="4872"/>
      </w:tblGrid>
      <w:tr>
        <w:trPr>
          <w:cantSplit w:val="false"/>
        </w:trPr>
        <w:tc>
          <w:tcPr>
            <w:tcW w:type="dxa" w:w="1518"/>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7:00Z" w:id="338">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7:00Z" w:id="339">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7:00Z" w:id="340">
              <w:r>
                <w:rPr>
                  <w:rFonts w:ascii="Times New Roman" w:cs="Times New Roman" w:eastAsia="Times New Roman" w:hAnsi="Times New Roman"/>
                  <w:b/>
                  <w:sz w:val="24"/>
                </w:rPr>
                <w:t>Type</w:t>
              </w:r>
            </w:ins>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7:00Z" w:id="341">
              <w:r>
                <w:rPr>
                  <w:rFonts w:ascii="Times New Roman" w:cs="Times New Roman" w:eastAsia="Times New Roman" w:hAnsi="Times New Roman"/>
                  <w:b/>
                  <w:sz w:val="24"/>
                </w:rPr>
                <w:t>Description</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42">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43">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44">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45">
              <w:r>
                <w:rPr/>
                <w:t>EndOfAuthority</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46">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47">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48">
              <w:r>
                <w:rPr>
                  <w:rFonts w:ascii="Times New Roman" w:cs="Times New Roman" w:eastAsia="Times New Roman" w:hAnsi="Times New Roman"/>
                  <w:sz w:val="24"/>
                </w:rPr>
                <w:t>T_Definition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4"/>
              <w:spacing w:after="60" w:before="120" w:line="100" w:lineRule="atLeast"/>
              <w:contextualSpacing w:val="false"/>
            </w:pPr>
            <w:ins w:author="Yoann Guyot" w:date="2013-10-30T15:27:00Z" w:id="349">
              <w:r>
                <w:rPr>
                  <w:rFonts w:cs="Arial" w:eastAsia="DejaVu Sans"/>
                  <w:color w:val="00000A"/>
                  <w:sz w:val="24"/>
                  <w:szCs w:val="24"/>
                  <w:lang w:bidi="hi-IN" w:eastAsia="zh-CN" w:val="fr-BE"/>
                </w:rPr>
                <w:t>End of authority</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50">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51">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52">
              <w:r>
                <w:rPr>
                  <w:rFonts w:ascii="Times New Roman" w:cs="Times New Roman" w:eastAsia="Times New Roman" w:hAnsi="Times New Roman"/>
                  <w:sz w:val="24"/>
                </w:rPr>
                <w:t>T_SourceDocument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53">
              <w:r>
                <w:rPr/>
                <w:t>Subset-26-3</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54">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55">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56">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57">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58">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59">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60">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61">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62">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63">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64">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65">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66">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67">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numPr>
                <w:ilvl w:val="0"/>
                <w:numId w:val="2"/>
              </w:numPr>
              <w:spacing w:after="0" w:before="0" w:line="100" w:lineRule="atLeast"/>
              <w:ind w:hanging="0" w:left="0" w:right="0"/>
              <w:contextualSpacing w:val="false"/>
            </w:pPr>
            <w:ins w:author="Yoann Guyot" w:date="2013-10-30T15:27:00Z" w:id="368">
              <w:r>
                <w:rPr>
                  <w:rFonts w:ascii="Times New Roman" w:cs="Times New Roman" w:eastAsia="Times New Roman" w:hAnsi="Times New Roman"/>
                  <w:sz w:val="24"/>
                </w:rPr>
                <w:t>Interface</w:t>
              </w:r>
            </w:ins>
          </w:p>
          <w:p>
            <w:pPr>
              <w:pStyle w:val="style0"/>
              <w:numPr>
                <w:ilvl w:val="0"/>
                <w:numId w:val="2"/>
              </w:numPr>
              <w:spacing w:after="0" w:before="0" w:line="100" w:lineRule="atLeast"/>
              <w:ind w:hanging="0" w:left="0" w:right="0"/>
              <w:contextualSpacing w:val="false"/>
            </w:pPr>
            <w:ins w:author="Yoann Guyot" w:date="2013-10-30T15:27:00Z" w:id="369">
              <w:r>
                <w:rPr>
                  <w:rFonts w:ascii="Times New Roman" w:cs="Times New Roman" w:eastAsia="Times New Roman" w:hAnsi="Times New Roman"/>
                  <w:sz w:val="24"/>
                </w:rPr>
                <w:t>Packet</w:t>
              </w:r>
            </w:ins>
          </w:p>
          <w:p>
            <w:pPr>
              <w:pStyle w:val="style0"/>
              <w:numPr>
                <w:ilvl w:val="0"/>
                <w:numId w:val="2"/>
              </w:numPr>
              <w:spacing w:after="0" w:before="0" w:line="100" w:lineRule="atLeast"/>
              <w:ind w:hanging="0" w:left="0" w:right="0"/>
              <w:contextualSpacing w:val="false"/>
            </w:pPr>
            <w:ins w:author="Yoann Guyot" w:date="2013-10-30T15:27:00Z" w:id="370">
              <w:r>
                <w:rPr>
                  <w:rFonts w:ascii="Times New Roman" w:cs="Times New Roman" w:eastAsia="Times New Roman" w:hAnsi="Times New Roman"/>
                  <w:sz w:val="24"/>
                </w:rPr>
                <w:t>Internal</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71">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72">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73">
              <w:r>
                <w:rPr>
                  <w:rFonts w:ascii="Times New Roman" w:cs="Times New Roman" w:eastAsia="Times New Roman" w:hAnsi="Times New Roman"/>
                  <w:i/>
                  <w:sz w:val="24"/>
                </w:rPr>
                <w:t>T_Requirement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74">
              <w:r>
                <w:rPr>
                  <w:i/>
                </w:rPr>
                <w:t>SA-5, SA-8</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75">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76">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77">
              <w:r>
                <w:rPr>
                  <w:rFonts w:ascii="Times New Roman" w:cs="Times New Roman" w:eastAsia="Times New Roman" w:hAnsi="Times New Roman"/>
                  <w:sz w:val="24"/>
                </w:rPr>
                <w:t>T_Variable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78">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79">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80">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81">
              <w:r>
                <w:rPr/>
                <w:t>MADataStorage</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82">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83">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7:00Z" w:id="384">
              <w:r>
                <w:rPr>
                  <w:rFonts w:ascii="Times New Roman" w:cs="Times New Roman" w:eastAsia="Times New Roman" w:hAnsi="Times New Roman"/>
                  <w:sz w:val="24"/>
                </w:rPr>
                <w:t>Boolean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7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5"/>
          <w:bottom w:type="dxa" w:w="55"/>
          <w:right w:type="dxa" w:w="55"/>
        </w:tblCellMar>
      </w:tblPr>
      <w:tblGrid>
        <w:gridCol w:w="1518"/>
        <w:gridCol w:w="1305"/>
        <w:gridCol w:w="2043"/>
        <w:gridCol w:w="4872"/>
      </w:tblGrid>
      <w:tr>
        <w:trPr>
          <w:cantSplit w:val="false"/>
        </w:trPr>
        <w:tc>
          <w:tcPr>
            <w:tcW w:type="dxa" w:w="1518"/>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9:00Z" w:id="385">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9:00Z" w:id="386">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9:00Z" w:id="387">
              <w:r>
                <w:rPr>
                  <w:rFonts w:ascii="Times New Roman" w:cs="Times New Roman" w:eastAsia="Times New Roman" w:hAnsi="Times New Roman"/>
                  <w:b/>
                  <w:sz w:val="24"/>
                </w:rPr>
                <w:t>Type</w:t>
              </w:r>
            </w:ins>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9:00Z" w:id="388">
              <w:r>
                <w:rPr>
                  <w:rFonts w:ascii="Times New Roman" w:cs="Times New Roman" w:eastAsia="Times New Roman" w:hAnsi="Times New Roman"/>
                  <w:b/>
                  <w:sz w:val="24"/>
                </w:rPr>
                <w:t>Description</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389">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390">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391">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392">
              <w:r>
                <w:rPr/>
                <w:t>SupervisedLocation</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393">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394">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395">
              <w:r>
                <w:rPr>
                  <w:rFonts w:ascii="Times New Roman" w:cs="Times New Roman" w:eastAsia="Times New Roman" w:hAnsi="Times New Roman"/>
                  <w:sz w:val="24"/>
                </w:rPr>
                <w:t>T_Definition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4"/>
              <w:spacing w:after="60" w:before="120" w:line="100" w:lineRule="atLeast"/>
              <w:contextualSpacing w:val="false"/>
            </w:pPr>
            <w:ins w:author="Yoann Guyot" w:date="2013-10-30T15:29:00Z" w:id="396">
              <w:r>
                <w:rPr>
                  <w:rFonts w:cs="Arial" w:eastAsia="DejaVu Sans"/>
                  <w:color w:val="00000A"/>
                  <w:sz w:val="24"/>
                  <w:szCs w:val="24"/>
                  <w:lang w:bidi="hi-IN" w:eastAsia="zh-CN" w:val="fr-BE"/>
                </w:rPr>
                <w:t>Supervised location</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397">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398">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399">
              <w:r>
                <w:rPr>
                  <w:rFonts w:ascii="Times New Roman" w:cs="Times New Roman" w:eastAsia="Times New Roman" w:hAnsi="Times New Roman"/>
                  <w:sz w:val="24"/>
                </w:rPr>
                <w:t>T_SourceDocument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00">
              <w:r>
                <w:rPr/>
                <w:t>Subset-26-3</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01">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02">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03">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04">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05">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06">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07">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08">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09">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10">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11">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12">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13">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14">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numPr>
                <w:ilvl w:val="0"/>
                <w:numId w:val="2"/>
              </w:numPr>
              <w:spacing w:after="0" w:before="0" w:line="100" w:lineRule="atLeast"/>
              <w:ind w:hanging="0" w:left="0" w:right="0"/>
              <w:contextualSpacing w:val="false"/>
            </w:pPr>
            <w:ins w:author="Yoann Guyot" w:date="2013-10-30T15:29:00Z" w:id="415">
              <w:r>
                <w:rPr>
                  <w:rFonts w:ascii="Times New Roman" w:cs="Times New Roman" w:eastAsia="Times New Roman" w:hAnsi="Times New Roman"/>
                  <w:sz w:val="24"/>
                </w:rPr>
                <w:t>Interface</w:t>
              </w:r>
            </w:ins>
          </w:p>
          <w:p>
            <w:pPr>
              <w:pStyle w:val="style0"/>
              <w:numPr>
                <w:ilvl w:val="0"/>
                <w:numId w:val="2"/>
              </w:numPr>
              <w:spacing w:after="0" w:before="0" w:line="100" w:lineRule="atLeast"/>
              <w:ind w:hanging="0" w:left="0" w:right="0"/>
              <w:contextualSpacing w:val="false"/>
            </w:pPr>
            <w:ins w:author="Yoann Guyot" w:date="2013-10-30T15:29:00Z" w:id="416">
              <w:r>
                <w:rPr>
                  <w:rFonts w:ascii="Times New Roman" w:cs="Times New Roman" w:eastAsia="Times New Roman" w:hAnsi="Times New Roman"/>
                  <w:sz w:val="24"/>
                </w:rPr>
                <w:t>Packet</w:t>
              </w:r>
            </w:ins>
          </w:p>
          <w:p>
            <w:pPr>
              <w:pStyle w:val="style0"/>
              <w:numPr>
                <w:ilvl w:val="0"/>
                <w:numId w:val="2"/>
              </w:numPr>
              <w:spacing w:after="0" w:before="0" w:line="100" w:lineRule="atLeast"/>
              <w:ind w:hanging="0" w:left="0" w:right="0"/>
              <w:contextualSpacing w:val="false"/>
            </w:pPr>
            <w:ins w:author="Yoann Guyot" w:date="2013-10-30T15:29:00Z" w:id="417">
              <w:r>
                <w:rPr>
                  <w:rFonts w:ascii="Times New Roman" w:cs="Times New Roman" w:eastAsia="Times New Roman" w:hAnsi="Times New Roman"/>
                  <w:sz w:val="24"/>
                </w:rPr>
                <w:t>Internal</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18">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19">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20">
              <w:r>
                <w:rPr>
                  <w:rFonts w:ascii="Times New Roman" w:cs="Times New Roman" w:eastAsia="Times New Roman" w:hAnsi="Times New Roman"/>
                  <w:i/>
                  <w:sz w:val="24"/>
                </w:rPr>
                <w:t>T_Requirement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21">
              <w:r>
                <w:rPr>
                  <w:i/>
                </w:rPr>
                <w:t>SA-5, SA-8</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22">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23">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24">
              <w:r>
                <w:rPr>
                  <w:rFonts w:ascii="Times New Roman" w:cs="Times New Roman" w:eastAsia="Times New Roman" w:hAnsi="Times New Roman"/>
                  <w:sz w:val="24"/>
                </w:rPr>
                <w:t>T_Variable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25">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26">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27">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28">
              <w:r>
                <w:rPr/>
                <w:t>MADataStorage</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29">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30">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31">
              <w:r>
                <w:rPr>
                  <w:rFonts w:ascii="Times New Roman" w:cs="Times New Roman" w:eastAsia="Times New Roman" w:hAnsi="Times New Roman"/>
                  <w:sz w:val="24"/>
                </w:rPr>
                <w:t>Boolean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7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5"/>
          <w:bottom w:type="dxa" w:w="55"/>
          <w:right w:type="dxa" w:w="55"/>
        </w:tblCellMar>
      </w:tblPr>
      <w:tblGrid>
        <w:gridCol w:w="1518"/>
        <w:gridCol w:w="1305"/>
        <w:gridCol w:w="2043"/>
        <w:gridCol w:w="4872"/>
      </w:tblGrid>
      <w:tr>
        <w:trPr>
          <w:cantSplit w:val="false"/>
        </w:trPr>
        <w:tc>
          <w:tcPr>
            <w:tcW w:type="dxa" w:w="1518"/>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9:00Z" w:id="432">
              <w:r>
                <w:rPr>
                  <w:rFonts w:ascii="Times New Roman" w:cs="Times New Roman" w:eastAsia="Times New Roman" w:hAnsi="Times New Roman"/>
                  <w:b/>
                  <w:sz w:val="24"/>
                </w:rPr>
                <w:t>Name</w:t>
              </w:r>
            </w:ins>
          </w:p>
        </w:tc>
        <w:tc>
          <w:tcPr>
            <w:tcW w:type="dxa" w:w="1305"/>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9:00Z" w:id="433">
              <w:r>
                <w:rPr>
                  <w:rFonts w:ascii="Times New Roman" w:cs="Times New Roman" w:eastAsia="Times New Roman" w:hAnsi="Times New Roman"/>
                  <w:b/>
                  <w:sz w:val="24"/>
                </w:rPr>
                <w:t>Occurrence</w:t>
              </w:r>
            </w:ins>
          </w:p>
        </w:tc>
        <w:tc>
          <w:tcPr>
            <w:tcW w:type="dxa" w:w="204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9:00Z" w:id="434">
              <w:r>
                <w:rPr>
                  <w:rFonts w:ascii="Times New Roman" w:cs="Times New Roman" w:eastAsia="Times New Roman" w:hAnsi="Times New Roman"/>
                  <w:b/>
                  <w:sz w:val="24"/>
                </w:rPr>
                <w:t>Type</w:t>
              </w:r>
            </w:ins>
          </w:p>
        </w:tc>
        <w:tc>
          <w:tcPr>
            <w:tcW w:type="dxa" w:w="4872"/>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29:00Z" w:id="435">
              <w:r>
                <w:rPr>
                  <w:rFonts w:ascii="Times New Roman" w:cs="Times New Roman" w:eastAsia="Times New Roman" w:hAnsi="Times New Roman"/>
                  <w:b/>
                  <w:sz w:val="24"/>
                </w:rPr>
                <w:t>Description</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36">
              <w:r>
                <w:rPr>
                  <w:rFonts w:ascii="Times New Roman" w:cs="Times New Roman" w:eastAsia="Times New Roman" w:hAnsi="Times New Roman"/>
                  <w:sz w:val="24"/>
                </w:rPr>
                <w:t>Name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37">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38">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39">
              <w:r>
                <w:rPr/>
                <w:t>ReleaseSpeed</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40">
              <w:r>
                <w:rPr>
                  <w:rFonts w:ascii="Times New Roman" w:cs="Times New Roman" w:eastAsia="Times New Roman" w:hAnsi="Times New Roman"/>
                  <w:sz w:val="24"/>
                </w:rPr>
                <w:t>Definition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41">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42">
              <w:r>
                <w:rPr>
                  <w:rFonts w:ascii="Times New Roman" w:cs="Times New Roman" w:eastAsia="Times New Roman" w:hAnsi="Times New Roman"/>
                  <w:sz w:val="24"/>
                </w:rPr>
                <w:t>T_Definition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4"/>
              <w:spacing w:after="60" w:before="120" w:line="100" w:lineRule="atLeast"/>
              <w:contextualSpacing w:val="false"/>
            </w:pPr>
            <w:ins w:author="Yoann Guyot" w:date="2013-10-30T15:29:00Z" w:id="443">
              <w:r>
                <w:rPr>
                  <w:rFonts w:cs="Arial" w:eastAsia="DejaVu Sans"/>
                  <w:color w:val="00000A"/>
                  <w:sz w:val="24"/>
                  <w:szCs w:val="24"/>
                  <w:lang w:bidi="hi-IN" w:eastAsia="zh-CN" w:val="fr-BE"/>
                </w:rPr>
                <w:t>Release speed for the end of authority or the supervised location.</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44">
              <w:r>
                <w:rPr>
                  <w:rFonts w:ascii="Times New Roman" w:cs="Times New Roman" w:eastAsia="Times New Roman" w:hAnsi="Times New Roman"/>
                  <w:sz w:val="24"/>
                </w:rPr>
                <w:t>Source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45">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46">
              <w:r>
                <w:rPr>
                  <w:rFonts w:ascii="Times New Roman" w:cs="Times New Roman" w:eastAsia="Times New Roman" w:hAnsi="Times New Roman"/>
                  <w:sz w:val="24"/>
                </w:rPr>
                <w:t>T_SourceDocument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47">
              <w:r>
                <w:rPr/>
                <w:t>Subset-26-3</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48">
              <w:r>
                <w:rPr>
                  <w:rFonts w:ascii="Times New Roman" w:cs="Times New Roman" w:eastAsia="Times New Roman" w:hAnsi="Times New Roman"/>
                  <w:sz w:val="24"/>
                </w:rPr>
                <w:t>Nature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49">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50">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51">
              <w:r>
                <w:rPr>
                  <w:rFonts w:ascii="Times New Roman" w:cs="Times New Roman" w:eastAsia="Times New Roman" w:hAnsi="Times New Roman"/>
                  <w:sz w:val="24"/>
                </w:rPr>
                <w:t>MinimalValue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52">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53">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54">
              <w:r>
                <w:rPr>
                  <w:rFonts w:ascii="Times New Roman" w:cs="Times New Roman" w:eastAsia="Times New Roman" w:hAnsi="Times New Roman"/>
                  <w:sz w:val="24"/>
                </w:rPr>
                <w:t>MaximalValue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55">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56">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57">
              <w:r>
                <w:rPr>
                  <w:rFonts w:ascii="Times New Roman" w:cs="Times New Roman" w:eastAsia="Times New Roman" w:hAnsi="Times New Roman"/>
                  <w:sz w:val="24"/>
                </w:rPr>
                <w:t>SpecialValue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58">
              <w:r>
                <w:rPr>
                  <w:rFonts w:ascii="Times New Roman" w:cs="Times New Roman" w:eastAsia="Times New Roman" w:hAnsi="Times New Roman"/>
                  <w:sz w:val="24"/>
                </w:rPr>
                <w:t>0..n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59">
              <w:r>
                <w:rPr>
                  <w:rFonts w:ascii="Times New Roman" w:cs="Times New Roman" w:eastAsia="Times New Roman" w:hAnsi="Times New Roman"/>
                  <w:sz w:val="24"/>
                </w:rPr>
                <w:t>T_Text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60">
              <w:r>
                <w:rPr>
                  <w:rFonts w:ascii="Times New Roman" w:cs="Times New Roman" w:eastAsia="Times New Roman" w:hAnsi="Times New Roman"/>
                  <w:sz w:val="24"/>
                </w:rPr>
                <w:t>Allocation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61">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numPr>
                <w:ilvl w:val="0"/>
                <w:numId w:val="2"/>
              </w:numPr>
              <w:spacing w:after="0" w:before="0" w:line="100" w:lineRule="atLeast"/>
              <w:ind w:hanging="0" w:left="0" w:right="0"/>
              <w:contextualSpacing w:val="false"/>
            </w:pPr>
            <w:ins w:author="Yoann Guyot" w:date="2013-10-30T15:29:00Z" w:id="462">
              <w:r>
                <w:rPr>
                  <w:rFonts w:ascii="Times New Roman" w:cs="Times New Roman" w:eastAsia="Times New Roman" w:hAnsi="Times New Roman"/>
                  <w:sz w:val="24"/>
                </w:rPr>
                <w:t>Interface</w:t>
              </w:r>
            </w:ins>
          </w:p>
          <w:p>
            <w:pPr>
              <w:pStyle w:val="style0"/>
              <w:numPr>
                <w:ilvl w:val="0"/>
                <w:numId w:val="2"/>
              </w:numPr>
              <w:spacing w:after="0" w:before="0" w:line="100" w:lineRule="atLeast"/>
              <w:ind w:hanging="0" w:left="0" w:right="0"/>
              <w:contextualSpacing w:val="false"/>
            </w:pPr>
            <w:ins w:author="Yoann Guyot" w:date="2013-10-30T15:29:00Z" w:id="463">
              <w:r>
                <w:rPr>
                  <w:rFonts w:ascii="Times New Roman" w:cs="Times New Roman" w:eastAsia="Times New Roman" w:hAnsi="Times New Roman"/>
                  <w:sz w:val="24"/>
                </w:rPr>
                <w:t>Packet</w:t>
              </w:r>
            </w:ins>
          </w:p>
          <w:p>
            <w:pPr>
              <w:pStyle w:val="style0"/>
              <w:numPr>
                <w:ilvl w:val="0"/>
                <w:numId w:val="2"/>
              </w:numPr>
              <w:spacing w:after="0" w:before="0" w:line="100" w:lineRule="atLeast"/>
              <w:ind w:hanging="0" w:left="0" w:right="0"/>
              <w:contextualSpacing w:val="false"/>
            </w:pPr>
            <w:ins w:author="Yoann Guyot" w:date="2013-10-30T15:29:00Z" w:id="464">
              <w:r>
                <w:rPr>
                  <w:rFonts w:ascii="Times New Roman" w:cs="Times New Roman" w:eastAsia="Times New Roman" w:hAnsi="Times New Roman"/>
                  <w:sz w:val="24"/>
                </w:rPr>
                <w:t>Internal</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65">
              <w:r>
                <w:rPr>
                  <w:rFonts w:ascii="Times New Roman" w:cs="Times New Roman" w:eastAsia="Times New Roman" w:hAnsi="Times New Roman"/>
                  <w:i/>
                  <w:sz w:val="24"/>
                </w:rPr>
                <w:t>Requirement</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66">
              <w:r>
                <w:rPr>
                  <w:rFonts w:ascii="Times New Roman" w:cs="Times New Roman" w:eastAsia="Times New Roman" w:hAnsi="Times New Roman"/>
                  <w:i/>
                  <w:sz w:val="24"/>
                </w:rPr>
                <w:t>1..n</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67">
              <w:r>
                <w:rPr>
                  <w:rFonts w:ascii="Times New Roman" w:cs="Times New Roman" w:eastAsia="Times New Roman" w:hAnsi="Times New Roman"/>
                  <w:i/>
                  <w:sz w:val="24"/>
                </w:rPr>
                <w:t>T_Requirement</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68">
              <w:r>
                <w:rPr>
                  <w:i/>
                </w:rPr>
                <w:t>SA-5</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69">
              <w:r>
                <w:rPr>
                  <w:rFonts w:ascii="Times New Roman" w:cs="Times New Roman" w:eastAsia="Times New Roman" w:hAnsi="Times New Roman"/>
                  <w:sz w:val="24"/>
                </w:rPr>
                <w:t>Store</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70">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71">
              <w:r>
                <w:rPr>
                  <w:rFonts w:ascii="Times New Roman" w:cs="Times New Roman" w:eastAsia="Times New Roman" w:hAnsi="Times New Roman"/>
                  <w:sz w:val="24"/>
                </w:rPr>
                <w:t>T_Variable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72">
              <w:r>
                <w:rPr>
                  <w:rFonts w:ascii="Times New Roman" w:cs="Times New Roman" w:eastAsia="Times New Roman" w:hAnsi="Times New Roman"/>
                  <w:sz w:val="24"/>
                </w:rPr>
                <w:t>Resolution</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73">
              <w:r>
                <w:rPr>
                  <w:rFonts w:ascii="Times New Roman" w:cs="Times New Roman" w:eastAsia="Times New Roman" w:hAnsi="Times New Roman"/>
                  <w:sz w:val="24"/>
                </w:rPr>
                <w:t>0..1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74">
              <w:r>
                <w:rPr>
                  <w:rFonts w:ascii="Times New Roman" w:cs="Times New Roman" w:eastAsia="Times New Roman" w:hAnsi="Times New Roman"/>
                  <w:sz w:val="24"/>
                </w:rPr>
                <w:t>T_VariableNature</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75">
              <w:r>
                <w:rPr/>
                <w:t>MADataStorage</w:t>
              </w:r>
            </w:ins>
          </w:p>
        </w:tc>
      </w:tr>
      <w:tr>
        <w:trPr>
          <w:cantSplit w:val="false"/>
        </w:trPr>
        <w:tc>
          <w:tcPr>
            <w:tcW w:type="dxa" w:w="151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76">
              <w:r>
                <w:rPr>
                  <w:rFonts w:ascii="Times New Roman" w:cs="Times New Roman" w:eastAsia="Times New Roman" w:hAnsi="Times New Roman"/>
                  <w:sz w:val="24"/>
                </w:rPr>
                <w:t>Safety</w:t>
              </w:r>
            </w:ins>
          </w:p>
        </w:tc>
        <w:tc>
          <w:tcPr>
            <w:tcW w:type="dxa" w:w="1305"/>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77">
              <w:r>
                <w:rPr>
                  <w:rFonts w:ascii="Times New Roman" w:cs="Times New Roman" w:eastAsia="Times New Roman" w:hAnsi="Times New Roman"/>
                  <w:sz w:val="24"/>
                </w:rPr>
                <w:t>1</w:t>
              </w:r>
            </w:ins>
          </w:p>
        </w:tc>
        <w:tc>
          <w:tcPr>
            <w:tcW w:type="dxa" w:w="204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29:00Z" w:id="478">
              <w:r>
                <w:rPr>
                  <w:rFonts w:ascii="Times New Roman" w:cs="Times New Roman" w:eastAsia="Times New Roman" w:hAnsi="Times New Roman"/>
                  <w:sz w:val="24"/>
                </w:rPr>
                <w:t>Boolean</w:t>
              </w:r>
            </w:ins>
          </w:p>
        </w:tc>
        <w:tc>
          <w:tcPr>
            <w:tcW w:type="dxa" w:w="4872"/>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eastAsia="Times New Roman" w:hAnsi="Times New Roman"/>
          <w:b/>
          <w:sz w:val="28"/>
          <w:u w:val="single"/>
        </w:rPr>
        <w:t>Requirements</w:t>
      </w:r>
    </w:p>
    <w:p>
      <w:pPr>
        <w:pStyle w:val="style0"/>
        <w:spacing w:after="0" w:before="0" w:line="100" w:lineRule="atLeast"/>
        <w:contextualSpacing w:val="false"/>
      </w:pPr>
      <w:r>
        <w:rPr/>
      </w:r>
    </w:p>
    <w:p>
      <w:pPr>
        <w:pStyle w:val="style0"/>
        <w:spacing w:after="0" w:before="0" w:line="100" w:lineRule="atLeast"/>
        <w:contextualSpacing w:val="false"/>
      </w:pPr>
      <w:ins w:author="Yoann Guyot" w:date="2013-10-30T15:30:00Z" w:id="479">
        <w:r>
          <w:rPr/>
          <w:t>Issues</w:t>
        </w:r>
      </w:ins>
      <w:ins w:author="Yoann Guyot" w:date="2013-10-30T14:21:00Z" w:id="480">
        <w:r>
          <w:rPr/>
          <w:t> :</w:t>
        </w:r>
      </w:ins>
    </w:p>
    <w:p>
      <w:pPr>
        <w:pStyle w:val="style0"/>
        <w:numPr>
          <w:ilvl w:val="0"/>
          <w:numId w:val="3"/>
        </w:numPr>
        <w:spacing w:after="0" w:before="0" w:line="100" w:lineRule="atLeast"/>
        <w:contextualSpacing w:val="false"/>
      </w:pPr>
      <w:ins w:author="Yoann Guyot" w:date="2013-10-30T11:10:00Z" w:id="481">
        <w:r>
          <w:rPr/>
          <w:t>Req. 3.12.2.1 of subset-26 is just a definition of Route Suitability data which is already defined in Packet70 (</w:t>
        </w:r>
      </w:ins>
      <w:ins w:author="Yoann Guyot" w:date="2013-10-30T11:15:00Z" w:id="482">
        <w:r>
          <w:rPr/>
          <w:t>SRS-7.4.2.21)</w:t>
        </w:r>
      </w:ins>
      <w:ins w:author="Yoann Guyot" w:date="2013-10-30T14:21:00Z" w:id="483">
        <w:r>
          <w:rPr/>
          <w:t>, therefore it is not traced in this document.</w:t>
        </w:r>
      </w:ins>
    </w:p>
    <w:p>
      <w:pPr>
        <w:pStyle w:val="style4"/>
        <w:numPr>
          <w:ilvl w:val="0"/>
          <w:numId w:val="3"/>
        </w:numPr>
        <w:spacing w:after="0" w:before="0" w:line="100" w:lineRule="atLeast"/>
        <w:contextualSpacing w:val="false"/>
      </w:pPr>
      <w:ins w:author="Yoann Guyot" w:date="2013-10-30T14:21:00Z" w:id="484">
        <w:r>
          <w:rPr/>
          <w:t>Req. 3.12.2.8 of subset-26 seems useless. It requires that the train is tripped if it overpasses the location of the first unsuitability, which seems obvious as it it means that either the train overpassed the end of authority, either the train has got no authority at all.</w:t>
        </w:r>
      </w:ins>
    </w:p>
    <w:p>
      <w:pPr>
        <w:pStyle w:val="style4"/>
        <w:numPr>
          <w:ilvl w:val="0"/>
          <w:numId w:val="3"/>
        </w:numPr>
        <w:spacing w:after="0" w:before="0" w:line="100" w:lineRule="atLeast"/>
        <w:contextualSpacing w:val="false"/>
      </w:pPr>
      <w:ins w:author="Yoann Guyot" w:date="2013-10-30T14:51:00Z" w:id="485">
        <w:r>
          <w:rPr/>
          <w:t>Req. 3.12.2.9.1 of subset-26 is a note on optional alternative for rout</w:t>
        </w:r>
      </w:ins>
      <w:ins w:author="Yoann Guyot" w:date="2013-10-30T14:52:00Z" w:id="486">
        <w:r>
          <w:rPr/>
          <w:t>e suitability supervision. Useless ?</w:t>
        </w:r>
      </w:ins>
    </w:p>
    <w:p>
      <w:pPr>
        <w:pStyle w:val="style4"/>
        <w:numPr>
          <w:ilvl w:val="0"/>
          <w:numId w:val="3"/>
        </w:numPr>
        <w:spacing w:after="0" w:before="0" w:line="100" w:lineRule="atLeast"/>
        <w:contextualSpacing w:val="false"/>
      </w:pPr>
      <w:ins w:author="Yoann Guyot" w:date="2013-10-30T15:11:00Z" w:id="487">
        <w:r>
          <w:rPr/>
          <w:t>Req. 8 of this document should be exported</w:t>
        </w:r>
      </w:ins>
      <w:ins w:author="Yoann Guyot" w:date="2013-10-30T15:12:00Z" w:id="488">
        <w:r>
          <w:rPr/>
          <w:t> ?</w:t>
        </w:r>
      </w:ins>
    </w:p>
    <w:p>
      <w:pPr>
        <w:pStyle w:val="style0"/>
        <w:spacing w:after="0" w:before="0" w:line="100" w:lineRule="atLeast"/>
        <w:contextualSpacing w:val="false"/>
      </w:pPr>
      <w:r>
        <w:rPr/>
      </w:r>
    </w:p>
    <w:tbl>
      <w:tblPr>
        <w:jc w:val="left"/>
        <w:tblInd w:type="dxa" w:w="-7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5"/>
          <w:bottom w:type="dxa" w:w="55"/>
          <w:right w:type="dxa" w:w="55"/>
        </w:tblCellMar>
      </w:tblPr>
      <w:tblGrid>
        <w:gridCol w:w="1158"/>
        <w:gridCol w:w="1306"/>
        <w:gridCol w:w="2044"/>
        <w:gridCol w:w="5233"/>
      </w:tblGrid>
      <w:tr>
        <w:trPr>
          <w:cantSplit w:val="false"/>
        </w:trPr>
        <w:tc>
          <w:tcPr>
            <w:tcW w:type="dxa" w:w="1158"/>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1306"/>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044"/>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523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62"/>
              <w:keepNext/>
              <w:keepLines/>
              <w:spacing w:after="0" w:before="0" w:line="100" w:lineRule="atLeast"/>
              <w:contextualSpacing w:val="false"/>
            </w:pPr>
            <w:ins w:author="Yoann Guyot" w:date="2013-10-30T11:47:00Z" w:id="489">
              <w:bookmarkStart w:id="1" w:name="__DdeLink__1724_1104613906"/>
              <w:bookmarkEnd w:id="1"/>
              <w:r>
                <w:rPr>
                  <w:lang w:val="en-GB"/>
                </w:rPr>
                <w:t>SA-1</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4"/>
              <w:spacing w:after="60" w:before="120"/>
              <w:contextualSpacing w:val="false"/>
            </w:pPr>
            <w:ins w:author="Yoann Guyot" w:date="2013-10-30T11:41:00Z" w:id="490">
              <w:r>
                <w:rPr/>
                <w:t>The Kernel shall compare RouteSuitabilityData with TrainData, and build the list of unsuitabilities (if any).</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Nature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numPr>
                <w:ilvl w:val="0"/>
                <w:numId w:val="1"/>
              </w:numPr>
              <w:spacing w:after="0" w:before="0" w:line="100" w:lineRule="atLeast"/>
              <w:ind w:hanging="0" w:left="0" w:right="0"/>
              <w:contextualSpacing w:val="false"/>
            </w:pPr>
            <w:r>
              <w:rPr>
                <w:rFonts w:ascii="Times New Roman" w:cs="Times New Roman" w:eastAsia="Times New Roman" w:hAnsi="Times New Roman"/>
                <w:sz w:val="24"/>
              </w:rPr>
              <w:t>Structural</w:t>
            </w:r>
          </w:p>
          <w:p>
            <w:pPr>
              <w:pStyle w:val="style0"/>
              <w:numPr>
                <w:ilvl w:val="0"/>
                <w:numId w:val="1"/>
              </w:numPr>
              <w:spacing w:after="0" w:before="0" w:line="100" w:lineRule="atLeast"/>
              <w:ind w:hanging="0" w:left="0" w:right="0"/>
              <w:contextualSpacing w:val="false"/>
            </w:pPr>
            <w:r>
              <w:rPr>
                <w:rFonts w:ascii="Times New Roman" w:cs="Times New Roman" w:eastAsia="Times New Roman" w:hAnsi="Times New Roman"/>
                <w:sz w:val="24"/>
              </w:rPr>
              <w:t>Functional</w:t>
            </w:r>
          </w:p>
          <w:p>
            <w:pPr>
              <w:pStyle w:val="style0"/>
              <w:numPr>
                <w:ilvl w:val="0"/>
                <w:numId w:val="1"/>
              </w:numPr>
              <w:spacing w:after="0" w:before="0" w:line="100" w:lineRule="atLeast"/>
              <w:ind w:hanging="0" w:left="0" w:right="0"/>
              <w:contextualSpacing w:val="false"/>
            </w:pPr>
            <w:r>
              <w:rPr>
                <w:rFonts w:ascii="Times New Roman" w:cs="Times New Roman" w:eastAsia="Times New Roman" w:hAnsi="Times New Roman"/>
                <w:sz w:val="24"/>
              </w:rPr>
              <w:t>Definition</w:t>
            </w:r>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7:00Z" w:id="491">
              <w:r>
                <w:rPr/>
                <w:t>subset-26</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Discussion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1 (Optional)</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Parent</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T_Requirement</w:t>
            </w:r>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1:00Z" w:id="492">
              <w:r>
                <w:rPr/>
                <w:t>SRS-3.12.2.3</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T_System</w:t>
            </w:r>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493">
              <w:r>
                <w:rPr/>
                <w:t>Kernel</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7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5"/>
          <w:bottom w:type="dxa" w:w="55"/>
          <w:right w:type="dxa" w:w="55"/>
        </w:tblCellMar>
      </w:tblPr>
      <w:tblGrid>
        <w:gridCol w:w="1158"/>
        <w:gridCol w:w="1306"/>
        <w:gridCol w:w="2044"/>
        <w:gridCol w:w="5233"/>
      </w:tblGrid>
      <w:tr>
        <w:trPr>
          <w:cantSplit w:val="false"/>
        </w:trPr>
        <w:tc>
          <w:tcPr>
            <w:tcW w:type="dxa" w:w="1158"/>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1:48:00Z" w:id="494">
              <w:r>
                <w:rPr>
                  <w:rFonts w:ascii="Times New Roman" w:cs="Times New Roman" w:eastAsia="Times New Roman" w:hAnsi="Times New Roman"/>
                  <w:b/>
                  <w:sz w:val="24"/>
                </w:rPr>
                <w:t>Name</w:t>
              </w:r>
            </w:ins>
          </w:p>
        </w:tc>
        <w:tc>
          <w:tcPr>
            <w:tcW w:type="dxa" w:w="1306"/>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1:48:00Z" w:id="495">
              <w:r>
                <w:rPr>
                  <w:rFonts w:ascii="Times New Roman" w:cs="Times New Roman" w:eastAsia="Times New Roman" w:hAnsi="Times New Roman"/>
                  <w:b/>
                  <w:sz w:val="24"/>
                </w:rPr>
                <w:t>Occurrence</w:t>
              </w:r>
            </w:ins>
          </w:p>
        </w:tc>
        <w:tc>
          <w:tcPr>
            <w:tcW w:type="dxa" w:w="2044"/>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1:48:00Z" w:id="496">
              <w:r>
                <w:rPr>
                  <w:rFonts w:ascii="Times New Roman" w:cs="Times New Roman" w:eastAsia="Times New Roman" w:hAnsi="Times New Roman"/>
                  <w:b/>
                  <w:sz w:val="24"/>
                </w:rPr>
                <w:t>Type</w:t>
              </w:r>
            </w:ins>
          </w:p>
        </w:tc>
        <w:tc>
          <w:tcPr>
            <w:tcW w:type="dxa" w:w="523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1:48:00Z" w:id="497">
              <w:r>
                <w:rPr>
                  <w:rFonts w:ascii="Times New Roman" w:cs="Times New Roman" w:eastAsia="Times New Roman" w:hAnsi="Times New Roman"/>
                  <w:b/>
                  <w:sz w:val="24"/>
                </w:rPr>
                <w:t>Description</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498">
              <w:r>
                <w:rPr>
                  <w:rFonts w:ascii="Times New Roman" w:cs="Times New Roman" w:eastAsia="Times New Roman" w:hAnsi="Times New Roman"/>
                  <w:sz w:val="24"/>
                </w:rPr>
                <w:t>Name</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499">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500">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62"/>
              <w:keepNext/>
              <w:keepLines/>
              <w:spacing w:after="0" w:before="0" w:line="100" w:lineRule="atLeast"/>
              <w:contextualSpacing w:val="false"/>
            </w:pPr>
            <w:ins w:author="Yoann Guyot" w:date="2013-10-30T11:48:00Z" w:id="501">
              <w:r>
                <w:rPr>
                  <w:lang w:val="en-GB"/>
                </w:rPr>
                <w:t>SA-</w:t>
              </w:r>
            </w:ins>
            <w:ins w:author="Yoann Guyot" w:date="2013-10-30T11:49:00Z" w:id="502">
              <w:r>
                <w:rPr>
                  <w:lang w:val="en-GB"/>
                </w:rPr>
                <w:t>2</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503">
              <w:r>
                <w:rPr>
                  <w:rFonts w:ascii="Times New Roman" w:cs="Times New Roman" w:eastAsia="Times New Roman" w:hAnsi="Times New Roman"/>
                  <w:sz w:val="24"/>
                </w:rPr>
                <w:t>Definition</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504">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505">
              <w:r>
                <w:rPr>
                  <w:rFonts w:ascii="Times New Roman" w:cs="Times New Roman" w:eastAsia="Times New Roman" w:hAnsi="Times New Roman"/>
                  <w:sz w:val="24"/>
                </w:rPr>
                <w:t>T_Definition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4"/>
              <w:spacing w:after="60" w:before="120"/>
              <w:contextualSpacing w:val="false"/>
            </w:pPr>
            <w:ins w:author="Yoann Guyot" w:date="2013-10-30T11:48:00Z" w:id="506">
              <w:r>
                <w:rPr>
                  <w:rFonts w:cs="Arial"/>
                </w:rPr>
                <w:t xml:space="preserve">The Kernel shall add an unsuitability to the list of unsuitabilities if </w:t>
              </w:r>
            </w:ins>
            <w:ins w:author="Yoann Guyot" w:date="2013-10-30T11:48:00Z" w:id="507">
              <w:r>
                <w:rPr/>
                <w:t>TrainData.LoadingGaugeProfile is not in the list indicated by RouteSuitabilityData.M_LINEGAUGE.</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508">
              <w:r>
                <w:rPr>
                  <w:rFonts w:ascii="Times New Roman" w:cs="Times New Roman" w:eastAsia="Times New Roman" w:hAnsi="Times New Roman"/>
                  <w:sz w:val="24"/>
                </w:rPr>
                <w:t>Nature</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509">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numPr>
                <w:ilvl w:val="0"/>
                <w:numId w:val="1"/>
              </w:numPr>
              <w:spacing w:after="0" w:before="0" w:line="100" w:lineRule="atLeast"/>
              <w:ind w:hanging="0" w:left="0" w:right="0"/>
              <w:contextualSpacing w:val="false"/>
            </w:pPr>
            <w:ins w:author="Yoann Guyot" w:date="2013-10-30T11:48:00Z" w:id="510">
              <w:r>
                <w:rPr>
                  <w:rFonts w:ascii="Times New Roman" w:cs="Times New Roman" w:eastAsia="Times New Roman" w:hAnsi="Times New Roman"/>
                  <w:sz w:val="24"/>
                </w:rPr>
                <w:t>Structural</w:t>
              </w:r>
            </w:ins>
          </w:p>
          <w:p>
            <w:pPr>
              <w:pStyle w:val="style0"/>
              <w:numPr>
                <w:ilvl w:val="0"/>
                <w:numId w:val="1"/>
              </w:numPr>
              <w:spacing w:after="0" w:before="0" w:line="100" w:lineRule="atLeast"/>
              <w:ind w:hanging="0" w:left="0" w:right="0"/>
              <w:contextualSpacing w:val="false"/>
            </w:pPr>
            <w:ins w:author="Yoann Guyot" w:date="2013-10-30T11:48:00Z" w:id="511">
              <w:r>
                <w:rPr>
                  <w:rFonts w:ascii="Times New Roman" w:cs="Times New Roman" w:eastAsia="Times New Roman" w:hAnsi="Times New Roman"/>
                  <w:sz w:val="24"/>
                </w:rPr>
                <w:t>Functional</w:t>
              </w:r>
            </w:ins>
          </w:p>
          <w:p>
            <w:pPr>
              <w:pStyle w:val="style0"/>
              <w:numPr>
                <w:ilvl w:val="0"/>
                <w:numId w:val="1"/>
              </w:numPr>
              <w:spacing w:after="0" w:before="0" w:line="100" w:lineRule="atLeast"/>
              <w:ind w:hanging="0" w:left="0" w:right="0"/>
              <w:contextualSpacing w:val="false"/>
            </w:pPr>
            <w:ins w:author="Yoann Guyot" w:date="2013-10-30T11:48:00Z" w:id="512">
              <w:r>
                <w:rPr>
                  <w:rFonts w:ascii="Times New Roman" w:cs="Times New Roman" w:eastAsia="Times New Roman" w:hAnsi="Times New Roman"/>
                  <w:sz w:val="24"/>
                </w:rPr>
                <w:t>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513">
              <w:r>
                <w:rPr>
                  <w:rFonts w:ascii="Times New Roman" w:cs="Times New Roman" w:eastAsia="Times New Roman" w:hAnsi="Times New Roman"/>
                  <w:sz w:val="24"/>
                </w:rPr>
                <w:t>Source</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514">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515">
              <w:r>
                <w:rPr>
                  <w:rFonts w:ascii="Times New Roman" w:cs="Times New Roman" w:eastAsia="Times New Roman" w:hAnsi="Times New Roman"/>
                  <w:sz w:val="24"/>
                </w:rPr>
                <w:t>T_SourceDocument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8:00Z" w:id="516">
              <w:r>
                <w:rPr/>
                <w:t>subset-26</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517">
              <w:r>
                <w:rPr>
                  <w:rFonts w:ascii="Times New Roman" w:cs="Times New Roman" w:eastAsia="Times New Roman" w:hAnsi="Times New Roman"/>
                  <w:sz w:val="24"/>
                </w:rPr>
                <w:t>Discussion</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518">
              <w:r>
                <w:rPr>
                  <w:rFonts w:ascii="Times New Roman" w:cs="Times New Roman" w:eastAsia="Times New Roman" w:hAnsi="Times New Roman"/>
                  <w:sz w:val="24"/>
                </w:rPr>
                <w:t>1 (Optional)</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519">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520">
              <w:r>
                <w:rPr>
                  <w:rFonts w:ascii="Times New Roman" w:cs="Times New Roman" w:eastAsia="Times New Roman" w:hAnsi="Times New Roman"/>
                  <w:sz w:val="24"/>
                </w:rPr>
                <w:t>Parent</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521">
              <w:r>
                <w:rPr>
                  <w:rFonts w:ascii="Times New Roman" w:cs="Times New Roman" w:eastAsia="Times New Roman" w:hAnsi="Times New Roman"/>
                  <w:sz w:val="24"/>
                </w:rPr>
                <w:t>0..1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522">
              <w:r>
                <w:rPr>
                  <w:rFonts w:ascii="Times New Roman" w:cs="Times New Roman" w:eastAsia="Times New Roman" w:hAnsi="Times New Roman"/>
                  <w:sz w:val="24"/>
                </w:rPr>
                <w:t>T_Requirement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523">
              <w:r>
                <w:rPr/>
                <w:t>SRS-3.12.2.3</w:t>
              </w:r>
            </w:ins>
            <w:ins w:author="Yoann Guyot" w:date="2013-10-30T11:58:00Z" w:id="524">
              <w:r>
                <w:rPr/>
                <w:t>, SRS-7.4.2.21</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525">
              <w:r>
                <w:rPr>
                  <w:rFonts w:ascii="Times New Roman" w:cs="Times New Roman" w:eastAsia="Times New Roman" w:hAnsi="Times New Roman"/>
                  <w:sz w:val="24"/>
                </w:rPr>
                <w:t>Allocation</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526">
              <w:r>
                <w:rPr>
                  <w:rFonts w:ascii="Times New Roman" w:cs="Times New Roman" w:eastAsia="Times New Roman" w:hAnsi="Times New Roman"/>
                  <w:sz w:val="24"/>
                </w:rPr>
                <w:t>0..1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527">
              <w:r>
                <w:rPr>
                  <w:rFonts w:ascii="Times New Roman" w:cs="Times New Roman" w:eastAsia="Times New Roman" w:hAnsi="Times New Roman"/>
                  <w:sz w:val="24"/>
                </w:rPr>
                <w:t>T_System</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6:00Z" w:id="528">
              <w:r>
                <w:rPr/>
                <w:t>Kernel</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529">
              <w:r>
                <w:rPr>
                  <w:rFonts w:ascii="Times New Roman" w:cs="Times New Roman" w:eastAsia="Times New Roman" w:hAnsi="Times New Roman"/>
                  <w:sz w:val="24"/>
                </w:rPr>
                <w:t>Safety</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530">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8:00Z" w:id="531">
              <w:r>
                <w:rPr>
                  <w:rFonts w:ascii="Times New Roman" w:cs="Times New Roman" w:eastAsia="Times New Roman" w:hAnsi="Times New Roman"/>
                  <w:sz w:val="24"/>
                </w:rPr>
                <w:t>Boolean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7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5"/>
          <w:bottom w:type="dxa" w:w="55"/>
          <w:right w:type="dxa" w:w="55"/>
        </w:tblCellMar>
      </w:tblPr>
      <w:tblGrid>
        <w:gridCol w:w="1158"/>
        <w:gridCol w:w="1306"/>
        <w:gridCol w:w="2044"/>
        <w:gridCol w:w="5233"/>
      </w:tblGrid>
      <w:tr>
        <w:trPr>
          <w:cantSplit w:val="false"/>
        </w:trPr>
        <w:tc>
          <w:tcPr>
            <w:tcW w:type="dxa" w:w="1158"/>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1:49:00Z" w:id="532">
              <w:r>
                <w:rPr>
                  <w:rFonts w:ascii="Times New Roman" w:cs="Times New Roman" w:eastAsia="Times New Roman" w:hAnsi="Times New Roman"/>
                  <w:b/>
                  <w:sz w:val="24"/>
                </w:rPr>
                <w:t>Name</w:t>
              </w:r>
            </w:ins>
          </w:p>
        </w:tc>
        <w:tc>
          <w:tcPr>
            <w:tcW w:type="dxa" w:w="1306"/>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1:49:00Z" w:id="533">
              <w:r>
                <w:rPr>
                  <w:rFonts w:ascii="Times New Roman" w:cs="Times New Roman" w:eastAsia="Times New Roman" w:hAnsi="Times New Roman"/>
                  <w:b/>
                  <w:sz w:val="24"/>
                </w:rPr>
                <w:t>Occurrence</w:t>
              </w:r>
            </w:ins>
          </w:p>
        </w:tc>
        <w:tc>
          <w:tcPr>
            <w:tcW w:type="dxa" w:w="2044"/>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1:49:00Z" w:id="534">
              <w:r>
                <w:rPr>
                  <w:rFonts w:ascii="Times New Roman" w:cs="Times New Roman" w:eastAsia="Times New Roman" w:hAnsi="Times New Roman"/>
                  <w:b/>
                  <w:sz w:val="24"/>
                </w:rPr>
                <w:t>Type</w:t>
              </w:r>
            </w:ins>
          </w:p>
        </w:tc>
        <w:tc>
          <w:tcPr>
            <w:tcW w:type="dxa" w:w="523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1:49:00Z" w:id="535">
              <w:r>
                <w:rPr>
                  <w:rFonts w:ascii="Times New Roman" w:cs="Times New Roman" w:eastAsia="Times New Roman" w:hAnsi="Times New Roman"/>
                  <w:b/>
                  <w:sz w:val="24"/>
                </w:rPr>
                <w:t>Description</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36">
              <w:r>
                <w:rPr>
                  <w:rFonts w:ascii="Times New Roman" w:cs="Times New Roman" w:eastAsia="Times New Roman" w:hAnsi="Times New Roman"/>
                  <w:sz w:val="24"/>
                </w:rPr>
                <w:t>Name</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37">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38">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62"/>
              <w:keepNext/>
              <w:keepLines/>
              <w:spacing w:after="0" w:before="0" w:line="100" w:lineRule="atLeast"/>
              <w:contextualSpacing w:val="false"/>
            </w:pPr>
            <w:ins w:author="Yoann Guyot" w:date="2013-10-30T11:49:00Z" w:id="539">
              <w:r>
                <w:rPr>
                  <w:lang w:val="en-GB"/>
                </w:rPr>
                <w:t>SA-3</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40">
              <w:r>
                <w:rPr>
                  <w:rFonts w:ascii="Times New Roman" w:cs="Times New Roman" w:eastAsia="Times New Roman" w:hAnsi="Times New Roman"/>
                  <w:sz w:val="24"/>
                </w:rPr>
                <w:t>Definition</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41">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42">
              <w:r>
                <w:rPr>
                  <w:rFonts w:ascii="Times New Roman" w:cs="Times New Roman" w:eastAsia="Times New Roman" w:hAnsi="Times New Roman"/>
                  <w:sz w:val="24"/>
                </w:rPr>
                <w:t>T_Definition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pPr>
            <w:ins w:author="Yoann Guyot" w:date="2013-10-30T11:49:00Z" w:id="543">
              <w:r>
                <w:rPr>
                  <w:rFonts w:cs="Arial"/>
                </w:rPr>
                <w:t>The Kernel shall add an unsuitability to the list of unsuitabilities if the traction system indicated by RouteSuitabilityData.M_VOLTAGE and RouteSuitabilityData.NID_CTRACTION is not in TrainData.ListOfAcceptedTractionSystems</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44">
              <w:r>
                <w:rPr>
                  <w:rFonts w:ascii="Times New Roman" w:cs="Times New Roman" w:eastAsia="Times New Roman" w:hAnsi="Times New Roman"/>
                  <w:sz w:val="24"/>
                </w:rPr>
                <w:t>Nature</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45">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numPr>
                <w:ilvl w:val="0"/>
                <w:numId w:val="1"/>
              </w:numPr>
              <w:spacing w:after="0" w:before="0" w:line="100" w:lineRule="atLeast"/>
              <w:ind w:hanging="0" w:left="0" w:right="0"/>
              <w:contextualSpacing w:val="false"/>
            </w:pPr>
            <w:ins w:author="Yoann Guyot" w:date="2013-10-30T11:49:00Z" w:id="546">
              <w:r>
                <w:rPr>
                  <w:rFonts w:ascii="Times New Roman" w:cs="Times New Roman" w:eastAsia="Times New Roman" w:hAnsi="Times New Roman"/>
                  <w:sz w:val="24"/>
                </w:rPr>
                <w:t>Structural</w:t>
              </w:r>
            </w:ins>
          </w:p>
          <w:p>
            <w:pPr>
              <w:pStyle w:val="style0"/>
              <w:numPr>
                <w:ilvl w:val="0"/>
                <w:numId w:val="1"/>
              </w:numPr>
              <w:spacing w:after="0" w:before="0" w:line="100" w:lineRule="atLeast"/>
              <w:ind w:hanging="0" w:left="0" w:right="0"/>
              <w:contextualSpacing w:val="false"/>
            </w:pPr>
            <w:ins w:author="Yoann Guyot" w:date="2013-10-30T11:49:00Z" w:id="547">
              <w:r>
                <w:rPr>
                  <w:rFonts w:ascii="Times New Roman" w:cs="Times New Roman" w:eastAsia="Times New Roman" w:hAnsi="Times New Roman"/>
                  <w:sz w:val="24"/>
                </w:rPr>
                <w:t>Functional</w:t>
              </w:r>
            </w:ins>
          </w:p>
          <w:p>
            <w:pPr>
              <w:pStyle w:val="style0"/>
              <w:numPr>
                <w:ilvl w:val="0"/>
                <w:numId w:val="1"/>
              </w:numPr>
              <w:spacing w:after="0" w:before="0" w:line="100" w:lineRule="atLeast"/>
              <w:ind w:hanging="0" w:left="0" w:right="0"/>
              <w:contextualSpacing w:val="false"/>
            </w:pPr>
            <w:ins w:author="Yoann Guyot" w:date="2013-10-30T11:49:00Z" w:id="548">
              <w:r>
                <w:rPr>
                  <w:rFonts w:ascii="Times New Roman" w:cs="Times New Roman" w:eastAsia="Times New Roman" w:hAnsi="Times New Roman"/>
                  <w:sz w:val="24"/>
                </w:rPr>
                <w:t>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49">
              <w:r>
                <w:rPr>
                  <w:rFonts w:ascii="Times New Roman" w:cs="Times New Roman" w:eastAsia="Times New Roman" w:hAnsi="Times New Roman"/>
                  <w:sz w:val="24"/>
                </w:rPr>
                <w:t>Source</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50">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51">
              <w:r>
                <w:rPr>
                  <w:rFonts w:ascii="Times New Roman" w:cs="Times New Roman" w:eastAsia="Times New Roman" w:hAnsi="Times New Roman"/>
                  <w:sz w:val="24"/>
                </w:rPr>
                <w:t>T_SourceDocument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8:00Z" w:id="552">
              <w:r>
                <w:rPr/>
                <w:t>subset-26</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53">
              <w:r>
                <w:rPr>
                  <w:rFonts w:ascii="Times New Roman" w:cs="Times New Roman" w:eastAsia="Times New Roman" w:hAnsi="Times New Roman"/>
                  <w:sz w:val="24"/>
                </w:rPr>
                <w:t>Discussion</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54">
              <w:r>
                <w:rPr>
                  <w:rFonts w:ascii="Times New Roman" w:cs="Times New Roman" w:eastAsia="Times New Roman" w:hAnsi="Times New Roman"/>
                  <w:sz w:val="24"/>
                </w:rPr>
                <w:t>1 (Optional)</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55">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56">
              <w:r>
                <w:rPr>
                  <w:rFonts w:ascii="Times New Roman" w:cs="Times New Roman" w:eastAsia="Times New Roman" w:hAnsi="Times New Roman"/>
                  <w:sz w:val="24"/>
                </w:rPr>
                <w:t>Parent</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57">
              <w:r>
                <w:rPr>
                  <w:rFonts w:ascii="Times New Roman" w:cs="Times New Roman" w:eastAsia="Times New Roman" w:hAnsi="Times New Roman"/>
                  <w:sz w:val="24"/>
                </w:rPr>
                <w:t>0..1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58">
              <w:r>
                <w:rPr>
                  <w:rFonts w:ascii="Times New Roman" w:cs="Times New Roman" w:eastAsia="Times New Roman" w:hAnsi="Times New Roman"/>
                  <w:sz w:val="24"/>
                </w:rPr>
                <w:t>T_Requirement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59">
              <w:r>
                <w:rPr/>
                <w:t>SRS-3.12.2.3</w:t>
              </w:r>
            </w:ins>
            <w:ins w:author="Yoann Guyot" w:date="2013-10-30T11:58:00Z" w:id="560">
              <w:r>
                <w:rPr/>
                <w:t>, SRS-7.4.2.21</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61">
              <w:r>
                <w:rPr>
                  <w:rFonts w:ascii="Times New Roman" w:cs="Times New Roman" w:eastAsia="Times New Roman" w:hAnsi="Times New Roman"/>
                  <w:sz w:val="24"/>
                </w:rPr>
                <w:t>Allocation</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62">
              <w:r>
                <w:rPr>
                  <w:rFonts w:ascii="Times New Roman" w:cs="Times New Roman" w:eastAsia="Times New Roman" w:hAnsi="Times New Roman"/>
                  <w:sz w:val="24"/>
                </w:rPr>
                <w:t>0..1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63">
              <w:r>
                <w:rPr>
                  <w:rFonts w:ascii="Times New Roman" w:cs="Times New Roman" w:eastAsia="Times New Roman" w:hAnsi="Times New Roman"/>
                  <w:sz w:val="24"/>
                </w:rPr>
                <w:t>T_System</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6:00Z" w:id="564">
              <w:r>
                <w:rPr/>
                <w:t>Kernel</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65">
              <w:r>
                <w:rPr>
                  <w:rFonts w:ascii="Times New Roman" w:cs="Times New Roman" w:eastAsia="Times New Roman" w:hAnsi="Times New Roman"/>
                  <w:sz w:val="24"/>
                </w:rPr>
                <w:t>Safety</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66">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9:00Z" w:id="567">
              <w:r>
                <w:rPr>
                  <w:rFonts w:ascii="Times New Roman" w:cs="Times New Roman" w:eastAsia="Times New Roman" w:hAnsi="Times New Roman"/>
                  <w:sz w:val="24"/>
                </w:rPr>
                <w:t>Boolean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7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5"/>
          <w:bottom w:type="dxa" w:w="55"/>
          <w:right w:type="dxa" w:w="55"/>
        </w:tblCellMar>
      </w:tblPr>
      <w:tblGrid>
        <w:gridCol w:w="1158"/>
        <w:gridCol w:w="1306"/>
        <w:gridCol w:w="2044"/>
        <w:gridCol w:w="5233"/>
      </w:tblGrid>
      <w:tr>
        <w:trPr>
          <w:cantSplit w:val="false"/>
        </w:trPr>
        <w:tc>
          <w:tcPr>
            <w:tcW w:type="dxa" w:w="1158"/>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1:54:00Z" w:id="568">
              <w:r>
                <w:rPr>
                  <w:rFonts w:ascii="Times New Roman" w:cs="Times New Roman" w:eastAsia="Times New Roman" w:hAnsi="Times New Roman"/>
                  <w:b/>
                  <w:sz w:val="24"/>
                </w:rPr>
                <w:t>Name</w:t>
              </w:r>
            </w:ins>
          </w:p>
        </w:tc>
        <w:tc>
          <w:tcPr>
            <w:tcW w:type="dxa" w:w="1306"/>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1:54:00Z" w:id="569">
              <w:r>
                <w:rPr>
                  <w:rFonts w:ascii="Times New Roman" w:cs="Times New Roman" w:eastAsia="Times New Roman" w:hAnsi="Times New Roman"/>
                  <w:b/>
                  <w:sz w:val="24"/>
                </w:rPr>
                <w:t>Occurrence</w:t>
              </w:r>
            </w:ins>
          </w:p>
        </w:tc>
        <w:tc>
          <w:tcPr>
            <w:tcW w:type="dxa" w:w="2044"/>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1:54:00Z" w:id="570">
              <w:r>
                <w:rPr>
                  <w:rFonts w:ascii="Times New Roman" w:cs="Times New Roman" w:eastAsia="Times New Roman" w:hAnsi="Times New Roman"/>
                  <w:b/>
                  <w:sz w:val="24"/>
                </w:rPr>
                <w:t>Type</w:t>
              </w:r>
            </w:ins>
          </w:p>
        </w:tc>
        <w:tc>
          <w:tcPr>
            <w:tcW w:type="dxa" w:w="523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1:54:00Z" w:id="571">
              <w:r>
                <w:rPr>
                  <w:rFonts w:ascii="Times New Roman" w:cs="Times New Roman" w:eastAsia="Times New Roman" w:hAnsi="Times New Roman"/>
                  <w:b/>
                  <w:sz w:val="24"/>
                </w:rPr>
                <w:t>Description</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572">
              <w:r>
                <w:rPr>
                  <w:rFonts w:ascii="Times New Roman" w:cs="Times New Roman" w:eastAsia="Times New Roman" w:hAnsi="Times New Roman"/>
                  <w:sz w:val="24"/>
                </w:rPr>
                <w:t>Name</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573">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574">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62"/>
              <w:keepNext/>
              <w:keepLines/>
              <w:spacing w:after="0" w:before="0" w:line="100" w:lineRule="atLeast"/>
              <w:contextualSpacing w:val="false"/>
            </w:pPr>
            <w:ins w:author="Yoann Guyot" w:date="2013-10-30T11:54:00Z" w:id="575">
              <w:r>
                <w:rPr>
                  <w:lang w:val="en-GB"/>
                </w:rPr>
                <w:t>SA-4</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576">
              <w:r>
                <w:rPr>
                  <w:rFonts w:ascii="Times New Roman" w:cs="Times New Roman" w:eastAsia="Times New Roman" w:hAnsi="Times New Roman"/>
                  <w:sz w:val="24"/>
                </w:rPr>
                <w:t>Definition</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577">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578">
              <w:r>
                <w:rPr>
                  <w:rFonts w:ascii="Times New Roman" w:cs="Times New Roman" w:eastAsia="Times New Roman" w:hAnsi="Times New Roman"/>
                  <w:sz w:val="24"/>
                </w:rPr>
                <w:t>T_Definition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pPr>
            <w:ins w:author="Yoann Guyot" w:date="2013-10-30T11:54:00Z" w:id="579">
              <w:r>
                <w:rPr>
                  <w:rFonts w:cs="Arial"/>
                </w:rPr>
                <w:t>The Kernel shall add an unsuitability to the list of unsuitabilities if TrainData.AxleLoadCategory &gt; RouteSuitabilityData.M_AXLELOADCAT</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580">
              <w:r>
                <w:rPr>
                  <w:rFonts w:ascii="Times New Roman" w:cs="Times New Roman" w:eastAsia="Times New Roman" w:hAnsi="Times New Roman"/>
                  <w:sz w:val="24"/>
                </w:rPr>
                <w:t>Nature</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581">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numPr>
                <w:ilvl w:val="0"/>
                <w:numId w:val="1"/>
              </w:numPr>
              <w:spacing w:after="0" w:before="0" w:line="100" w:lineRule="atLeast"/>
              <w:ind w:hanging="0" w:left="0" w:right="0"/>
              <w:contextualSpacing w:val="false"/>
            </w:pPr>
            <w:ins w:author="Yoann Guyot" w:date="2013-10-30T11:54:00Z" w:id="582">
              <w:r>
                <w:rPr>
                  <w:rFonts w:ascii="Times New Roman" w:cs="Times New Roman" w:eastAsia="Times New Roman" w:hAnsi="Times New Roman"/>
                  <w:sz w:val="24"/>
                </w:rPr>
                <w:t>Structural</w:t>
              </w:r>
            </w:ins>
          </w:p>
          <w:p>
            <w:pPr>
              <w:pStyle w:val="style0"/>
              <w:numPr>
                <w:ilvl w:val="0"/>
                <w:numId w:val="1"/>
              </w:numPr>
              <w:spacing w:after="0" w:before="0" w:line="100" w:lineRule="atLeast"/>
              <w:ind w:hanging="0" w:left="0" w:right="0"/>
              <w:contextualSpacing w:val="false"/>
            </w:pPr>
            <w:ins w:author="Yoann Guyot" w:date="2013-10-30T11:54:00Z" w:id="583">
              <w:r>
                <w:rPr>
                  <w:rFonts w:ascii="Times New Roman" w:cs="Times New Roman" w:eastAsia="Times New Roman" w:hAnsi="Times New Roman"/>
                  <w:sz w:val="24"/>
                </w:rPr>
                <w:t>Functional</w:t>
              </w:r>
            </w:ins>
          </w:p>
          <w:p>
            <w:pPr>
              <w:pStyle w:val="style0"/>
              <w:numPr>
                <w:ilvl w:val="0"/>
                <w:numId w:val="1"/>
              </w:numPr>
              <w:spacing w:after="0" w:before="0" w:line="100" w:lineRule="atLeast"/>
              <w:ind w:hanging="0" w:left="0" w:right="0"/>
              <w:contextualSpacing w:val="false"/>
            </w:pPr>
            <w:ins w:author="Yoann Guyot" w:date="2013-10-30T11:54:00Z" w:id="584">
              <w:r>
                <w:rPr>
                  <w:rFonts w:ascii="Times New Roman" w:cs="Times New Roman" w:eastAsia="Times New Roman" w:hAnsi="Times New Roman"/>
                  <w:sz w:val="24"/>
                </w:rPr>
                <w:t>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585">
              <w:r>
                <w:rPr>
                  <w:rFonts w:ascii="Times New Roman" w:cs="Times New Roman" w:eastAsia="Times New Roman" w:hAnsi="Times New Roman"/>
                  <w:sz w:val="24"/>
                </w:rPr>
                <w:t>Source</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586">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587">
              <w:r>
                <w:rPr>
                  <w:rFonts w:ascii="Times New Roman" w:cs="Times New Roman" w:eastAsia="Times New Roman" w:hAnsi="Times New Roman"/>
                  <w:sz w:val="24"/>
                </w:rPr>
                <w:t>T_SourceDocument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588">
              <w:r>
                <w:rPr/>
                <w:t>subset-26</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589">
              <w:r>
                <w:rPr>
                  <w:rFonts w:ascii="Times New Roman" w:cs="Times New Roman" w:eastAsia="Times New Roman" w:hAnsi="Times New Roman"/>
                  <w:sz w:val="24"/>
                </w:rPr>
                <w:t>Discussion</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590">
              <w:r>
                <w:rPr>
                  <w:rFonts w:ascii="Times New Roman" w:cs="Times New Roman" w:eastAsia="Times New Roman" w:hAnsi="Times New Roman"/>
                  <w:sz w:val="24"/>
                </w:rPr>
                <w:t>1 (Optional)</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591">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592">
              <w:r>
                <w:rPr>
                  <w:rFonts w:ascii="Times New Roman" w:cs="Times New Roman" w:eastAsia="Times New Roman" w:hAnsi="Times New Roman"/>
                  <w:sz w:val="24"/>
                </w:rPr>
                <w:t>Parent</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593">
              <w:r>
                <w:rPr>
                  <w:rFonts w:ascii="Times New Roman" w:cs="Times New Roman" w:eastAsia="Times New Roman" w:hAnsi="Times New Roman"/>
                  <w:sz w:val="24"/>
                </w:rPr>
                <w:t>0..1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594">
              <w:r>
                <w:rPr>
                  <w:rFonts w:ascii="Times New Roman" w:cs="Times New Roman" w:eastAsia="Times New Roman" w:hAnsi="Times New Roman"/>
                  <w:sz w:val="24"/>
                </w:rPr>
                <w:t>T_Requirement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595">
              <w:r>
                <w:rPr/>
                <w:t>SRS-3.12.2.3, SRS-7.4.2.21</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596">
              <w:r>
                <w:rPr>
                  <w:rFonts w:ascii="Times New Roman" w:cs="Times New Roman" w:eastAsia="Times New Roman" w:hAnsi="Times New Roman"/>
                  <w:sz w:val="24"/>
                </w:rPr>
                <w:t>Allocation</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597">
              <w:r>
                <w:rPr>
                  <w:rFonts w:ascii="Times New Roman" w:cs="Times New Roman" w:eastAsia="Times New Roman" w:hAnsi="Times New Roman"/>
                  <w:sz w:val="24"/>
                </w:rPr>
                <w:t>0..1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598">
              <w:r>
                <w:rPr>
                  <w:rFonts w:ascii="Times New Roman" w:cs="Times New Roman" w:eastAsia="Times New Roman" w:hAnsi="Times New Roman"/>
                  <w:sz w:val="24"/>
                </w:rPr>
                <w:t>T_System</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599">
              <w:r>
                <w:rPr/>
                <w:t>Kernel</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600">
              <w:r>
                <w:rPr>
                  <w:rFonts w:ascii="Times New Roman" w:cs="Times New Roman" w:eastAsia="Times New Roman" w:hAnsi="Times New Roman"/>
                  <w:sz w:val="24"/>
                </w:rPr>
                <w:t>Safety</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601">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54:00Z" w:id="602">
              <w:r>
                <w:rPr>
                  <w:rFonts w:ascii="Times New Roman" w:cs="Times New Roman" w:eastAsia="Times New Roman" w:hAnsi="Times New Roman"/>
                  <w:sz w:val="24"/>
                </w:rPr>
                <w:t>Boolean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7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5"/>
          <w:bottom w:type="dxa" w:w="55"/>
          <w:right w:type="dxa" w:w="55"/>
        </w:tblCellMar>
      </w:tblPr>
      <w:tblGrid>
        <w:gridCol w:w="1158"/>
        <w:gridCol w:w="1306"/>
        <w:gridCol w:w="2044"/>
        <w:gridCol w:w="5233"/>
      </w:tblGrid>
      <w:tr>
        <w:trPr>
          <w:cantSplit w:val="false"/>
        </w:trPr>
        <w:tc>
          <w:tcPr>
            <w:tcW w:type="dxa" w:w="1158"/>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2:00:00Z" w:id="603">
              <w:r>
                <w:rPr>
                  <w:rFonts w:ascii="Times New Roman" w:cs="Times New Roman" w:eastAsia="Times New Roman" w:hAnsi="Times New Roman"/>
                  <w:b/>
                  <w:sz w:val="24"/>
                </w:rPr>
                <w:t>Name</w:t>
              </w:r>
            </w:ins>
          </w:p>
        </w:tc>
        <w:tc>
          <w:tcPr>
            <w:tcW w:type="dxa" w:w="1306"/>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2:00:00Z" w:id="604">
              <w:r>
                <w:rPr>
                  <w:rFonts w:ascii="Times New Roman" w:cs="Times New Roman" w:eastAsia="Times New Roman" w:hAnsi="Times New Roman"/>
                  <w:b/>
                  <w:sz w:val="24"/>
                </w:rPr>
                <w:t>Occurrence</w:t>
              </w:r>
            </w:ins>
          </w:p>
        </w:tc>
        <w:tc>
          <w:tcPr>
            <w:tcW w:type="dxa" w:w="2044"/>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2:00:00Z" w:id="605">
              <w:r>
                <w:rPr>
                  <w:rFonts w:ascii="Times New Roman" w:cs="Times New Roman" w:eastAsia="Times New Roman" w:hAnsi="Times New Roman"/>
                  <w:b/>
                  <w:sz w:val="24"/>
                </w:rPr>
                <w:t>Type</w:t>
              </w:r>
            </w:ins>
          </w:p>
        </w:tc>
        <w:tc>
          <w:tcPr>
            <w:tcW w:type="dxa" w:w="523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2:00:00Z" w:id="606">
              <w:r>
                <w:rPr>
                  <w:rFonts w:ascii="Times New Roman" w:cs="Times New Roman" w:eastAsia="Times New Roman" w:hAnsi="Times New Roman"/>
                  <w:b/>
                  <w:sz w:val="24"/>
                </w:rPr>
                <w:t>Description</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07">
              <w:r>
                <w:rPr>
                  <w:rFonts w:ascii="Times New Roman" w:cs="Times New Roman" w:eastAsia="Times New Roman" w:hAnsi="Times New Roman"/>
                  <w:sz w:val="24"/>
                </w:rPr>
                <w:t>Name</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08">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09">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62"/>
              <w:keepNext/>
              <w:keepLines/>
              <w:spacing w:after="0" w:before="0" w:line="100" w:lineRule="atLeast"/>
              <w:contextualSpacing w:val="false"/>
            </w:pPr>
            <w:ins w:author="Yoann Guyot" w:date="2013-10-30T12:00:00Z" w:id="610">
              <w:r>
                <w:rPr>
                  <w:lang w:val="en-GB"/>
                </w:rPr>
                <w:t>SA-</w:t>
              </w:r>
            </w:ins>
            <w:ins w:author="Yoann Guyot" w:date="2013-10-30T13:34:00Z" w:id="611">
              <w:r>
                <w:rPr>
                  <w:lang w:val="en-GB"/>
                </w:rPr>
                <w:t>5</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12">
              <w:r>
                <w:rPr>
                  <w:rFonts w:ascii="Times New Roman" w:cs="Times New Roman" w:eastAsia="Times New Roman" w:hAnsi="Times New Roman"/>
                  <w:sz w:val="24"/>
                </w:rPr>
                <w:t>Definition</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13">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14">
              <w:r>
                <w:rPr>
                  <w:rFonts w:ascii="Times New Roman" w:cs="Times New Roman" w:eastAsia="Times New Roman" w:hAnsi="Times New Roman"/>
                  <w:sz w:val="24"/>
                </w:rPr>
                <w:t>T_Definition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4"/>
              <w:spacing w:after="60" w:before="120"/>
              <w:contextualSpacing w:val="false"/>
            </w:pPr>
            <w:ins w:author="Yoann Guyot" w:date="2013-10-30T12:00:00Z" w:id="615">
              <w:r>
                <w:rPr>
                  <w:rFonts w:cs="Arial"/>
                </w:rPr>
                <w:t>If ListOfUnsuitabilities contains at least one unsuitability, the Kernel shall set ClosestUnsuitabilityLocation with the closest location corresponding to the unsuitabilities of the list</w:t>
              </w:r>
            </w:ins>
            <w:ins w:author="Yoann Guyot" w:date="2013-10-30T13:39:00Z" w:id="616">
              <w:r>
                <w:rPr>
                  <w:rFonts w:cs="Arial"/>
                </w:rPr>
                <w:t xml:space="preserve">, and replace both EndOfAuthority and SupervisedLocation with ClosestUnsuitabilityLocation, and set ReleaseSpeed </w:t>
              </w:r>
            </w:ins>
            <w:ins w:author="Yoann Guyot" w:date="2013-10-30T13:40:00Z" w:id="617">
              <w:r>
                <w:rPr>
                  <w:rFonts w:cs="Arial"/>
                </w:rPr>
                <w:t>to a NO_R</w:t>
              </w:r>
            </w:ins>
            <w:ins w:author="Yoann Guyot" w:date="2013-10-30T13:41:00Z" w:id="618">
              <w:r>
                <w:rPr>
                  <w:rFonts w:cs="Arial"/>
                </w:rPr>
                <w:t>ELEASE_SPEED value.</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19">
              <w:r>
                <w:rPr>
                  <w:rFonts w:ascii="Times New Roman" w:cs="Times New Roman" w:eastAsia="Times New Roman" w:hAnsi="Times New Roman"/>
                  <w:sz w:val="24"/>
                </w:rPr>
                <w:t>Nature</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20">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numPr>
                <w:ilvl w:val="0"/>
                <w:numId w:val="1"/>
              </w:numPr>
              <w:spacing w:after="0" w:before="0" w:line="100" w:lineRule="atLeast"/>
              <w:ind w:hanging="0" w:left="0" w:right="0"/>
              <w:contextualSpacing w:val="false"/>
            </w:pPr>
            <w:ins w:author="Yoann Guyot" w:date="2013-10-30T12:00:00Z" w:id="621">
              <w:r>
                <w:rPr>
                  <w:rFonts w:ascii="Times New Roman" w:cs="Times New Roman" w:eastAsia="Times New Roman" w:hAnsi="Times New Roman"/>
                  <w:sz w:val="24"/>
                </w:rPr>
                <w:t>Structural</w:t>
              </w:r>
            </w:ins>
          </w:p>
          <w:p>
            <w:pPr>
              <w:pStyle w:val="style0"/>
              <w:numPr>
                <w:ilvl w:val="0"/>
                <w:numId w:val="1"/>
              </w:numPr>
              <w:spacing w:after="0" w:before="0" w:line="100" w:lineRule="atLeast"/>
              <w:ind w:hanging="0" w:left="0" w:right="0"/>
              <w:contextualSpacing w:val="false"/>
            </w:pPr>
            <w:ins w:author="Yoann Guyot" w:date="2013-10-30T12:00:00Z" w:id="622">
              <w:r>
                <w:rPr>
                  <w:rFonts w:ascii="Times New Roman" w:cs="Times New Roman" w:eastAsia="Times New Roman" w:hAnsi="Times New Roman"/>
                  <w:sz w:val="24"/>
                </w:rPr>
                <w:t>Functional</w:t>
              </w:r>
            </w:ins>
          </w:p>
          <w:p>
            <w:pPr>
              <w:pStyle w:val="style0"/>
              <w:numPr>
                <w:ilvl w:val="0"/>
                <w:numId w:val="1"/>
              </w:numPr>
              <w:spacing w:after="0" w:before="0" w:line="100" w:lineRule="atLeast"/>
              <w:ind w:hanging="0" w:left="0" w:right="0"/>
              <w:contextualSpacing w:val="false"/>
            </w:pPr>
            <w:ins w:author="Yoann Guyot" w:date="2013-10-30T12:00:00Z" w:id="623">
              <w:r>
                <w:rPr>
                  <w:rFonts w:ascii="Times New Roman" w:cs="Times New Roman" w:eastAsia="Times New Roman" w:hAnsi="Times New Roman"/>
                  <w:sz w:val="24"/>
                </w:rPr>
                <w:t>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24">
              <w:r>
                <w:rPr>
                  <w:rFonts w:ascii="Times New Roman" w:cs="Times New Roman" w:eastAsia="Times New Roman" w:hAnsi="Times New Roman"/>
                  <w:sz w:val="24"/>
                </w:rPr>
                <w:t>Source</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25">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26">
              <w:r>
                <w:rPr>
                  <w:rFonts w:ascii="Times New Roman" w:cs="Times New Roman" w:eastAsia="Times New Roman" w:hAnsi="Times New Roman"/>
                  <w:sz w:val="24"/>
                </w:rPr>
                <w:t>T_SourceDocument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27">
              <w:r>
                <w:rPr/>
                <w:t>subset-26</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28">
              <w:r>
                <w:rPr>
                  <w:rFonts w:ascii="Times New Roman" w:cs="Times New Roman" w:eastAsia="Times New Roman" w:hAnsi="Times New Roman"/>
                  <w:sz w:val="24"/>
                </w:rPr>
                <w:t>Discussion</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29">
              <w:r>
                <w:rPr>
                  <w:rFonts w:ascii="Times New Roman" w:cs="Times New Roman" w:eastAsia="Times New Roman" w:hAnsi="Times New Roman"/>
                  <w:sz w:val="24"/>
                </w:rPr>
                <w:t>1 (Optional)</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30">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31">
              <w:r>
                <w:rPr>
                  <w:rFonts w:ascii="Times New Roman" w:cs="Times New Roman" w:eastAsia="Times New Roman" w:hAnsi="Times New Roman"/>
                  <w:sz w:val="24"/>
                </w:rPr>
                <w:t>Parent</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32">
              <w:r>
                <w:rPr>
                  <w:rFonts w:ascii="Times New Roman" w:cs="Times New Roman" w:eastAsia="Times New Roman" w:hAnsi="Times New Roman"/>
                  <w:sz w:val="24"/>
                </w:rPr>
                <w:t>0..1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33">
              <w:r>
                <w:rPr>
                  <w:rFonts w:ascii="Times New Roman" w:cs="Times New Roman" w:eastAsia="Times New Roman" w:hAnsi="Times New Roman"/>
                  <w:sz w:val="24"/>
                </w:rPr>
                <w:t>T_Requirement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34">
              <w:r>
                <w:rPr/>
                <w:t>SRS-3.12.2.4</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35">
              <w:r>
                <w:rPr>
                  <w:rFonts w:ascii="Times New Roman" w:cs="Times New Roman" w:eastAsia="Times New Roman" w:hAnsi="Times New Roman"/>
                  <w:sz w:val="24"/>
                </w:rPr>
                <w:t>Allocation</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36">
              <w:r>
                <w:rPr>
                  <w:rFonts w:ascii="Times New Roman" w:cs="Times New Roman" w:eastAsia="Times New Roman" w:hAnsi="Times New Roman"/>
                  <w:sz w:val="24"/>
                </w:rPr>
                <w:t>0..1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37">
              <w:r>
                <w:rPr>
                  <w:rFonts w:ascii="Times New Roman" w:cs="Times New Roman" w:eastAsia="Times New Roman" w:hAnsi="Times New Roman"/>
                  <w:sz w:val="24"/>
                </w:rPr>
                <w:t>T_System</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38">
              <w:r>
                <w:rPr/>
                <w:t>Kernel</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39">
              <w:r>
                <w:rPr>
                  <w:rFonts w:ascii="Times New Roman" w:cs="Times New Roman" w:eastAsia="Times New Roman" w:hAnsi="Times New Roman"/>
                  <w:sz w:val="24"/>
                </w:rPr>
                <w:t>Safety</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40">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2:00:00Z" w:id="641">
              <w:r>
                <w:rPr>
                  <w:rFonts w:ascii="Times New Roman" w:cs="Times New Roman" w:eastAsia="Times New Roman" w:hAnsi="Times New Roman"/>
                  <w:sz w:val="24"/>
                </w:rPr>
                <w:t>Boolean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p>
      <w:pPr>
        <w:pStyle w:val="style0"/>
        <w:spacing w:after="0" w:before="0" w:line="100" w:lineRule="atLeast"/>
        <w:contextualSpacing w:val="false"/>
      </w:pPr>
      <w:r>
        <w:rPr/>
      </w:r>
    </w:p>
    <w:tbl>
      <w:tblPr>
        <w:jc w:val="left"/>
        <w:tblInd w:type="dxa" w:w="-7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5"/>
          <w:bottom w:type="dxa" w:w="55"/>
          <w:right w:type="dxa" w:w="55"/>
        </w:tblCellMar>
      </w:tblPr>
      <w:tblGrid>
        <w:gridCol w:w="1158"/>
        <w:gridCol w:w="1306"/>
        <w:gridCol w:w="2044"/>
        <w:gridCol w:w="5233"/>
      </w:tblGrid>
      <w:tr>
        <w:trPr>
          <w:cantSplit w:val="false"/>
        </w:trPr>
        <w:tc>
          <w:tcPr>
            <w:tcW w:type="dxa" w:w="1158"/>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4:54:00Z" w:id="642">
              <w:r>
                <w:rPr>
                  <w:rFonts w:ascii="Times New Roman" w:cs="Times New Roman" w:eastAsia="Times New Roman" w:hAnsi="Times New Roman"/>
                  <w:b/>
                  <w:sz w:val="24"/>
                </w:rPr>
                <w:t>Name</w:t>
              </w:r>
            </w:ins>
          </w:p>
        </w:tc>
        <w:tc>
          <w:tcPr>
            <w:tcW w:type="dxa" w:w="1306"/>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4:54:00Z" w:id="643">
              <w:r>
                <w:rPr>
                  <w:rFonts w:ascii="Times New Roman" w:cs="Times New Roman" w:eastAsia="Times New Roman" w:hAnsi="Times New Roman"/>
                  <w:b/>
                  <w:sz w:val="24"/>
                </w:rPr>
                <w:t>Occurrence</w:t>
              </w:r>
            </w:ins>
          </w:p>
        </w:tc>
        <w:tc>
          <w:tcPr>
            <w:tcW w:type="dxa" w:w="2044"/>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4:54:00Z" w:id="644">
              <w:r>
                <w:rPr>
                  <w:rFonts w:ascii="Times New Roman" w:cs="Times New Roman" w:eastAsia="Times New Roman" w:hAnsi="Times New Roman"/>
                  <w:b/>
                  <w:sz w:val="24"/>
                </w:rPr>
                <w:t>Type</w:t>
              </w:r>
            </w:ins>
          </w:p>
        </w:tc>
        <w:tc>
          <w:tcPr>
            <w:tcW w:type="dxa" w:w="5233"/>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4:54:00Z" w:id="645">
              <w:r>
                <w:rPr>
                  <w:rFonts w:ascii="Times New Roman" w:cs="Times New Roman" w:eastAsia="Times New Roman" w:hAnsi="Times New Roman"/>
                  <w:b/>
                  <w:sz w:val="24"/>
                </w:rPr>
                <w:t>Description</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46">
              <w:r>
                <w:rPr>
                  <w:rFonts w:ascii="Times New Roman" w:cs="Times New Roman" w:eastAsia="Times New Roman" w:hAnsi="Times New Roman"/>
                  <w:sz w:val="24"/>
                </w:rPr>
                <w:t>Name</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47">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48">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62"/>
              <w:keepNext/>
              <w:keepLines/>
              <w:spacing w:after="0" w:before="0" w:line="100" w:lineRule="atLeast"/>
              <w:contextualSpacing w:val="false"/>
            </w:pPr>
            <w:ins w:author="Yoann Guyot" w:date="2013-10-30T14:54:00Z" w:id="649">
              <w:r>
                <w:rPr>
                  <w:lang w:val="en-GB"/>
                </w:rPr>
                <w:t>SA-8</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50">
              <w:r>
                <w:rPr>
                  <w:rFonts w:ascii="Times New Roman" w:cs="Times New Roman" w:eastAsia="Times New Roman" w:hAnsi="Times New Roman"/>
                  <w:sz w:val="24"/>
                </w:rPr>
                <w:t>Definition</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51">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52">
              <w:r>
                <w:rPr>
                  <w:rFonts w:ascii="Times New Roman" w:cs="Times New Roman" w:eastAsia="Times New Roman" w:hAnsi="Times New Roman"/>
                  <w:sz w:val="24"/>
                </w:rPr>
                <w:t>T_Definition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4"/>
              <w:spacing w:after="60" w:before="120"/>
              <w:contextualSpacing w:val="false"/>
            </w:pPr>
            <w:ins w:author="Yoann Guyot" w:date="2013-10-30T14:54:00Z" w:id="653">
              <w:r>
                <w:rPr>
                  <w:rFonts w:cs="Arial"/>
                </w:rPr>
                <w:t>Initially, the Kernel shall not use any default route suitability restriction on EndOfAuthority and SupervisedLocation, nor expect some from the trackside.</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54">
              <w:r>
                <w:rPr>
                  <w:rFonts w:ascii="Times New Roman" w:cs="Times New Roman" w:eastAsia="Times New Roman" w:hAnsi="Times New Roman"/>
                  <w:sz w:val="24"/>
                </w:rPr>
                <w:t>Nature</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55">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numPr>
                <w:ilvl w:val="0"/>
                <w:numId w:val="1"/>
              </w:numPr>
              <w:spacing w:after="0" w:before="0" w:line="100" w:lineRule="atLeast"/>
              <w:ind w:hanging="0" w:left="0" w:right="0"/>
              <w:contextualSpacing w:val="false"/>
            </w:pPr>
            <w:ins w:author="Yoann Guyot" w:date="2013-10-30T14:54:00Z" w:id="656">
              <w:r>
                <w:rPr>
                  <w:rFonts w:ascii="Times New Roman" w:cs="Times New Roman" w:eastAsia="Times New Roman" w:hAnsi="Times New Roman"/>
                  <w:sz w:val="24"/>
                </w:rPr>
                <w:t>Structural</w:t>
              </w:r>
            </w:ins>
          </w:p>
          <w:p>
            <w:pPr>
              <w:pStyle w:val="style0"/>
              <w:numPr>
                <w:ilvl w:val="0"/>
                <w:numId w:val="1"/>
              </w:numPr>
              <w:spacing w:after="0" w:before="0" w:line="100" w:lineRule="atLeast"/>
              <w:ind w:hanging="0" w:left="0" w:right="0"/>
              <w:contextualSpacing w:val="false"/>
            </w:pPr>
            <w:ins w:author="Yoann Guyot" w:date="2013-10-30T14:54:00Z" w:id="657">
              <w:r>
                <w:rPr>
                  <w:rFonts w:ascii="Times New Roman" w:cs="Times New Roman" w:eastAsia="Times New Roman" w:hAnsi="Times New Roman"/>
                  <w:sz w:val="24"/>
                </w:rPr>
                <w:t>Functional</w:t>
              </w:r>
            </w:ins>
          </w:p>
          <w:p>
            <w:pPr>
              <w:pStyle w:val="style0"/>
              <w:numPr>
                <w:ilvl w:val="0"/>
                <w:numId w:val="1"/>
              </w:numPr>
              <w:spacing w:after="0" w:before="0" w:line="100" w:lineRule="atLeast"/>
              <w:ind w:hanging="0" w:left="0" w:right="0"/>
              <w:contextualSpacing w:val="false"/>
            </w:pPr>
            <w:ins w:author="Yoann Guyot" w:date="2013-10-30T14:54:00Z" w:id="658">
              <w:r>
                <w:rPr>
                  <w:rFonts w:ascii="Times New Roman" w:cs="Times New Roman" w:eastAsia="Times New Roman" w:hAnsi="Times New Roman"/>
                  <w:sz w:val="24"/>
                </w:rPr>
                <w:t>Definition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59">
              <w:r>
                <w:rPr>
                  <w:rFonts w:ascii="Times New Roman" w:cs="Times New Roman" w:eastAsia="Times New Roman" w:hAnsi="Times New Roman"/>
                  <w:sz w:val="24"/>
                </w:rPr>
                <w:t>Source</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60">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61">
              <w:r>
                <w:rPr>
                  <w:rFonts w:ascii="Times New Roman" w:cs="Times New Roman" w:eastAsia="Times New Roman" w:hAnsi="Times New Roman"/>
                  <w:sz w:val="24"/>
                </w:rPr>
                <w:t>T_SourceDocument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62">
              <w:r>
                <w:rPr/>
                <w:t>subset-26</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63">
              <w:r>
                <w:rPr>
                  <w:rFonts w:ascii="Times New Roman" w:cs="Times New Roman" w:eastAsia="Times New Roman" w:hAnsi="Times New Roman"/>
                  <w:sz w:val="24"/>
                </w:rPr>
                <w:t>Discussion</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64">
              <w:r>
                <w:rPr>
                  <w:rFonts w:ascii="Times New Roman" w:cs="Times New Roman" w:eastAsia="Times New Roman" w:hAnsi="Times New Roman"/>
                  <w:sz w:val="24"/>
                </w:rPr>
                <w:t>1 (Optional)</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65">
              <w:r>
                <w:rPr>
                  <w:rFonts w:ascii="Times New Roman" w:cs="Times New Roman" w:eastAsia="Times New Roman" w:hAnsi="Times New Roman"/>
                  <w:sz w:val="24"/>
                </w:rPr>
                <w:t>T_Text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66">
              <w:r>
                <w:rPr>
                  <w:rFonts w:ascii="Times New Roman" w:cs="Times New Roman" w:eastAsia="Times New Roman" w:hAnsi="Times New Roman"/>
                  <w:sz w:val="24"/>
                </w:rPr>
                <w:t>Parent</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67">
              <w:r>
                <w:rPr>
                  <w:rFonts w:ascii="Times New Roman" w:cs="Times New Roman" w:eastAsia="Times New Roman" w:hAnsi="Times New Roman"/>
                  <w:sz w:val="24"/>
                </w:rPr>
                <w:t>0..1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68">
              <w:r>
                <w:rPr>
                  <w:rFonts w:ascii="Times New Roman" w:cs="Times New Roman" w:eastAsia="Times New Roman" w:hAnsi="Times New Roman"/>
                  <w:sz w:val="24"/>
                </w:rPr>
                <w:t>T_Requirement</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69">
              <w:r>
                <w:rPr/>
                <w:t>SRS-3.12.2.10</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70">
              <w:r>
                <w:rPr>
                  <w:rFonts w:ascii="Times New Roman" w:cs="Times New Roman" w:eastAsia="Times New Roman" w:hAnsi="Times New Roman"/>
                  <w:sz w:val="24"/>
                </w:rPr>
                <w:t>Allocation</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71">
              <w:r>
                <w:rPr>
                  <w:rFonts w:ascii="Times New Roman" w:cs="Times New Roman" w:eastAsia="Times New Roman" w:hAnsi="Times New Roman"/>
                  <w:sz w:val="24"/>
                </w:rPr>
                <w:t>0..1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72">
              <w:r>
                <w:rPr>
                  <w:rFonts w:ascii="Times New Roman" w:cs="Times New Roman" w:eastAsia="Times New Roman" w:hAnsi="Times New Roman"/>
                  <w:sz w:val="24"/>
                </w:rPr>
                <w:t>T_System</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73">
              <w:r>
                <w:rPr/>
                <w:t>Kernel</w:t>
              </w:r>
            </w:ins>
          </w:p>
        </w:tc>
      </w:tr>
      <w:tr>
        <w:trPr>
          <w:cantSplit w:val="false"/>
        </w:trPr>
        <w:tc>
          <w:tcPr>
            <w:tcW w:type="dxa" w:w="1158"/>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74">
              <w:r>
                <w:rPr>
                  <w:rFonts w:ascii="Times New Roman" w:cs="Times New Roman" w:eastAsia="Times New Roman" w:hAnsi="Times New Roman"/>
                  <w:sz w:val="24"/>
                </w:rPr>
                <w:t>Safety</w:t>
              </w:r>
            </w:ins>
          </w:p>
        </w:tc>
        <w:tc>
          <w:tcPr>
            <w:tcW w:type="dxa" w:w="130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75">
              <w:r>
                <w:rPr>
                  <w:rFonts w:ascii="Times New Roman" w:cs="Times New Roman" w:eastAsia="Times New Roman" w:hAnsi="Times New Roman"/>
                  <w:sz w:val="24"/>
                </w:rPr>
                <w:t>1</w:t>
              </w:r>
            </w:ins>
          </w:p>
        </w:tc>
        <w:tc>
          <w:tcPr>
            <w:tcW w:type="dxa" w:w="2044"/>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4:54:00Z" w:id="676">
              <w:r>
                <w:rPr>
                  <w:rFonts w:ascii="Times New Roman" w:cs="Times New Roman" w:eastAsia="Times New Roman" w:hAnsi="Times New Roman"/>
                  <w:sz w:val="24"/>
                </w:rPr>
                <w:t>Boolean</w:t>
              </w:r>
            </w:ins>
          </w:p>
        </w:tc>
        <w:tc>
          <w:tcPr>
            <w:tcW w:type="dxa" w:w="5233"/>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60" w:before="120" w:line="100" w:lineRule="atLeast"/>
        <w:contextualSpacing w:val="false"/>
      </w:pPr>
      <w:r>
        <w:rPr>
          <w:rFonts w:ascii="Times New Roman" w:cs="Times New Roman" w:eastAsia="Times New Roman" w:hAnsi="Times New Roman"/>
          <w:b/>
          <w:sz w:val="28"/>
          <w:u w:val="single"/>
        </w:rPr>
        <w:t>Exported Requirements :</w:t>
      </w:r>
    </w:p>
    <w:p>
      <w:pPr>
        <w:pStyle w:val="style0"/>
        <w:spacing w:after="0" w:before="0" w:line="100" w:lineRule="atLeast"/>
        <w:contextualSpacing w:val="false"/>
      </w:pPr>
      <w:r>
        <w:rPr/>
      </w:r>
    </w:p>
    <w:tbl>
      <w:tblPr>
        <w:jc w:val="left"/>
        <w:tblInd w:type="dxa" w:w="-7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5"/>
          <w:bottom w:type="dxa" w:w="55"/>
          <w:right w:type="dxa" w:w="55"/>
        </w:tblCellMar>
      </w:tblPr>
      <w:tblGrid>
        <w:gridCol w:w="2436"/>
        <w:gridCol w:w="2437"/>
        <w:gridCol w:w="2437"/>
        <w:gridCol w:w="2437"/>
      </w:tblGrid>
      <w:tr>
        <w:trPr>
          <w:cantSplit w:val="false"/>
        </w:trPr>
        <w:tc>
          <w:tcPr>
            <w:tcW w:type="dxa" w:w="2436"/>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r>
              <w:rPr>
                <w:rFonts w:ascii="Times New Roman" w:cs="Times New Roman" w:eastAsia="Times New Roman" w:hAnsi="Times New Roman"/>
                <w:b/>
                <w:sz w:val="24"/>
              </w:rPr>
              <w:t>Name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r>
              <w:rPr>
                <w:rFonts w:ascii="Times New Roman" w:cs="Times New Roman" w:eastAsia="Times New Roman" w:hAnsi="Times New Roman"/>
                <w:b/>
                <w:sz w:val="24"/>
              </w:rPr>
              <w:t>Occurrence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r>
              <w:rPr>
                <w:rFonts w:ascii="Times New Roman" w:cs="Times New Roman" w:eastAsia="Times New Roman" w:hAnsi="Times New Roman"/>
                <w:b/>
                <w:sz w:val="24"/>
              </w:rPr>
              <w:t>Type</w:t>
            </w:r>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r>
              <w:rPr>
                <w:rFonts w:ascii="Times New Roman" w:cs="Times New Roman" w:eastAsia="Times New Roman" w:hAnsi="Times New Roman"/>
                <w:b/>
                <w:sz w:val="24"/>
              </w:rPr>
              <w:t>Description</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Name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T_Text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62"/>
              <w:keepNext/>
              <w:keepLines/>
              <w:spacing w:after="0" w:before="0" w:line="100" w:lineRule="atLeast"/>
              <w:contextualSpacing w:val="false"/>
            </w:pPr>
            <w:ins w:author="Yoann Guyot" w:date="2013-10-30T11:39:00Z" w:id="677">
              <w:r>
                <w:rPr>
                  <w:lang w:val="en-GB"/>
                </w:rPr>
                <w:t>SRS-3.12.2.2</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T_Definition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4"/>
              <w:spacing w:after="0" w:before="0" w:line="100" w:lineRule="atLeast"/>
              <w:contextualSpacing w:val="false"/>
            </w:pPr>
            <w:ins w:author="Yoann Guyot" w:date="2013-10-30T11:39:00Z" w:id="678">
              <w:r>
                <w:rPr/>
                <w:t>The trackside shall send the route suitability data as location data when needed.</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Source</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T_SourceDocument</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0:00Z" w:id="679">
              <w:r>
                <w:rPr/>
                <w:t>subset-26</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Allocation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0..1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T_System</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1:40:00Z" w:id="680">
              <w:r>
                <w:rPr/>
                <w:t>Trackside</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Safety</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Fonts w:ascii="Times New Roman" w:cs="Times New Roman" w:eastAsia="Times New Roman" w:hAnsi="Times New Roman"/>
                <w:sz w:val="24"/>
              </w:rPr>
              <w:t>Boolean</w:t>
            </w:r>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7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5"/>
          <w:bottom w:type="dxa" w:w="55"/>
          <w:right w:type="dxa" w:w="55"/>
        </w:tblCellMar>
      </w:tblPr>
      <w:tblGrid>
        <w:gridCol w:w="2436"/>
        <w:gridCol w:w="2437"/>
        <w:gridCol w:w="2437"/>
        <w:gridCol w:w="2437"/>
      </w:tblGrid>
      <w:tr>
        <w:trPr>
          <w:cantSplit w:val="false"/>
        </w:trPr>
        <w:tc>
          <w:tcPr>
            <w:tcW w:type="dxa" w:w="2436"/>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3:43:00Z" w:id="681">
              <w:r>
                <w:rPr>
                  <w:rFonts w:ascii="Times New Roman" w:cs="Times New Roman" w:eastAsia="Times New Roman" w:hAnsi="Times New Roman"/>
                  <w:b/>
                  <w:sz w:val="24"/>
                </w:rPr>
                <w:t>Name</w:t>
              </w:r>
            </w:ins>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3:43:00Z" w:id="682">
              <w:r>
                <w:rPr>
                  <w:rFonts w:ascii="Times New Roman" w:cs="Times New Roman" w:eastAsia="Times New Roman" w:hAnsi="Times New Roman"/>
                  <w:b/>
                  <w:sz w:val="24"/>
                </w:rPr>
                <w:t>Occurrence</w:t>
              </w:r>
            </w:ins>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3:43:00Z" w:id="683">
              <w:r>
                <w:rPr>
                  <w:rFonts w:ascii="Times New Roman" w:cs="Times New Roman" w:eastAsia="Times New Roman" w:hAnsi="Times New Roman"/>
                  <w:b/>
                  <w:sz w:val="24"/>
                </w:rPr>
                <w:t>Type</w:t>
              </w:r>
            </w:ins>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3:43:00Z" w:id="684">
              <w:r>
                <w:rPr>
                  <w:rFonts w:ascii="Times New Roman" w:cs="Times New Roman" w:eastAsia="Times New Roman" w:hAnsi="Times New Roman"/>
                  <w:b/>
                  <w:sz w:val="24"/>
                </w:rPr>
                <w:t>Description</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3:43:00Z" w:id="685">
              <w:r>
                <w:rPr>
                  <w:rFonts w:ascii="Times New Roman" w:cs="Times New Roman" w:eastAsia="Times New Roman" w:hAnsi="Times New Roman"/>
                  <w:sz w:val="24"/>
                </w:rPr>
                <w:t>Name</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3:43:00Z" w:id="686">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3:43:00Z" w:id="687">
              <w:r>
                <w:rPr>
                  <w:rFonts w:ascii="Times New Roman" w:cs="Times New Roman" w:eastAsia="Times New Roman" w:hAnsi="Times New Roman"/>
                  <w:sz w:val="24"/>
                </w:rPr>
                <w:t>T_Text</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62"/>
              <w:keepNext/>
              <w:keepLines/>
              <w:spacing w:after="0" w:before="0" w:line="100" w:lineRule="atLeast"/>
              <w:contextualSpacing w:val="false"/>
            </w:pPr>
            <w:ins w:author="Yoann Guyot" w:date="2013-10-30T13:43:00Z" w:id="688">
              <w:r>
                <w:rPr>
                  <w:lang w:val="en-GB"/>
                </w:rPr>
                <w:t>SA-6</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3:43:00Z" w:id="689">
              <w:r>
                <w:rPr>
                  <w:rFonts w:ascii="Times New Roman" w:cs="Times New Roman" w:eastAsia="Times New Roman" w:hAnsi="Times New Roman"/>
                  <w:sz w:val="24"/>
                </w:rPr>
                <w:t>Definition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3:43:00Z" w:id="690">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3:43:00Z" w:id="691">
              <w:r>
                <w:rPr>
                  <w:rFonts w:ascii="Times New Roman" w:cs="Times New Roman" w:eastAsia="Times New Roman" w:hAnsi="Times New Roman"/>
                  <w:sz w:val="24"/>
                </w:rPr>
                <w:t>T_Definition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4"/>
              <w:spacing w:after="0" w:before="0" w:line="100" w:lineRule="atLeast"/>
              <w:contextualSpacing w:val="false"/>
            </w:pPr>
            <w:ins w:author="Yoann Guyot" w:date="2013-10-30T13:43:00Z" w:id="692">
              <w:r>
                <w:rPr>
                  <w:rFonts w:cs="Arial"/>
                </w:rPr>
                <w:t>The DMI shall inform the driver about all unsuitabilities from ListOfUnsuitabilities.</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3:43:00Z" w:id="693">
              <w:r>
                <w:rPr>
                  <w:rFonts w:ascii="Times New Roman" w:cs="Times New Roman" w:eastAsia="Times New Roman" w:hAnsi="Times New Roman"/>
                  <w:sz w:val="24"/>
                </w:rPr>
                <w:t>Source</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3:43:00Z" w:id="694">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3:43:00Z" w:id="695">
              <w:r>
                <w:rPr>
                  <w:rFonts w:ascii="Times New Roman" w:cs="Times New Roman" w:eastAsia="Times New Roman" w:hAnsi="Times New Roman"/>
                  <w:sz w:val="24"/>
                </w:rPr>
                <w:t>T_SourceDocument</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3:43:00Z" w:id="696">
              <w:r>
                <w:rPr/>
                <w:t>subset-26</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3:43:00Z" w:id="697">
              <w:r>
                <w:rPr>
                  <w:rFonts w:ascii="Times New Roman" w:cs="Times New Roman" w:eastAsia="Times New Roman" w:hAnsi="Times New Roman"/>
                  <w:sz w:val="24"/>
                </w:rPr>
                <w:t>Allocation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3:43:00Z" w:id="698">
              <w:r>
                <w:rPr>
                  <w:rFonts w:ascii="Times New Roman" w:cs="Times New Roman" w:eastAsia="Times New Roman" w:hAnsi="Times New Roman"/>
                  <w:sz w:val="24"/>
                </w:rPr>
                <w:t>0..1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3:43:00Z" w:id="699">
              <w:r>
                <w:rPr>
                  <w:rFonts w:ascii="Times New Roman" w:cs="Times New Roman" w:eastAsia="Times New Roman" w:hAnsi="Times New Roman"/>
                  <w:sz w:val="24"/>
                </w:rPr>
                <w:t>T_System</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3:44:00Z" w:id="700">
              <w:r>
                <w:rPr/>
                <w:t>DMI</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3:43:00Z" w:id="701">
              <w:r>
                <w:rPr>
                  <w:rFonts w:ascii="Times New Roman" w:cs="Times New Roman" w:eastAsia="Times New Roman" w:hAnsi="Times New Roman"/>
                  <w:sz w:val="24"/>
                </w:rPr>
                <w:t>Safety</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3:43:00Z" w:id="702">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3:43:00Z" w:id="703">
              <w:r>
                <w:rPr>
                  <w:rFonts w:ascii="Times New Roman" w:cs="Times New Roman" w:eastAsia="Times New Roman" w:hAnsi="Times New Roman"/>
                  <w:sz w:val="24"/>
                </w:rPr>
                <w:t>Boolean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tbl>
      <w:tblPr>
        <w:jc w:val="left"/>
        <w:tblInd w:type="dxa" w:w="-7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25"/>
          <w:bottom w:type="dxa" w:w="55"/>
          <w:right w:type="dxa" w:w="55"/>
        </w:tblCellMar>
      </w:tblPr>
      <w:tblGrid>
        <w:gridCol w:w="2436"/>
        <w:gridCol w:w="2437"/>
        <w:gridCol w:w="2437"/>
        <w:gridCol w:w="2437"/>
      </w:tblGrid>
      <w:tr>
        <w:trPr>
          <w:cantSplit w:val="false"/>
        </w:trPr>
        <w:tc>
          <w:tcPr>
            <w:tcW w:type="dxa" w:w="2436"/>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08:00Z" w:id="704">
              <w:r>
                <w:rPr>
                  <w:rFonts w:ascii="Times New Roman" w:cs="Times New Roman" w:eastAsia="Times New Roman" w:hAnsi="Times New Roman"/>
                  <w:b/>
                  <w:sz w:val="24"/>
                </w:rPr>
                <w:t>Name</w:t>
              </w:r>
            </w:ins>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08:00Z" w:id="705">
              <w:r>
                <w:rPr>
                  <w:rFonts w:ascii="Times New Roman" w:cs="Times New Roman" w:eastAsia="Times New Roman" w:hAnsi="Times New Roman"/>
                  <w:b/>
                  <w:sz w:val="24"/>
                </w:rPr>
                <w:t>Occurrence</w:t>
              </w:r>
            </w:ins>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08:00Z" w:id="706">
              <w:r>
                <w:rPr>
                  <w:rFonts w:ascii="Times New Roman" w:cs="Times New Roman" w:eastAsia="Times New Roman" w:hAnsi="Times New Roman"/>
                  <w:b/>
                  <w:sz w:val="24"/>
                </w:rPr>
                <w:t>Type</w:t>
              </w:r>
            </w:ins>
          </w:p>
        </w:tc>
        <w:tc>
          <w:tcPr>
            <w:tcW w:type="dxa" w:w="2437"/>
            <w:tcBorders>
              <w:top w:color="000001" w:space="0" w:sz="2" w:val="single"/>
              <w:left w:color="000001" w:space="0" w:sz="2" w:val="single"/>
              <w:bottom w:color="000001" w:space="0" w:sz="2" w:val="single"/>
              <w:right w:color="000001" w:space="0" w:sz="2" w:val="single"/>
            </w:tcBorders>
            <w:shd w:fill="83CAFF" w:val="clear"/>
            <w:tcMar>
              <w:left w:type="dxa" w:w="25"/>
            </w:tcMar>
          </w:tcPr>
          <w:p>
            <w:pPr>
              <w:pStyle w:val="style0"/>
              <w:spacing w:after="0" w:before="0" w:line="100" w:lineRule="atLeast"/>
              <w:contextualSpacing w:val="false"/>
            </w:pPr>
            <w:ins w:author="Yoann Guyot" w:date="2013-10-30T15:08:00Z" w:id="707">
              <w:r>
                <w:rPr>
                  <w:rFonts w:ascii="Times New Roman" w:cs="Times New Roman" w:eastAsia="Times New Roman" w:hAnsi="Times New Roman"/>
                  <w:b/>
                  <w:sz w:val="24"/>
                </w:rPr>
                <w:t>Description</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08:00Z" w:id="708">
              <w:r>
                <w:rPr>
                  <w:rFonts w:ascii="Times New Roman" w:cs="Times New Roman" w:eastAsia="Times New Roman" w:hAnsi="Times New Roman"/>
                  <w:sz w:val="24"/>
                </w:rPr>
                <w:t>Name</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08:00Z" w:id="709">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08:00Z" w:id="710">
              <w:r>
                <w:rPr>
                  <w:rFonts w:ascii="Times New Roman" w:cs="Times New Roman" w:eastAsia="Times New Roman" w:hAnsi="Times New Roman"/>
                  <w:sz w:val="24"/>
                </w:rPr>
                <w:t>T_Text</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62"/>
              <w:keepNext/>
              <w:keepLines/>
              <w:spacing w:after="0" w:before="0" w:line="100" w:lineRule="atLeast"/>
              <w:contextualSpacing w:val="false"/>
            </w:pPr>
            <w:ins w:author="Yoann Guyot" w:date="2013-10-30T15:08:00Z" w:id="711">
              <w:r>
                <w:rPr>
                  <w:lang w:val="en-GB"/>
                </w:rPr>
                <w:t>SA-7</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08:00Z" w:id="712">
              <w:r>
                <w:rPr>
                  <w:rFonts w:ascii="Times New Roman" w:cs="Times New Roman" w:eastAsia="Times New Roman" w:hAnsi="Times New Roman"/>
                  <w:sz w:val="24"/>
                </w:rPr>
                <w:t>Definition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08:00Z" w:id="713">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08:00Z" w:id="714">
              <w:r>
                <w:rPr>
                  <w:rFonts w:ascii="Times New Roman" w:cs="Times New Roman" w:eastAsia="Times New Roman" w:hAnsi="Times New Roman"/>
                  <w:sz w:val="24"/>
                </w:rPr>
                <w:t>T_Definition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4"/>
              <w:spacing w:after="60" w:before="120" w:line="100" w:lineRule="atLeast"/>
              <w:contextualSpacing w:val="false"/>
            </w:pPr>
            <w:ins w:author="Yoann Guyot" w:date="2013-10-30T15:08:00Z" w:id="715">
              <w:r>
                <w:rPr>
                  <w:rFonts w:cs="Arial"/>
                </w:rPr>
                <w:t>The Kernel shall send route suitability parts of TrainData through Packet11 to the RBC.</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08:00Z" w:id="716">
              <w:r>
                <w:rPr>
                  <w:rFonts w:ascii="Times New Roman" w:cs="Times New Roman" w:eastAsia="Times New Roman" w:hAnsi="Times New Roman"/>
                  <w:sz w:val="24"/>
                </w:rPr>
                <w:t>Source</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08:00Z" w:id="717">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08:00Z" w:id="718">
              <w:r>
                <w:rPr>
                  <w:rFonts w:ascii="Times New Roman" w:cs="Times New Roman" w:eastAsia="Times New Roman" w:hAnsi="Times New Roman"/>
                  <w:sz w:val="24"/>
                </w:rPr>
                <w:t>T_SourceDocument</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08:00Z" w:id="719">
              <w:r>
                <w:rPr/>
                <w:t>subset-26</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08:00Z" w:id="720">
              <w:r>
                <w:rPr>
                  <w:rFonts w:ascii="Times New Roman" w:cs="Times New Roman" w:eastAsia="Times New Roman" w:hAnsi="Times New Roman"/>
                  <w:sz w:val="24"/>
                </w:rPr>
                <w:t>Allocation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08:00Z" w:id="721">
              <w:r>
                <w:rPr>
                  <w:rFonts w:ascii="Times New Roman" w:cs="Times New Roman" w:eastAsia="Times New Roman" w:hAnsi="Times New Roman"/>
                  <w:sz w:val="24"/>
                </w:rPr>
                <w:t>0..1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08:00Z" w:id="722">
              <w:r>
                <w:rPr>
                  <w:rFonts w:ascii="Times New Roman" w:cs="Times New Roman" w:eastAsia="Times New Roman" w:hAnsi="Times New Roman"/>
                  <w:sz w:val="24"/>
                </w:rPr>
                <w:t>T_System</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08:00Z" w:id="723">
              <w:r>
                <w:rPr/>
                <w:t>Kernel but other function</w:t>
              </w:r>
            </w:ins>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08:00Z" w:id="724">
              <w:r>
                <w:rPr>
                  <w:rFonts w:ascii="Times New Roman" w:cs="Times New Roman" w:eastAsia="Times New Roman" w:hAnsi="Times New Roman"/>
                  <w:sz w:val="24"/>
                </w:rPr>
                <w:t>Safety</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08:00Z" w:id="725">
              <w:r>
                <w:rPr>
                  <w:rFonts w:ascii="Times New Roman" w:cs="Times New Roman" w:eastAsia="Times New Roman" w:hAnsi="Times New Roman"/>
                  <w:sz w:val="24"/>
                </w:rPr>
                <w:t>1</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ins w:author="Yoann Guyot" w:date="2013-10-30T15:08:00Z" w:id="726">
              <w:r>
                <w:rPr>
                  <w:rFonts w:ascii="Times New Roman" w:cs="Times New Roman" w:eastAsia="Times New Roman" w:hAnsi="Times New Roman"/>
                  <w:sz w:val="24"/>
                </w:rPr>
                <w:t>Boolean</w:t>
              </w:r>
            </w:ins>
          </w:p>
        </w:tc>
        <w:tc>
          <w:tcPr>
            <w:tcW w:type="dxa" w:w="2437"/>
            <w:tcBorders>
              <w:top w:color="000001" w:space="0" w:sz="2" w:val="single"/>
              <w:left w:color="000001" w:space="0" w:sz="2" w:val="single"/>
              <w:bottom w:color="000001" w:space="0" w:sz="2" w:val="single"/>
              <w:right w:color="000001" w:space="0" w:sz="2" w:val="single"/>
            </w:tcBorders>
            <w:shd w:fill="FFFFFF" w:val="clear"/>
            <w:tcMar>
              <w:left w:type="dxa" w:w="25"/>
            </w:tcMar>
          </w:tcPr>
          <w:p>
            <w:pPr>
              <w:pStyle w:val="style0"/>
              <w:spacing w:after="0" w:before="0" w:line="100" w:lineRule="atLeast"/>
              <w:contextualSpacing w:val="false"/>
            </w:pPr>
            <w:r>
              <w:rPr/>
            </w:r>
          </w:p>
        </w:tc>
      </w:tr>
    </w:tbl>
    <w:p>
      <w:pPr>
        <w:pStyle w:val="style0"/>
        <w:spacing w:after="0" w:before="0" w:line="100" w:lineRule="atLeast"/>
        <w:contextualSpacing w:val="false"/>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Times New Roman">
    <w:charset w:val="80"/>
    <w:family w:val="swiss"/>
    <w:pitch w:val="variable"/>
  </w:font>
  <w:font w:name="OpenSymbol">
    <w:altName w:val="Arial Unicode MS"/>
    <w:charset w:val="80"/>
    <w:family w:val="auto"/>
    <w:pitch w:val="default"/>
  </w:font>
  <w:font w:name="Liberation Sans">
    <w:altName w:val="Arial"/>
    <w:charset w:val="80"/>
    <w:family w:val="swiss"/>
    <w:pitch w:val="variable"/>
  </w:font>
  <w:font w:name="Times New Roman">
    <w:charset w:val="80"/>
    <w:family w:val="roman"/>
    <w:pitch w:val="variable"/>
  </w:font>
  <w:font w:name="Georgia">
    <w:charset w:val="80"/>
    <w:family w:val="roman"/>
    <w:pitch w:val="variable"/>
  </w:font>
  <w:font w:name="Arial">
    <w:charset w:val="80"/>
    <w:family w:val="roman"/>
    <w:pitch w:val="variable"/>
  </w:font>
  <w:font w:name="Arial">
    <w:charset w:val="80"/>
    <w:family w:val="swiss"/>
    <w:pitch w:val="default"/>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0" w:left="0"/>
      </w:pPr>
      <w:rPr>
        <w:rFonts w:ascii="Arial" w:cs="Arial" w:hAnsi="Arial" w:hint="default"/>
      </w:rPr>
    </w:lvl>
    <w:lvl w:ilvl="1">
      <w:start w:val="1"/>
      <w:numFmt w:val="bullet"/>
      <w:lvlText w:val="◦"/>
      <w:lvlJc w:val="left"/>
      <w:pPr>
        <w:ind w:hanging="0" w:left="0"/>
      </w:pPr>
      <w:rPr>
        <w:rFonts w:ascii="Arial" w:cs="Arial" w:hAnsi="Arial" w:hint="default"/>
      </w:rPr>
    </w:lvl>
    <w:lvl w:ilvl="2">
      <w:start w:val="1"/>
      <w:numFmt w:val="bullet"/>
      <w:lvlText w:val="▪"/>
      <w:lvlJc w:val="left"/>
      <w:pPr>
        <w:ind w:hanging="0" w:left="0"/>
      </w:pPr>
      <w:rPr>
        <w:rFonts w:ascii="Arial" w:cs="Arial" w:hAnsi="Arial" w:hint="default"/>
      </w:rPr>
    </w:lvl>
    <w:lvl w:ilvl="3">
      <w:start w:val="1"/>
      <w:numFmt w:val="bullet"/>
      <w:lvlText w:val="•"/>
      <w:lvlJc w:val="left"/>
      <w:pPr>
        <w:ind w:hanging="0" w:left="0"/>
      </w:pPr>
      <w:rPr>
        <w:rFonts w:ascii="Arial" w:cs="Arial" w:hAnsi="Arial" w:hint="default"/>
      </w:rPr>
    </w:lvl>
    <w:lvl w:ilvl="4">
      <w:start w:val="1"/>
      <w:numFmt w:val="bullet"/>
      <w:lvlText w:val="◦"/>
      <w:lvlJc w:val="left"/>
      <w:pPr>
        <w:ind w:hanging="0" w:left="0"/>
      </w:pPr>
      <w:rPr>
        <w:rFonts w:ascii="Arial" w:cs="Arial" w:hAnsi="Arial" w:hint="default"/>
      </w:rPr>
    </w:lvl>
    <w:lvl w:ilvl="5">
      <w:start w:val="1"/>
      <w:numFmt w:val="bullet"/>
      <w:lvlText w:val="▪"/>
      <w:lvlJc w:val="left"/>
      <w:pPr>
        <w:ind w:hanging="0" w:left="0"/>
      </w:pPr>
      <w:rPr>
        <w:rFonts w:ascii="Arial" w:cs="Arial" w:hAnsi="Arial" w:hint="default"/>
      </w:rPr>
    </w:lvl>
    <w:lvl w:ilvl="6">
      <w:start w:val="1"/>
      <w:numFmt w:val="bullet"/>
      <w:lvlText w:val="•"/>
      <w:lvlJc w:val="left"/>
      <w:pPr>
        <w:ind w:hanging="0" w:left="0"/>
      </w:pPr>
      <w:rPr>
        <w:rFonts w:ascii="Arial" w:cs="Arial" w:hAnsi="Arial" w:hint="default"/>
      </w:rPr>
    </w:lvl>
    <w:lvl w:ilvl="7">
      <w:start w:val="1"/>
      <w:numFmt w:val="bullet"/>
      <w:lvlText w:val="◦"/>
      <w:lvlJc w:val="left"/>
      <w:pPr>
        <w:ind w:hanging="0" w:left="0"/>
      </w:pPr>
      <w:rPr>
        <w:rFonts w:ascii="Arial" w:cs="Arial" w:hAnsi="Arial" w:hint="default"/>
      </w:rPr>
    </w:lvl>
    <w:lvl w:ilvl="8">
      <w:start w:val="1"/>
      <w:numFmt w:val="bullet"/>
      <w:lvlText w:val="▪"/>
      <w:lvlJc w:val="left"/>
      <w:pPr>
        <w:ind w:hanging="0" w:left="0"/>
      </w:pPr>
      <w:rPr>
        <w:rFonts w:ascii="Arial" w:cs="Arial" w:hAnsi="Arial" w:hint="default"/>
      </w:rPr>
    </w:lvl>
  </w:abstractNum>
  <w:abstractNum w:abstractNumId="2">
    <w:lvl w:ilvl="0">
      <w:start w:val="1"/>
      <w:numFmt w:val="bullet"/>
      <w:lvlText w:val="•"/>
      <w:lvlJc w:val="left"/>
      <w:pPr>
        <w:ind w:hanging="0" w:left="0"/>
      </w:pPr>
      <w:rPr>
        <w:rFonts w:ascii="Arial" w:cs="Arial" w:hAnsi="Arial" w:hint="default"/>
      </w:rPr>
    </w:lvl>
    <w:lvl w:ilvl="1">
      <w:start w:val="1"/>
      <w:numFmt w:val="bullet"/>
      <w:lvlText w:val="◦"/>
      <w:lvlJc w:val="left"/>
      <w:pPr>
        <w:ind w:hanging="0" w:left="0"/>
      </w:pPr>
      <w:rPr>
        <w:rFonts w:ascii="Arial" w:cs="Arial" w:hAnsi="Arial" w:hint="default"/>
      </w:rPr>
    </w:lvl>
    <w:lvl w:ilvl="2">
      <w:start w:val="1"/>
      <w:numFmt w:val="bullet"/>
      <w:lvlText w:val="▪"/>
      <w:lvlJc w:val="left"/>
      <w:pPr>
        <w:ind w:hanging="0" w:left="0"/>
      </w:pPr>
      <w:rPr>
        <w:rFonts w:ascii="Arial" w:cs="Arial" w:hAnsi="Arial" w:hint="default"/>
      </w:rPr>
    </w:lvl>
    <w:lvl w:ilvl="3">
      <w:start w:val="1"/>
      <w:numFmt w:val="bullet"/>
      <w:lvlText w:val="•"/>
      <w:lvlJc w:val="left"/>
      <w:pPr>
        <w:ind w:hanging="0" w:left="0"/>
      </w:pPr>
      <w:rPr>
        <w:rFonts w:ascii="Arial" w:cs="Arial" w:hAnsi="Arial" w:hint="default"/>
      </w:rPr>
    </w:lvl>
    <w:lvl w:ilvl="4">
      <w:start w:val="1"/>
      <w:numFmt w:val="bullet"/>
      <w:lvlText w:val="◦"/>
      <w:lvlJc w:val="left"/>
      <w:pPr>
        <w:ind w:hanging="0" w:left="0"/>
      </w:pPr>
      <w:rPr>
        <w:rFonts w:ascii="Arial" w:cs="Arial" w:hAnsi="Arial" w:hint="default"/>
      </w:rPr>
    </w:lvl>
    <w:lvl w:ilvl="5">
      <w:start w:val="1"/>
      <w:numFmt w:val="bullet"/>
      <w:lvlText w:val="▪"/>
      <w:lvlJc w:val="left"/>
      <w:pPr>
        <w:ind w:hanging="0" w:left="0"/>
      </w:pPr>
      <w:rPr>
        <w:rFonts w:ascii="Arial" w:cs="Arial" w:hAnsi="Arial" w:hint="default"/>
      </w:rPr>
    </w:lvl>
    <w:lvl w:ilvl="6">
      <w:start w:val="1"/>
      <w:numFmt w:val="bullet"/>
      <w:lvlText w:val="•"/>
      <w:lvlJc w:val="left"/>
      <w:pPr>
        <w:ind w:hanging="0" w:left="0"/>
      </w:pPr>
      <w:rPr>
        <w:rFonts w:ascii="Arial" w:cs="Arial" w:hAnsi="Arial" w:hint="default"/>
      </w:rPr>
    </w:lvl>
    <w:lvl w:ilvl="7">
      <w:start w:val="1"/>
      <w:numFmt w:val="bullet"/>
      <w:lvlText w:val="◦"/>
      <w:lvlJc w:val="left"/>
      <w:pPr>
        <w:ind w:hanging="0" w:left="0"/>
      </w:pPr>
      <w:rPr>
        <w:rFonts w:ascii="Arial" w:cs="Arial" w:hAnsi="Arial" w:hint="default"/>
      </w:rPr>
    </w:lvl>
    <w:lvl w:ilvl="8">
      <w:start w:val="1"/>
      <w:numFmt w:val="bullet"/>
      <w:lvlText w:val="▪"/>
      <w:lvlJc w:val="left"/>
      <w:pPr>
        <w:ind w:hanging="0" w:left="0"/>
      </w:pPr>
      <w:rPr>
        <w:rFonts w:ascii="Arial" w:cs="Arial" w:hAnsi="Aria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Style par défaut"/>
    <w:next w:val="style0"/>
    <w:pPr>
      <w:widowControl w:val="false"/>
      <w:suppressAutoHyphens w:val="true"/>
    </w:pPr>
    <w:rPr>
      <w:rFonts w:ascii="Liberation Serif" w:cs="Lohit Hindi" w:eastAsia="DejaVu Sans" w:hAnsi="Liberation Serif"/>
      <w:color w:val="00000A"/>
      <w:sz w:val="24"/>
      <w:szCs w:val="24"/>
      <w:lang w:bidi="hi-IN" w:eastAsia="zh-CN" w:val="fr-BE"/>
    </w:rPr>
  </w:style>
  <w:style w:styleId="style1" w:type="paragraph">
    <w:name w:val="Titre 1"/>
    <w:basedOn w:val="style54"/>
    <w:next w:val="style1"/>
    <w:pPr>
      <w:widowControl w:val="false"/>
      <w:suppressAutoHyphens w:val="true"/>
      <w:spacing w:after="120" w:before="480" w:line="100" w:lineRule="atLeast"/>
      <w:contextualSpacing/>
    </w:pPr>
    <w:rPr>
      <w:rFonts w:ascii="Liberation Serif" w:cs="Lohit Hindi" w:eastAsia="DejaVu Sans" w:hAnsi="Liberation Serif"/>
      <w:b/>
      <w:color w:val="00000A"/>
      <w:sz w:val="48"/>
      <w:szCs w:val="24"/>
      <w:lang w:bidi="hi-IN" w:eastAsia="zh-CN" w:val="fr-BE"/>
    </w:rPr>
  </w:style>
  <w:style w:styleId="style2" w:type="paragraph">
    <w:name w:val="Titre 2"/>
    <w:basedOn w:val="style54"/>
    <w:next w:val="style2"/>
    <w:pPr>
      <w:widowControl w:val="false"/>
      <w:suppressAutoHyphens w:val="true"/>
      <w:spacing w:after="80" w:before="360" w:line="100" w:lineRule="atLeast"/>
      <w:contextualSpacing/>
    </w:pPr>
    <w:rPr>
      <w:rFonts w:ascii="Liberation Serif" w:cs="Lohit Hindi" w:eastAsia="DejaVu Sans" w:hAnsi="Liberation Serif"/>
      <w:b/>
      <w:color w:val="00000A"/>
      <w:sz w:val="36"/>
      <w:szCs w:val="24"/>
      <w:lang w:bidi="hi-IN" w:eastAsia="zh-CN" w:val="fr-BE"/>
    </w:rPr>
  </w:style>
  <w:style w:styleId="style3" w:type="paragraph">
    <w:name w:val="Titre 3"/>
    <w:basedOn w:val="style54"/>
    <w:next w:val="style3"/>
    <w:pPr>
      <w:widowControl w:val="false"/>
      <w:suppressAutoHyphens w:val="true"/>
      <w:spacing w:after="80" w:before="280" w:line="100" w:lineRule="atLeast"/>
      <w:contextualSpacing/>
    </w:pPr>
    <w:rPr>
      <w:rFonts w:ascii="Liberation Serif" w:cs="Lohit Hindi" w:eastAsia="DejaVu Sans" w:hAnsi="Liberation Serif"/>
      <w:b/>
      <w:color w:val="00000A"/>
      <w:sz w:val="28"/>
      <w:szCs w:val="24"/>
      <w:lang w:bidi="hi-IN" w:eastAsia="zh-CN" w:val="fr-BE"/>
    </w:rPr>
  </w:style>
  <w:style w:styleId="style4" w:type="paragraph">
    <w:name w:val="Titre 4"/>
    <w:basedOn w:val="style54"/>
    <w:next w:val="style4"/>
    <w:pPr>
      <w:widowControl w:val="false"/>
      <w:suppressAutoHyphens w:val="true"/>
      <w:spacing w:after="60" w:before="12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fr-BE"/>
    </w:rPr>
  </w:style>
  <w:style w:styleId="style5" w:type="paragraph">
    <w:name w:val="Titre 5"/>
    <w:basedOn w:val="style54"/>
    <w:next w:val="style5"/>
    <w:pPr>
      <w:widowControl w:val="false"/>
      <w:tabs>
        <w:tab w:leader="none" w:pos="13608" w:val="left"/>
      </w:tabs>
      <w:suppressAutoHyphens w:val="true"/>
      <w:spacing w:after="0" w:before="0" w:line="100" w:lineRule="atLeast"/>
      <w:ind w:hanging="1133" w:left="1134"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fr-BE"/>
    </w:rPr>
  </w:style>
  <w:style w:styleId="style6" w:type="paragraph">
    <w:name w:val="Titre 6"/>
    <w:basedOn w:val="style54"/>
    <w:next w:val="style6"/>
    <w:pPr>
      <w:widowControl w:val="false"/>
      <w:suppressAutoHyphens w:val="true"/>
      <w:spacing w:after="40" w:before="200" w:line="100" w:lineRule="atLeast"/>
      <w:contextualSpacing/>
    </w:pPr>
    <w:rPr>
      <w:rFonts w:ascii="Liberation Serif" w:cs="Lohit Hindi" w:eastAsia="DejaVu Sans" w:hAnsi="Liberation Serif"/>
      <w:b/>
      <w:color w:val="00000A"/>
      <w:sz w:val="20"/>
      <w:szCs w:val="24"/>
      <w:lang w:bidi="hi-IN" w:eastAsia="zh-CN" w:val="fr-BE"/>
    </w:rPr>
  </w:style>
  <w:style w:styleId="style15" w:type="character">
    <w:name w:val="ListLabel 1"/>
    <w:next w:val="style15"/>
    <w:rPr>
      <w:rFonts w:cs="Arial" w:eastAsia="Arial"/>
    </w:rPr>
  </w:style>
  <w:style w:styleId="style16" w:type="character">
    <w:name w:val="ListLabel 2"/>
    <w:next w:val="style16"/>
    <w:rPr>
      <w:u w:val="none"/>
    </w:rPr>
  </w:style>
  <w:style w:styleId="style17" w:type="character">
    <w:name w:val="ListLabel 3"/>
    <w:next w:val="style17"/>
    <w:rPr>
      <w:rFonts w:cs="Arial"/>
    </w:rPr>
  </w:style>
  <w:style w:styleId="style18" w:type="character">
    <w:name w:val="ListLabel 4"/>
    <w:next w:val="style18"/>
    <w:rPr>
      <w:rFonts w:cs="Wingdings"/>
      <w:u w:val="none"/>
    </w:rPr>
  </w:style>
  <w:style w:styleId="style19" w:type="character">
    <w:name w:val="ListLabel 5"/>
    <w:next w:val="style19"/>
    <w:rPr>
      <w:rFonts w:cs="Wingdings 2"/>
      <w:u w:val="none"/>
    </w:rPr>
  </w:style>
  <w:style w:styleId="style20" w:type="character">
    <w:name w:val="ListLabel 6"/>
    <w:next w:val="style20"/>
    <w:rPr>
      <w:rFonts w:cs="OpenSymbol"/>
      <w:u w:val="none"/>
    </w:rPr>
  </w:style>
  <w:style w:styleId="style21" w:type="character">
    <w:name w:val="ListLabel 7"/>
    <w:next w:val="style21"/>
    <w:rPr>
      <w:rFonts w:cs="Arial"/>
    </w:rPr>
  </w:style>
  <w:style w:styleId="style22" w:type="character">
    <w:name w:val="ListLabel 8"/>
    <w:next w:val="style22"/>
    <w:rPr>
      <w:rFonts w:cs="Wingdings"/>
      <w:u w:val="none"/>
    </w:rPr>
  </w:style>
  <w:style w:styleId="style23" w:type="character">
    <w:name w:val="ListLabel 9"/>
    <w:next w:val="style23"/>
    <w:rPr>
      <w:rFonts w:cs="Wingdings 2"/>
      <w:u w:val="none"/>
    </w:rPr>
  </w:style>
  <w:style w:styleId="style24" w:type="character">
    <w:name w:val="ListLabel 10"/>
    <w:next w:val="style24"/>
    <w:rPr>
      <w:rFonts w:cs="OpenSymbol"/>
      <w:u w:val="none"/>
    </w:rPr>
  </w:style>
  <w:style w:styleId="style25" w:type="character">
    <w:name w:val="ListLabel 11"/>
    <w:next w:val="style25"/>
    <w:rPr>
      <w:rFonts w:cs="Arial"/>
    </w:rPr>
  </w:style>
  <w:style w:styleId="style26" w:type="character">
    <w:name w:val="ListLabel 12"/>
    <w:next w:val="style26"/>
    <w:rPr>
      <w:rFonts w:cs="Wingdings"/>
      <w:u w:val="none"/>
    </w:rPr>
  </w:style>
  <w:style w:styleId="style27" w:type="character">
    <w:name w:val="ListLabel 13"/>
    <w:next w:val="style27"/>
    <w:rPr>
      <w:rFonts w:cs="Wingdings 2"/>
      <w:u w:val="none"/>
    </w:rPr>
  </w:style>
  <w:style w:styleId="style28" w:type="character">
    <w:name w:val="ListLabel 14"/>
    <w:next w:val="style28"/>
    <w:rPr>
      <w:rFonts w:cs="OpenSymbol"/>
      <w:u w:val="none"/>
    </w:rPr>
  </w:style>
  <w:style w:styleId="style29" w:type="character">
    <w:name w:val="Puces"/>
    <w:next w:val="style29"/>
    <w:rPr>
      <w:rFonts w:ascii="OpenSymbol" w:cs="OpenSymbol" w:eastAsia="OpenSymbol" w:hAnsi="OpenSymbol"/>
    </w:rPr>
  </w:style>
  <w:style w:styleId="style30" w:type="character">
    <w:name w:val="ListLabel 15"/>
    <w:next w:val="style30"/>
    <w:rPr>
      <w:rFonts w:cs="Arial"/>
    </w:rPr>
  </w:style>
  <w:style w:styleId="style31" w:type="character">
    <w:name w:val="ListLabel 16"/>
    <w:next w:val="style31"/>
    <w:rPr>
      <w:rFonts w:cs="Wingdings"/>
      <w:u w:val="none"/>
    </w:rPr>
  </w:style>
  <w:style w:styleId="style32" w:type="character">
    <w:name w:val="ListLabel 17"/>
    <w:next w:val="style32"/>
    <w:rPr>
      <w:rFonts w:cs="Wingdings 2"/>
      <w:u w:val="none"/>
    </w:rPr>
  </w:style>
  <w:style w:styleId="style33" w:type="character">
    <w:name w:val="ListLabel 18"/>
    <w:next w:val="style33"/>
    <w:rPr>
      <w:rFonts w:cs="OpenSymbol"/>
      <w:u w:val="none"/>
    </w:rPr>
  </w:style>
  <w:style w:styleId="style34" w:type="character">
    <w:name w:val="ListLabel 19"/>
    <w:next w:val="style34"/>
    <w:rPr>
      <w:rFonts w:cs="Symbol"/>
    </w:rPr>
  </w:style>
  <w:style w:styleId="style35" w:type="character">
    <w:name w:val="ListLabel 20"/>
    <w:next w:val="style35"/>
    <w:rPr>
      <w:rFonts w:cs="OpenSymbol"/>
    </w:rPr>
  </w:style>
  <w:style w:styleId="style36" w:type="character">
    <w:name w:val="ListLabel 21"/>
    <w:next w:val="style36"/>
    <w:rPr>
      <w:rFonts w:cs="Arial"/>
    </w:rPr>
  </w:style>
  <w:style w:styleId="style37" w:type="character">
    <w:name w:val="ListLabel 22"/>
    <w:next w:val="style37"/>
    <w:rPr>
      <w:rFonts w:cs="Wingdings"/>
      <w:u w:val="none"/>
    </w:rPr>
  </w:style>
  <w:style w:styleId="style38" w:type="character">
    <w:name w:val="ListLabel 23"/>
    <w:next w:val="style38"/>
    <w:rPr>
      <w:rFonts w:cs="Wingdings 2"/>
      <w:u w:val="none"/>
    </w:rPr>
  </w:style>
  <w:style w:styleId="style39" w:type="character">
    <w:name w:val="ListLabel 24"/>
    <w:next w:val="style39"/>
    <w:rPr>
      <w:rFonts w:cs="OpenSymbol"/>
      <w:u w:val="none"/>
    </w:rPr>
  </w:style>
  <w:style w:styleId="style40" w:type="character">
    <w:name w:val="ListLabel 25"/>
    <w:next w:val="style40"/>
    <w:rPr>
      <w:rFonts w:cs="Symbol"/>
    </w:rPr>
  </w:style>
  <w:style w:styleId="style41" w:type="character">
    <w:name w:val="ListLabel 26"/>
    <w:next w:val="style41"/>
    <w:rPr>
      <w:rFonts w:cs="OpenSymbol"/>
    </w:rPr>
  </w:style>
  <w:style w:styleId="style42" w:type="character">
    <w:name w:val="ListLabel 27"/>
    <w:next w:val="style42"/>
    <w:rPr>
      <w:rFonts w:cs="Arial"/>
    </w:rPr>
  </w:style>
  <w:style w:styleId="style43" w:type="character">
    <w:name w:val="ListLabel 28"/>
    <w:next w:val="style43"/>
    <w:rPr>
      <w:rFonts w:cs="Symbol"/>
    </w:rPr>
  </w:style>
  <w:style w:styleId="style44" w:type="character">
    <w:name w:val="ListLabel 29"/>
    <w:next w:val="style44"/>
    <w:rPr>
      <w:rFonts w:cs="OpenSymbol"/>
    </w:rPr>
  </w:style>
  <w:style w:styleId="style45" w:type="character">
    <w:name w:val="ListLabel 30"/>
    <w:next w:val="style45"/>
    <w:rPr>
      <w:rFonts w:cs="Arial"/>
    </w:rPr>
  </w:style>
  <w:style w:styleId="style46" w:type="character">
    <w:name w:val="ListLabel 31"/>
    <w:next w:val="style46"/>
    <w:rPr>
      <w:rFonts w:cs="Symbol"/>
    </w:rPr>
  </w:style>
  <w:style w:styleId="style47" w:type="character">
    <w:name w:val="ListLabel 32"/>
    <w:next w:val="style47"/>
    <w:rPr>
      <w:rFonts w:cs="OpenSymbol"/>
    </w:rPr>
  </w:style>
  <w:style w:styleId="style48" w:type="character">
    <w:name w:val="ListLabel 33"/>
    <w:next w:val="style48"/>
    <w:rPr>
      <w:rFonts w:cs="Arial"/>
    </w:rPr>
  </w:style>
  <w:style w:styleId="style49" w:type="character">
    <w:name w:val="ListLabel 34"/>
    <w:next w:val="style49"/>
    <w:rPr>
      <w:rFonts w:cs="Symbol"/>
    </w:rPr>
  </w:style>
  <w:style w:styleId="style50" w:type="character">
    <w:name w:val="ListLabel 35"/>
    <w:next w:val="style50"/>
    <w:rPr>
      <w:rFonts w:cs="OpenSymbol"/>
    </w:rPr>
  </w:style>
  <w:style w:styleId="style51" w:type="character">
    <w:name w:val="ListLabel 36"/>
    <w:next w:val="style51"/>
    <w:rPr>
      <w:rFonts w:cs="Arial"/>
    </w:rPr>
  </w:style>
  <w:style w:styleId="style52" w:type="character">
    <w:name w:val="ListLabel 37"/>
    <w:next w:val="style52"/>
    <w:rPr>
      <w:rFonts w:cs="Symbol"/>
    </w:rPr>
  </w:style>
  <w:style w:styleId="style53" w:type="character">
    <w:name w:val="ListLabel 38"/>
    <w:next w:val="style53"/>
    <w:rPr>
      <w:rFonts w:cs="OpenSymbol"/>
    </w:rPr>
  </w:style>
  <w:style w:styleId="style54" w:type="paragraph">
    <w:name w:val="Titre"/>
    <w:basedOn w:val="style0"/>
    <w:next w:val="style55"/>
    <w:pPr>
      <w:keepNext/>
      <w:spacing w:after="120" w:before="240"/>
      <w:contextualSpacing w:val="false"/>
    </w:pPr>
    <w:rPr>
      <w:rFonts w:ascii="Liberation Sans" w:cs="Lohit Hindi" w:eastAsia="DejaVu Sans" w:hAnsi="Liberation Sans"/>
      <w:sz w:val="28"/>
      <w:szCs w:val="28"/>
    </w:rPr>
  </w:style>
  <w:style w:styleId="style55" w:type="paragraph">
    <w:name w:val="Corps de texte"/>
    <w:basedOn w:val="style0"/>
    <w:next w:val="style55"/>
    <w:pPr>
      <w:spacing w:after="120" w:before="0"/>
      <w:contextualSpacing w:val="false"/>
    </w:pPr>
    <w:rPr/>
  </w:style>
  <w:style w:styleId="style56" w:type="paragraph">
    <w:name w:val="Liste"/>
    <w:basedOn w:val="style55"/>
    <w:next w:val="style56"/>
    <w:pPr/>
    <w:rPr>
      <w:rFonts w:cs="Lohit Hindi"/>
    </w:rPr>
  </w:style>
  <w:style w:styleId="style57" w:type="paragraph">
    <w:name w:val="Légende"/>
    <w:basedOn w:val="style0"/>
    <w:next w:val="style57"/>
    <w:pPr>
      <w:suppressLineNumbers/>
      <w:spacing w:after="120" w:before="120"/>
      <w:contextualSpacing w:val="false"/>
    </w:pPr>
    <w:rPr>
      <w:rFonts w:cs="Lohit Hindi"/>
      <w:i/>
      <w:iCs/>
      <w:sz w:val="24"/>
      <w:szCs w:val="24"/>
    </w:rPr>
  </w:style>
  <w:style w:styleId="style58" w:type="paragraph">
    <w:name w:val="Index"/>
    <w:basedOn w:val="style0"/>
    <w:next w:val="style58"/>
    <w:pPr>
      <w:suppressLineNumbers/>
    </w:pPr>
    <w:rPr>
      <w:rFonts w:cs="Lohit Hindi"/>
    </w:rPr>
  </w:style>
  <w:style w:styleId="style59" w:type="paragraph">
    <w:name w:val="normal"/>
    <w:next w:val="style59"/>
    <w:pPr>
      <w:widowControl/>
      <w:suppressAutoHyphens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fr-BE"/>
    </w:rPr>
  </w:style>
  <w:style w:styleId="style60" w:type="paragraph">
    <w:name w:val="Titre principal"/>
    <w:basedOn w:val="style59"/>
    <w:next w:val="style60"/>
    <w:pPr>
      <w:spacing w:after="120" w:before="480" w:line="100" w:lineRule="atLeast"/>
      <w:contextualSpacing/>
    </w:pPr>
    <w:rPr>
      <w:b/>
      <w:sz w:val="72"/>
    </w:rPr>
  </w:style>
  <w:style w:styleId="style61" w:type="paragraph">
    <w:name w:val="Sous-titre"/>
    <w:basedOn w:val="style59"/>
    <w:next w:val="style61"/>
    <w:pPr>
      <w:spacing w:after="80" w:before="360" w:line="100" w:lineRule="atLeast"/>
      <w:contextualSpacing/>
    </w:pPr>
    <w:rPr>
      <w:rFonts w:ascii="Georgia" w:cs="Georgia" w:eastAsia="Georgia" w:hAnsi="Georgia"/>
      <w:i/>
      <w:color w:val="666666"/>
      <w:sz w:val="48"/>
    </w:rPr>
  </w:style>
  <w:style w:styleId="style62" w:type="paragraph">
    <w:name w:val="Contenu de tableau"/>
    <w:basedOn w:val="style0"/>
    <w:next w:val="style62"/>
    <w:pPr>
      <w:suppressLineNumbers/>
    </w:pPr>
    <w:rPr/>
  </w:style>
  <w:style w:styleId="style63" w:type="paragraph">
    <w:name w:val="Indent 1"/>
    <w:basedOn w:val="style0"/>
    <w:next w:val="style63"/>
    <w:pPr>
      <w:spacing w:after="60" w:before="60"/>
      <w:ind w:hanging="283" w:left="1417" w:right="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3.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Route Suitability Supervision Analysis.docx</dc:title>
</cp:coreProperties>
</file>