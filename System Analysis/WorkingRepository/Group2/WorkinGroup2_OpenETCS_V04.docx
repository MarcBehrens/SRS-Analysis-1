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C7" w:rsidRDefault="00D15EE7">
      <w:pPr>
        <w:pStyle w:val="Titel"/>
        <w:ind w:right="403"/>
        <w:outlineLvl w:val="0"/>
        <w:rPr>
          <w:smallCaps/>
        </w:rPr>
      </w:pPr>
      <w:bookmarkStart w:id="0" w:name="_Toc325532405"/>
      <w:bookmarkStart w:id="1" w:name="_Toc325534378"/>
      <w:bookmarkStart w:id="2" w:name="_Toc325534712"/>
      <w:bookmarkStart w:id="3" w:name="_Ref325535568"/>
      <w:bookmarkStart w:id="4" w:name="_Ref325535625"/>
      <w:bookmarkStart w:id="5" w:name="_Ref325535633"/>
      <w:bookmarkStart w:id="6" w:name="_Toc325765265"/>
      <w:bookmarkStart w:id="7" w:name="_Toc325765371"/>
      <w:bookmarkStart w:id="8" w:name="_Toc325772065"/>
      <w:bookmarkStart w:id="9" w:name="_Toc326369945"/>
      <w:bookmarkStart w:id="10" w:name="_Toc326372183"/>
      <w:bookmarkStart w:id="11" w:name="_Toc326372613"/>
      <w:bookmarkStart w:id="12" w:name="_Toc327091818"/>
      <w:bookmarkStart w:id="13" w:name="_Toc344181935"/>
      <w:bookmarkStart w:id="14" w:name="_Toc368710418"/>
      <w:bookmarkStart w:id="15" w:name="_Toc397143365"/>
      <w:bookmarkStart w:id="16" w:name="_GoBack"/>
      <w:bookmarkEnd w:id="16"/>
      <w:r>
        <w:rPr>
          <w:smallCaps/>
        </w:rPr>
        <w:t>Working Group 2</w:t>
      </w:r>
    </w:p>
    <w:p w:rsidR="004B0FC7" w:rsidRDefault="004B0FC7">
      <w:pPr>
        <w:pStyle w:val="Kommentartext"/>
        <w:tabs>
          <w:tab w:val="left" w:pos="5954"/>
        </w:tabs>
        <w:ind w:right="403"/>
        <w:rPr>
          <w:sz w:val="22"/>
        </w:rPr>
      </w:pPr>
      <w:r>
        <w:rPr>
          <w:sz w:val="22"/>
        </w:rPr>
        <w:tab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44"/>
        <w:gridCol w:w="1982"/>
        <w:gridCol w:w="286"/>
        <w:gridCol w:w="850"/>
        <w:gridCol w:w="142"/>
        <w:gridCol w:w="1418"/>
        <w:gridCol w:w="567"/>
        <w:gridCol w:w="1559"/>
        <w:gridCol w:w="425"/>
        <w:gridCol w:w="1559"/>
      </w:tblGrid>
      <w:tr w:rsidR="004B0FC7">
        <w:tblPrEx>
          <w:tblCellMar>
            <w:top w:w="0" w:type="dxa"/>
            <w:bottom w:w="0" w:type="dxa"/>
          </w:tblCellMar>
        </w:tblPrEx>
        <w:tc>
          <w:tcPr>
            <w:tcW w:w="923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-68"/>
              <w:rPr>
                <w:sz w:val="22"/>
              </w:rPr>
            </w:pPr>
            <w:r>
              <w:rPr>
                <w:sz w:val="22"/>
              </w:rPr>
              <w:t xml:space="preserve">Author : 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:rsidR="004B0FC7" w:rsidRPr="00D15EE7" w:rsidRDefault="00D15EE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Christian</w:t>
            </w:r>
            <w:r w:rsidRPr="00D15EE7">
              <w:rPr>
                <w:sz w:val="22"/>
              </w:rPr>
              <w:t xml:space="preserve"> G</w:t>
            </w:r>
            <w:r>
              <w:rPr>
                <w:sz w:val="22"/>
              </w:rPr>
              <w:t>IRAUD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8" w:space="0" w:color="auto"/>
            </w:tcBorders>
          </w:tcPr>
          <w:p w:rsidR="004B0FC7" w:rsidRPr="00D15EE7" w:rsidRDefault="004B0FC7">
            <w:pPr>
              <w:pStyle w:val="Kommentartext"/>
              <w:tabs>
                <w:tab w:val="left" w:pos="5245"/>
              </w:tabs>
              <w:ind w:right="73"/>
              <w:rPr>
                <w:sz w:val="22"/>
              </w:rPr>
            </w:pPr>
            <w:r w:rsidRPr="00D15EE7">
              <w:rPr>
                <w:sz w:val="22"/>
              </w:rPr>
              <w:t xml:space="preserve">Date : </w:t>
            </w:r>
          </w:p>
        </w:tc>
        <w:tc>
          <w:tcPr>
            <w:tcW w:w="5670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:rsidR="004B0FC7" w:rsidRDefault="00D15EE7" w:rsidP="009D7681">
            <w:r>
              <w:t>28</w:t>
            </w:r>
            <w:r w:rsidR="008A32F3">
              <w:t>/10/2013</w:t>
            </w:r>
          </w:p>
        </w:tc>
      </w:tr>
      <w:tr w:rsidR="004B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11" w:type="dxa"/>
            <w:gridSpan w:val="11"/>
            <w:tcBorders>
              <w:top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4B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01" w:type="dxa"/>
            <w:gridSpan w:val="7"/>
          </w:tcPr>
          <w:p w:rsidR="004B0FC7" w:rsidRDefault="00D15EE7">
            <w:pPr>
              <w:pStyle w:val="Kommentartext"/>
              <w:tabs>
                <w:tab w:val="left" w:pos="5245"/>
              </w:tabs>
              <w:ind w:right="403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 w:rsidR="004B0FC7">
              <w:rPr>
                <w:b/>
                <w:sz w:val="22"/>
              </w:rPr>
              <w:t xml:space="preserve">ubject : </w:t>
            </w:r>
          </w:p>
        </w:tc>
        <w:tc>
          <w:tcPr>
            <w:tcW w:w="2126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74"/>
              <w:rPr>
                <w:sz w:val="22"/>
              </w:rPr>
            </w:pPr>
            <w:r>
              <w:rPr>
                <w:sz w:val="22"/>
              </w:rPr>
              <w:t>Document Review :</w:t>
            </w:r>
          </w:p>
        </w:tc>
        <w:tc>
          <w:tcPr>
            <w:tcW w:w="1984" w:type="dxa"/>
            <w:gridSpan w:val="2"/>
          </w:tcPr>
          <w:p w:rsidR="004B0FC7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sym w:font="Wingdings" w:char="F0FE"/>
            </w:r>
          </w:p>
        </w:tc>
      </w:tr>
      <w:tr w:rsidR="004B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01" w:type="dxa"/>
            <w:gridSpan w:val="7"/>
          </w:tcPr>
          <w:p w:rsidR="004B0FC7" w:rsidRDefault="008A32F3">
            <w:pPr>
              <w:pStyle w:val="Kommentartext"/>
              <w:tabs>
                <w:tab w:val="left" w:pos="5245"/>
              </w:tabs>
              <w:ind w:right="403"/>
              <w:rPr>
                <w:b/>
                <w:sz w:val="22"/>
              </w:rPr>
            </w:pPr>
            <w:r>
              <w:rPr>
                <w:b/>
                <w:sz w:val="22"/>
              </w:rPr>
              <w:t>OpenETCS WP3 Task Force</w:t>
            </w:r>
          </w:p>
        </w:tc>
        <w:tc>
          <w:tcPr>
            <w:tcW w:w="2126" w:type="dxa"/>
            <w:gridSpan w:val="2"/>
          </w:tcPr>
          <w:p w:rsidR="004B0FC7" w:rsidRDefault="004B0FC7">
            <w:pPr>
              <w:pStyle w:val="Kommentartext"/>
              <w:tabs>
                <w:tab w:val="left" w:pos="1912"/>
                <w:tab w:val="left" w:pos="5245"/>
              </w:tabs>
              <w:ind w:right="74"/>
              <w:rPr>
                <w:sz w:val="22"/>
              </w:rPr>
            </w:pPr>
            <w:r>
              <w:rPr>
                <w:sz w:val="22"/>
              </w:rPr>
              <w:t>Design Review :</w:t>
            </w:r>
          </w:p>
        </w:tc>
        <w:tc>
          <w:tcPr>
            <w:tcW w:w="1984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sym w:font="Wingdings" w:char="F072"/>
            </w:r>
          </w:p>
        </w:tc>
      </w:tr>
      <w:tr w:rsidR="004B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01" w:type="dxa"/>
            <w:gridSpan w:val="7"/>
          </w:tcPr>
          <w:p w:rsidR="004B0FC7" w:rsidRDefault="00D15EE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WG 2   Track_Condition</w:t>
            </w:r>
            <w:r w:rsidR="00D47C76">
              <w:rPr>
                <w:sz w:val="22"/>
              </w:rPr>
              <w:t xml:space="preserve">  - provisional -</w:t>
            </w:r>
          </w:p>
        </w:tc>
        <w:tc>
          <w:tcPr>
            <w:tcW w:w="2126" w:type="dxa"/>
            <w:gridSpan w:val="2"/>
          </w:tcPr>
          <w:p w:rsidR="004B0FC7" w:rsidRDefault="004B0FC7" w:rsidP="008A32F3">
            <w:pPr>
              <w:pStyle w:val="Kommentartext"/>
              <w:tabs>
                <w:tab w:val="left" w:pos="5245"/>
              </w:tabs>
              <w:ind w:right="403"/>
            </w:pPr>
            <w:r>
              <w:rPr>
                <w:sz w:val="22"/>
              </w:rPr>
              <w:t>Other :</w:t>
            </w:r>
          </w:p>
        </w:tc>
        <w:tc>
          <w:tcPr>
            <w:tcW w:w="1984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73"/>
              <w:rPr>
                <w:sz w:val="22"/>
              </w:rPr>
            </w:pPr>
          </w:p>
        </w:tc>
      </w:tr>
      <w:tr w:rsidR="004B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8788" w:type="dxa"/>
            <w:gridSpan w:val="9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right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rPr>
                <w:sz w:val="22"/>
              </w:rPr>
            </w:pPr>
          </w:p>
        </w:tc>
        <w:tc>
          <w:tcPr>
            <w:tcW w:w="2126" w:type="dxa"/>
            <w:gridSpan w:val="2"/>
            <w:tcBorders>
              <w:right w:val="nil"/>
            </w:tcBorders>
          </w:tcPr>
          <w:p w:rsidR="004B0FC7" w:rsidRDefault="004B0FC7" w:rsidP="006318EC"/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74"/>
              <w:jc w:val="center"/>
              <w:rPr>
                <w:sz w:val="22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sz w:val="22"/>
              </w:rPr>
            </w:pPr>
          </w:p>
        </w:tc>
        <w:tc>
          <w:tcPr>
            <w:tcW w:w="19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sz w:val="22"/>
              </w:rPr>
            </w:pP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right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126" w:type="dxa"/>
            <w:gridSpan w:val="2"/>
            <w:tcBorders>
              <w:right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rPr>
                <w:sz w:val="22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</w:tr>
    </w:tbl>
    <w:p w:rsidR="004B0FC7" w:rsidRDefault="004B0FC7">
      <w:pPr>
        <w:pStyle w:val="Kommentartext"/>
        <w:tabs>
          <w:tab w:val="left" w:pos="5245"/>
        </w:tabs>
        <w:ind w:right="403"/>
        <w:rPr>
          <w:sz w:val="22"/>
          <w:lang w:val="fr-FR"/>
        </w:rPr>
      </w:pPr>
    </w:p>
    <w:p w:rsidR="004B0FC7" w:rsidRDefault="004B0FC7">
      <w:pPr>
        <w:pStyle w:val="Kommentartext"/>
        <w:tabs>
          <w:tab w:val="left" w:pos="5245"/>
        </w:tabs>
        <w:ind w:right="403"/>
        <w:outlineLvl w:val="0"/>
        <w:rPr>
          <w:b/>
          <w:sz w:val="22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3119"/>
        <w:gridCol w:w="2976"/>
      </w:tblGrid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Position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Company / Department</w:t>
            </w: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8A32F3" w:rsidP="00F903C8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V</w:t>
            </w:r>
            <w:r w:rsidR="00F903C8">
              <w:rPr>
                <w:sz w:val="22"/>
                <w:lang w:val="fr-FR"/>
              </w:rPr>
              <w:t>alerio</w:t>
            </w:r>
            <w:r>
              <w:rPr>
                <w:sz w:val="22"/>
                <w:lang w:val="fr-FR"/>
              </w:rPr>
              <w:t xml:space="preserve"> Raimondi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 w:rsidP="00F903C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214906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Alstom</w:t>
            </w: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F903C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Stephane Besure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 w:rsidP="0008742B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214906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Alstom</w:t>
            </w: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F903C8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  <w:r>
              <w:rPr>
                <w:sz w:val="22"/>
                <w:lang w:val="de-DE"/>
              </w:rPr>
              <w:t>Nicolas Boverie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214906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  <w:r>
              <w:rPr>
                <w:sz w:val="22"/>
              </w:rPr>
              <w:t>Alstom</w:t>
            </w:r>
          </w:p>
        </w:tc>
      </w:tr>
      <w:tr w:rsidR="008E1598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8E1598" w:rsidRDefault="008E159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Christian Giraud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8E1598" w:rsidRDefault="008E159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8E1598" w:rsidRDefault="00214906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Alstom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Yoann Guyot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Cetic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Pr="008A32F3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Baseliyos Jacob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DB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Bernd Hekele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DB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Niklas Schaffrath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Siemens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Uwe Steinke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Siemens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Pr="008A32F3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Jos Holtzer (present on 22/10)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NS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  <w:r>
              <w:rPr>
                <w:sz w:val="22"/>
                <w:lang w:val="de-DE"/>
              </w:rPr>
              <w:t>Jan Welvaarts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L’loyds Register Rail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Sylvain Baro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SNCF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Marielle Petit-Doche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Systerel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Jan Welte (present from 23/10)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TU Braunschweig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</w:tbl>
    <w:p w:rsidR="004B0FC7" w:rsidRDefault="004B0FC7">
      <w:pPr>
        <w:pStyle w:val="Kommentartext"/>
        <w:tabs>
          <w:tab w:val="left" w:pos="5245"/>
        </w:tabs>
        <w:ind w:right="403"/>
        <w:rPr>
          <w:b/>
          <w:sz w:val="22"/>
        </w:rPr>
      </w:pPr>
    </w:p>
    <w:p w:rsidR="004B0FC7" w:rsidRDefault="004B0FC7">
      <w:pPr>
        <w:pStyle w:val="Kommentartext"/>
        <w:tabs>
          <w:tab w:val="left" w:pos="5245"/>
        </w:tabs>
        <w:ind w:right="403"/>
        <w:rPr>
          <w:b/>
          <w:sz w:val="22"/>
        </w:rPr>
      </w:pPr>
    </w:p>
    <w:p w:rsidR="004B0FC7" w:rsidRDefault="004B0FC7">
      <w:pPr>
        <w:pStyle w:val="Kommentartext"/>
        <w:tabs>
          <w:tab w:val="left" w:pos="5245"/>
        </w:tabs>
        <w:ind w:right="403"/>
        <w:outlineLvl w:val="0"/>
        <w:rPr>
          <w:sz w:val="22"/>
        </w:rPr>
      </w:pPr>
      <w:r>
        <w:rPr>
          <w:b/>
          <w:sz w:val="22"/>
        </w:rPr>
        <w:t>Distribution 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3119"/>
        <w:gridCol w:w="2976"/>
      </w:tblGrid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Position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Company / Department</w:t>
            </w: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423265">
            <w:pPr>
              <w:pStyle w:val="Kommentartext"/>
              <w:tabs>
                <w:tab w:val="left" w:pos="5245"/>
              </w:tabs>
              <w:ind w:right="403"/>
              <w:rPr>
                <w:iCs/>
                <w:sz w:val="22"/>
              </w:rPr>
            </w:pPr>
            <w:r>
              <w:rPr>
                <w:iCs/>
                <w:sz w:val="22"/>
              </w:rPr>
              <w:t>Pierre-François Jauquet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 w:rsidP="00CE1CC5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23265" w:rsidRDefault="00423265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Alstom TIS</w:t>
            </w: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4B0FC7" w:rsidP="0008742B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</w:tbl>
    <w:p w:rsidR="004B0FC7" w:rsidRDefault="004B0FC7">
      <w:pPr>
        <w:pStyle w:val="Beschriftung"/>
        <w:ind w:right="403"/>
        <w:outlineLvl w:val="0"/>
      </w:pPr>
      <w:r>
        <w:br w:type="page"/>
      </w:r>
      <w:r>
        <w:lastRenderedPageBreak/>
        <w:t>Table of Content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4B0FC7" w:rsidRDefault="004B0FC7">
      <w:pPr>
        <w:spacing w:before="120" w:after="120"/>
        <w:ind w:right="403"/>
        <w:rPr>
          <w:b/>
          <w:caps/>
          <w:sz w:val="28"/>
        </w:rPr>
      </w:pPr>
    </w:p>
    <w:p w:rsidR="00E012C2" w:rsidRDefault="004B0FC7">
      <w:pPr>
        <w:pStyle w:val="Verzeichnis1"/>
        <w:rPr>
          <w:rFonts w:ascii="Calibri" w:hAnsi="Calibri"/>
          <w:b w:val="0"/>
          <w:smallCaps w:val="0"/>
          <w:noProof/>
          <w:sz w:val="22"/>
          <w:szCs w:val="22"/>
          <w:lang w:val="fr-FR"/>
        </w:rPr>
      </w:pPr>
      <w:r>
        <w:rPr>
          <w:smallCaps w:val="0"/>
        </w:rPr>
        <w:fldChar w:fldCharType="begin"/>
      </w:r>
      <w:r>
        <w:rPr>
          <w:smallCaps w:val="0"/>
        </w:rPr>
        <w:instrText xml:space="preserve"> TOC \o </w:instrText>
      </w:r>
      <w:r>
        <w:rPr>
          <w:smallCaps w:val="0"/>
        </w:rPr>
        <w:fldChar w:fldCharType="separate"/>
      </w:r>
      <w:r w:rsidR="00E012C2">
        <w:rPr>
          <w:noProof/>
        </w:rPr>
        <w:t>1.</w:t>
      </w:r>
      <w:r w:rsidR="00E012C2">
        <w:rPr>
          <w:rFonts w:ascii="Calibri" w:hAnsi="Calibri"/>
          <w:b w:val="0"/>
          <w:smallCaps w:val="0"/>
          <w:noProof/>
          <w:sz w:val="22"/>
          <w:szCs w:val="22"/>
          <w:lang w:val="fr-FR"/>
        </w:rPr>
        <w:tab/>
      </w:r>
      <w:r w:rsidR="00E012C2">
        <w:rPr>
          <w:noProof/>
        </w:rPr>
        <w:t>Track condition</w:t>
      </w:r>
      <w:r w:rsidR="00E012C2">
        <w:rPr>
          <w:noProof/>
        </w:rPr>
        <w:tab/>
      </w:r>
      <w:r w:rsidR="00E012C2">
        <w:rPr>
          <w:noProof/>
        </w:rPr>
        <w:fldChar w:fldCharType="begin"/>
      </w:r>
      <w:r w:rsidR="00E012C2">
        <w:rPr>
          <w:noProof/>
        </w:rPr>
        <w:instrText xml:space="preserve"> PAGEREF _Toc371695375 \h </w:instrText>
      </w:r>
      <w:r w:rsidR="00E012C2">
        <w:rPr>
          <w:noProof/>
        </w:rPr>
      </w:r>
      <w:r w:rsidR="00E012C2">
        <w:rPr>
          <w:noProof/>
        </w:rPr>
        <w:fldChar w:fldCharType="separate"/>
      </w:r>
      <w:r w:rsidR="00E012C2">
        <w:rPr>
          <w:noProof/>
        </w:rPr>
        <w:t>3</w:t>
      </w:r>
      <w:r w:rsidR="00E012C2">
        <w:rPr>
          <w:noProof/>
        </w:rPr>
        <w:fldChar w:fldCharType="end"/>
      </w:r>
    </w:p>
    <w:p w:rsidR="00E012C2" w:rsidRDefault="00E012C2">
      <w:pPr>
        <w:pStyle w:val="Verzeichnis2"/>
        <w:rPr>
          <w:rFonts w:ascii="Calibri" w:hAnsi="Calibri"/>
          <w:smallCaps w:val="0"/>
          <w:noProof/>
          <w:sz w:val="22"/>
          <w:szCs w:val="22"/>
          <w:lang w:val="fr-FR"/>
        </w:rPr>
      </w:pPr>
      <w:r>
        <w:rPr>
          <w:noProof/>
        </w:rPr>
        <w:t>1.1</w:t>
      </w:r>
      <w:r>
        <w:rPr>
          <w:rFonts w:ascii="Calibri" w:hAnsi="Calibri"/>
          <w:smallCaps w:val="0"/>
          <w:noProof/>
          <w:sz w:val="22"/>
          <w:szCs w:val="22"/>
          <w:lang w:val="fr-FR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_Toc371695376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012C2" w:rsidRDefault="00E012C2">
      <w:pPr>
        <w:pStyle w:val="Verzeichnis2"/>
        <w:rPr>
          <w:rFonts w:ascii="Calibri" w:hAnsi="Calibri"/>
          <w:smallCaps w:val="0"/>
          <w:noProof/>
          <w:sz w:val="22"/>
          <w:szCs w:val="22"/>
          <w:lang w:val="fr-FR"/>
        </w:rPr>
      </w:pPr>
      <w:r>
        <w:rPr>
          <w:noProof/>
        </w:rPr>
        <w:t>1.2</w:t>
      </w:r>
      <w:r>
        <w:rPr>
          <w:rFonts w:ascii="Calibri" w:hAnsi="Calibri"/>
          <w:smallCaps w:val="0"/>
          <w:noProof/>
          <w:sz w:val="22"/>
          <w:szCs w:val="22"/>
          <w:lang w:val="fr-FR"/>
        </w:rPr>
        <w:tab/>
      </w:r>
      <w:r>
        <w:rPr>
          <w:noProof/>
        </w:rPr>
        <w:t>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_Toc371695377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012C2" w:rsidRDefault="00E012C2">
      <w:pPr>
        <w:pStyle w:val="Verzeichnis2"/>
        <w:rPr>
          <w:rFonts w:ascii="Calibri" w:hAnsi="Calibri"/>
          <w:smallCaps w:val="0"/>
          <w:noProof/>
          <w:sz w:val="22"/>
          <w:szCs w:val="22"/>
          <w:lang w:val="fr-FR"/>
        </w:rPr>
      </w:pPr>
      <w:r>
        <w:rPr>
          <w:noProof/>
        </w:rPr>
        <w:t>1.3</w:t>
      </w:r>
      <w:r>
        <w:rPr>
          <w:rFonts w:ascii="Calibri" w:hAnsi="Calibri"/>
          <w:smallCaps w:val="0"/>
          <w:noProof/>
          <w:sz w:val="22"/>
          <w:szCs w:val="22"/>
          <w:lang w:val="fr-FR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_Toc371695378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012C2" w:rsidRDefault="00E012C2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  <w:lang w:val="fr-FR"/>
        </w:rPr>
      </w:pPr>
      <w:r>
        <w:rPr>
          <w:noProof/>
        </w:rPr>
        <w:t>1.3.1</w:t>
      </w:r>
      <w:r>
        <w:rPr>
          <w:rFonts w:ascii="Calibri" w:hAnsi="Calibri"/>
          <w:noProof/>
          <w:sz w:val="22"/>
          <w:szCs w:val="22"/>
          <w:lang w:val="fr-FR"/>
        </w:rPr>
        <w:tab/>
      </w:r>
      <w:r>
        <w:rPr>
          <w:noProof/>
        </w:rPr>
        <w:t>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_Toc371695379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012C2" w:rsidRDefault="00E012C2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  <w:lang w:val="fr-FR"/>
        </w:rPr>
      </w:pPr>
      <w:r>
        <w:rPr>
          <w:noProof/>
        </w:rPr>
        <w:t>1.3.2</w:t>
      </w:r>
      <w:r>
        <w:rPr>
          <w:rFonts w:ascii="Calibri" w:hAnsi="Calibri"/>
          <w:noProof/>
          <w:sz w:val="22"/>
          <w:szCs w:val="22"/>
          <w:lang w:val="fr-FR"/>
        </w:rPr>
        <w:tab/>
      </w:r>
      <w:r>
        <w:rPr>
          <w:noProof/>
        </w:rPr>
        <w:t>Initialization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_Toc371695380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012C2" w:rsidRDefault="00E012C2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  <w:lang w:val="fr-FR"/>
        </w:rPr>
      </w:pPr>
      <w:r>
        <w:rPr>
          <w:noProof/>
        </w:rPr>
        <w:t>1.3.3</w:t>
      </w:r>
      <w:r>
        <w:rPr>
          <w:rFonts w:ascii="Calibri" w:hAnsi="Calibri"/>
          <w:noProof/>
          <w:sz w:val="22"/>
          <w:szCs w:val="22"/>
          <w:lang w:val="fr-FR"/>
        </w:rPr>
        <w:tab/>
      </w:r>
      <w:r>
        <w:rPr>
          <w:noProof/>
        </w:rPr>
        <w:t>Architecture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_Toc371695381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012C2" w:rsidRDefault="00E012C2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  <w:lang w:val="fr-FR"/>
        </w:rPr>
      </w:pPr>
      <w:r>
        <w:rPr>
          <w:noProof/>
        </w:rPr>
        <w:t>1.3.4</w:t>
      </w:r>
      <w:r>
        <w:rPr>
          <w:rFonts w:ascii="Calibri" w:hAnsi="Calibri"/>
          <w:noProof/>
          <w:sz w:val="22"/>
          <w:szCs w:val="22"/>
          <w:lang w:val="fr-FR"/>
        </w:rPr>
        <w:tab/>
      </w:r>
      <w:r>
        <w:rPr>
          <w:noProof/>
        </w:rPr>
        <w:t>Anticipation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_Toc371695382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012C2" w:rsidRDefault="00E012C2">
      <w:pPr>
        <w:pStyle w:val="Verzeichnis2"/>
        <w:rPr>
          <w:rFonts w:ascii="Calibri" w:hAnsi="Calibri"/>
          <w:smallCaps w:val="0"/>
          <w:noProof/>
          <w:sz w:val="22"/>
          <w:szCs w:val="22"/>
          <w:lang w:val="fr-FR"/>
        </w:rPr>
      </w:pPr>
      <w:r>
        <w:rPr>
          <w:noProof/>
        </w:rPr>
        <w:t>1.4</w:t>
      </w:r>
      <w:r>
        <w:rPr>
          <w:rFonts w:ascii="Calibri" w:hAnsi="Calibri"/>
          <w:smallCaps w:val="0"/>
          <w:noProof/>
          <w:sz w:val="22"/>
          <w:szCs w:val="22"/>
          <w:lang w:val="fr-FR"/>
        </w:rPr>
        <w:tab/>
      </w:r>
      <w:r>
        <w:rPr>
          <w:noProof/>
        </w:rPr>
        <w:t>Track Condition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_Toc371695383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012C2" w:rsidRDefault="00E012C2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  <w:lang w:val="fr-FR"/>
        </w:rPr>
      </w:pPr>
      <w:r>
        <w:rPr>
          <w:noProof/>
        </w:rPr>
        <w:t>1.4.1</w:t>
      </w:r>
      <w:r>
        <w:rPr>
          <w:rFonts w:ascii="Calibri" w:hAnsi="Calibri"/>
          <w:noProof/>
          <w:sz w:val="22"/>
          <w:szCs w:val="22"/>
          <w:lang w:val="fr-FR"/>
        </w:rPr>
        <w:tab/>
      </w:r>
      <w:r>
        <w:rPr>
          <w:noProof/>
        </w:rPr>
        <w:t>Powerless Track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_Toc371695384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012C2" w:rsidRDefault="00E012C2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  <w:lang w:val="fr-FR"/>
        </w:rPr>
      </w:pPr>
      <w:r>
        <w:rPr>
          <w:noProof/>
        </w:rPr>
        <w:t>1.4.2</w:t>
      </w:r>
      <w:r>
        <w:rPr>
          <w:rFonts w:ascii="Calibri" w:hAnsi="Calibri"/>
          <w:noProof/>
          <w:sz w:val="22"/>
          <w:szCs w:val="22"/>
          <w:lang w:val="fr-FR"/>
        </w:rPr>
        <w:tab/>
      </w:r>
      <w:r>
        <w:rPr>
          <w:noProof/>
        </w:rPr>
        <w:t>Air Tightness Track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_Toc371695385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012C2" w:rsidRDefault="00E012C2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  <w:lang w:val="fr-FR"/>
        </w:rPr>
      </w:pPr>
      <w:r>
        <w:rPr>
          <w:noProof/>
        </w:rPr>
        <w:t>1.4.3</w:t>
      </w:r>
      <w:r>
        <w:rPr>
          <w:rFonts w:ascii="Calibri" w:hAnsi="Calibri"/>
          <w:noProof/>
          <w:sz w:val="22"/>
          <w:szCs w:val="22"/>
          <w:lang w:val="fr-FR"/>
        </w:rPr>
        <w:tab/>
      </w:r>
      <w:r>
        <w:rPr>
          <w:noProof/>
        </w:rPr>
        <w:t>Sound Horn Track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_Toc371695386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012C2" w:rsidRDefault="00E012C2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  <w:lang w:val="fr-FR"/>
        </w:rPr>
      </w:pPr>
      <w:r>
        <w:rPr>
          <w:noProof/>
        </w:rPr>
        <w:t>1.4.4</w:t>
      </w:r>
      <w:r>
        <w:rPr>
          <w:rFonts w:ascii="Calibri" w:hAnsi="Calibri"/>
          <w:noProof/>
          <w:sz w:val="22"/>
          <w:szCs w:val="22"/>
          <w:lang w:val="fr-FR"/>
        </w:rPr>
        <w:tab/>
      </w:r>
      <w:r>
        <w:rPr>
          <w:noProof/>
        </w:rPr>
        <w:t>Radio Hole Track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_Toc371695388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012C2" w:rsidRPr="00E012C2" w:rsidRDefault="00E012C2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  <w:lang w:val="en-US"/>
          <w:rPrChange w:id="17" w:author="SYSTEREL" w:date="2013-11-08T17:34:00Z">
            <w:rPr>
              <w:rFonts w:ascii="Calibri" w:hAnsi="Calibri"/>
              <w:noProof/>
              <w:sz w:val="22"/>
              <w:szCs w:val="22"/>
              <w:lang w:val="fr-FR"/>
            </w:rPr>
          </w:rPrChange>
        </w:rPr>
      </w:pPr>
      <w:r>
        <w:rPr>
          <w:noProof/>
        </w:rPr>
        <w:t>1.4.5</w:t>
      </w:r>
      <w:r w:rsidRPr="00E012C2">
        <w:rPr>
          <w:rFonts w:ascii="Calibri" w:hAnsi="Calibri"/>
          <w:noProof/>
          <w:sz w:val="22"/>
          <w:szCs w:val="22"/>
          <w:lang w:val="en-US"/>
          <w:rPrChange w:id="18" w:author="SYSTEREL" w:date="2013-11-08T17:34:00Z">
            <w:rPr>
              <w:rFonts w:ascii="Calibri" w:hAnsi="Calibri"/>
              <w:noProof/>
              <w:sz w:val="22"/>
              <w:szCs w:val="22"/>
              <w:lang w:val="fr-FR"/>
            </w:rPr>
          </w:rPrChange>
        </w:rPr>
        <w:tab/>
      </w:r>
      <w:r>
        <w:rPr>
          <w:noProof/>
        </w:rPr>
        <w:t>No Stopping Area Track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_Toc371695389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E012C2" w:rsidRPr="00E012C2" w:rsidRDefault="00E012C2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  <w:lang w:val="en-US"/>
          <w:rPrChange w:id="19" w:author="SYSTEREL" w:date="2013-11-08T17:34:00Z">
            <w:rPr>
              <w:rFonts w:ascii="Calibri" w:hAnsi="Calibri"/>
              <w:noProof/>
              <w:sz w:val="22"/>
              <w:szCs w:val="22"/>
              <w:lang w:val="fr-FR"/>
            </w:rPr>
          </w:rPrChange>
        </w:rPr>
      </w:pPr>
      <w:r>
        <w:rPr>
          <w:noProof/>
        </w:rPr>
        <w:t>1.4.6</w:t>
      </w:r>
      <w:r w:rsidRPr="00E012C2">
        <w:rPr>
          <w:rFonts w:ascii="Calibri" w:hAnsi="Calibri"/>
          <w:noProof/>
          <w:sz w:val="22"/>
          <w:szCs w:val="22"/>
          <w:lang w:val="en-US"/>
          <w:rPrChange w:id="20" w:author="SYSTEREL" w:date="2013-11-08T17:34:00Z">
            <w:rPr>
              <w:rFonts w:ascii="Calibri" w:hAnsi="Calibri"/>
              <w:noProof/>
              <w:sz w:val="22"/>
              <w:szCs w:val="22"/>
              <w:lang w:val="fr-FR"/>
            </w:rPr>
          </w:rPrChange>
        </w:rPr>
        <w:tab/>
      </w:r>
      <w:r>
        <w:rPr>
          <w:noProof/>
        </w:rPr>
        <w:t>Tunnel  Stopping Area Track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_Toc371695391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012C2" w:rsidRPr="00E012C2" w:rsidRDefault="00E012C2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  <w:lang w:val="en-US"/>
          <w:rPrChange w:id="21" w:author="SYSTEREL" w:date="2013-11-08T17:34:00Z">
            <w:rPr>
              <w:rFonts w:ascii="Calibri" w:hAnsi="Calibri"/>
              <w:noProof/>
              <w:sz w:val="22"/>
              <w:szCs w:val="22"/>
              <w:lang w:val="fr-FR"/>
            </w:rPr>
          </w:rPrChange>
        </w:rPr>
      </w:pPr>
      <w:r>
        <w:rPr>
          <w:noProof/>
        </w:rPr>
        <w:t>1.4.7</w:t>
      </w:r>
      <w:r w:rsidRPr="00E012C2">
        <w:rPr>
          <w:rFonts w:ascii="Calibri" w:hAnsi="Calibri"/>
          <w:noProof/>
          <w:sz w:val="22"/>
          <w:szCs w:val="22"/>
          <w:lang w:val="en-US"/>
          <w:rPrChange w:id="22" w:author="SYSTEREL" w:date="2013-11-08T17:34:00Z">
            <w:rPr>
              <w:rFonts w:ascii="Calibri" w:hAnsi="Calibri"/>
              <w:noProof/>
              <w:sz w:val="22"/>
              <w:szCs w:val="22"/>
              <w:lang w:val="fr-FR"/>
            </w:rPr>
          </w:rPrChange>
        </w:rPr>
        <w:tab/>
      </w:r>
      <w:r>
        <w:rPr>
          <w:noProof/>
        </w:rPr>
        <w:t>Change of Traction Track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_Toc371695392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012C2" w:rsidRPr="00E012C2" w:rsidRDefault="00E012C2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  <w:lang w:val="en-US"/>
          <w:rPrChange w:id="23" w:author="SYSTEREL" w:date="2013-11-08T17:34:00Z">
            <w:rPr>
              <w:rFonts w:ascii="Calibri" w:hAnsi="Calibri"/>
              <w:noProof/>
              <w:sz w:val="22"/>
              <w:szCs w:val="22"/>
              <w:lang w:val="fr-FR"/>
            </w:rPr>
          </w:rPrChange>
        </w:rPr>
      </w:pPr>
      <w:r>
        <w:rPr>
          <w:noProof/>
        </w:rPr>
        <w:t>1.4.8</w:t>
      </w:r>
      <w:r w:rsidRPr="00E012C2">
        <w:rPr>
          <w:rFonts w:ascii="Calibri" w:hAnsi="Calibri"/>
          <w:noProof/>
          <w:sz w:val="22"/>
          <w:szCs w:val="22"/>
          <w:lang w:val="en-US"/>
          <w:rPrChange w:id="24" w:author="SYSTEREL" w:date="2013-11-08T17:34:00Z">
            <w:rPr>
              <w:rFonts w:ascii="Calibri" w:hAnsi="Calibri"/>
              <w:noProof/>
              <w:sz w:val="22"/>
              <w:szCs w:val="22"/>
              <w:lang w:val="fr-FR"/>
            </w:rPr>
          </w:rPrChange>
        </w:rPr>
        <w:tab/>
      </w:r>
      <w:r>
        <w:rPr>
          <w:noProof/>
        </w:rPr>
        <w:t>Change of Allowed Current Consumption Track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_Toc371695393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012C2" w:rsidRPr="00E012C2" w:rsidRDefault="00E012C2">
      <w:pPr>
        <w:pStyle w:val="Verzeichnis3"/>
        <w:tabs>
          <w:tab w:val="left" w:pos="880"/>
          <w:tab w:val="right" w:leader="dot" w:pos="9890"/>
        </w:tabs>
        <w:rPr>
          <w:rFonts w:ascii="Calibri" w:hAnsi="Calibri"/>
          <w:noProof/>
          <w:sz w:val="22"/>
          <w:szCs w:val="22"/>
          <w:lang w:val="en-US"/>
          <w:rPrChange w:id="25" w:author="SYSTEREL" w:date="2013-11-08T17:34:00Z">
            <w:rPr>
              <w:rFonts w:ascii="Calibri" w:hAnsi="Calibri"/>
              <w:noProof/>
              <w:sz w:val="22"/>
              <w:szCs w:val="22"/>
              <w:lang w:val="fr-FR"/>
            </w:rPr>
          </w:rPrChange>
        </w:rPr>
      </w:pPr>
      <w:r>
        <w:rPr>
          <w:noProof/>
        </w:rPr>
        <w:t>1.4.9</w:t>
      </w:r>
      <w:r w:rsidRPr="00E012C2">
        <w:rPr>
          <w:rFonts w:ascii="Calibri" w:hAnsi="Calibri"/>
          <w:noProof/>
          <w:sz w:val="22"/>
          <w:szCs w:val="22"/>
          <w:lang w:val="en-US"/>
          <w:rPrChange w:id="26" w:author="SYSTEREL" w:date="2013-11-08T17:34:00Z">
            <w:rPr>
              <w:rFonts w:ascii="Calibri" w:hAnsi="Calibri"/>
              <w:noProof/>
              <w:sz w:val="22"/>
              <w:szCs w:val="22"/>
              <w:lang w:val="fr-FR"/>
            </w:rPr>
          </w:rPrChange>
        </w:rPr>
        <w:tab/>
      </w:r>
      <w:r>
        <w:rPr>
          <w:noProof/>
        </w:rPr>
        <w:t>Big Metal Mass Track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_Toc371695394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012C2" w:rsidRPr="00E012C2" w:rsidRDefault="00E012C2">
      <w:pPr>
        <w:pStyle w:val="Verzeichnis3"/>
        <w:tabs>
          <w:tab w:val="left" w:pos="1100"/>
          <w:tab w:val="right" w:leader="dot" w:pos="9890"/>
        </w:tabs>
        <w:rPr>
          <w:rFonts w:ascii="Calibri" w:hAnsi="Calibri"/>
          <w:noProof/>
          <w:sz w:val="22"/>
          <w:szCs w:val="22"/>
          <w:lang w:val="en-US"/>
          <w:rPrChange w:id="27" w:author="SYSTEREL" w:date="2013-11-08T17:34:00Z">
            <w:rPr>
              <w:rFonts w:ascii="Calibri" w:hAnsi="Calibri"/>
              <w:noProof/>
              <w:sz w:val="22"/>
              <w:szCs w:val="22"/>
              <w:lang w:val="fr-FR"/>
            </w:rPr>
          </w:rPrChange>
        </w:rPr>
      </w:pPr>
      <w:r>
        <w:rPr>
          <w:noProof/>
        </w:rPr>
        <w:t>1.4.10</w:t>
      </w:r>
      <w:r w:rsidRPr="00E012C2">
        <w:rPr>
          <w:rFonts w:ascii="Calibri" w:hAnsi="Calibri"/>
          <w:noProof/>
          <w:sz w:val="22"/>
          <w:szCs w:val="22"/>
          <w:lang w:val="en-US"/>
          <w:rPrChange w:id="28" w:author="SYSTEREL" w:date="2013-11-08T17:34:00Z">
            <w:rPr>
              <w:rFonts w:ascii="Calibri" w:hAnsi="Calibri"/>
              <w:noProof/>
              <w:sz w:val="22"/>
              <w:szCs w:val="22"/>
              <w:lang w:val="fr-FR"/>
            </w:rPr>
          </w:rPrChange>
        </w:rPr>
        <w:tab/>
      </w:r>
      <w:r>
        <w:rPr>
          <w:noProof/>
        </w:rPr>
        <w:t>Switch off Various Regenerative Brake Track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_Toc371695395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012C2" w:rsidRPr="00E012C2" w:rsidRDefault="00E012C2">
      <w:pPr>
        <w:pStyle w:val="Verzeichnis3"/>
        <w:tabs>
          <w:tab w:val="left" w:pos="1100"/>
          <w:tab w:val="right" w:leader="dot" w:pos="9890"/>
        </w:tabs>
        <w:rPr>
          <w:rFonts w:ascii="Calibri" w:hAnsi="Calibri"/>
          <w:noProof/>
          <w:sz w:val="22"/>
          <w:szCs w:val="22"/>
          <w:lang w:val="en-US"/>
          <w:rPrChange w:id="29" w:author="SYSTEREL" w:date="2013-11-08T17:34:00Z">
            <w:rPr>
              <w:rFonts w:ascii="Calibri" w:hAnsi="Calibri"/>
              <w:noProof/>
              <w:sz w:val="22"/>
              <w:szCs w:val="22"/>
              <w:lang w:val="fr-FR"/>
            </w:rPr>
          </w:rPrChange>
        </w:rPr>
      </w:pPr>
      <w:r>
        <w:rPr>
          <w:noProof/>
        </w:rPr>
        <w:t>1.4.11</w:t>
      </w:r>
      <w:r w:rsidRPr="00E012C2">
        <w:rPr>
          <w:rFonts w:ascii="Calibri" w:hAnsi="Calibri"/>
          <w:noProof/>
          <w:sz w:val="22"/>
          <w:szCs w:val="22"/>
          <w:lang w:val="en-US"/>
          <w:rPrChange w:id="30" w:author="SYSTEREL" w:date="2013-11-08T17:34:00Z">
            <w:rPr>
              <w:rFonts w:ascii="Calibri" w:hAnsi="Calibri"/>
              <w:noProof/>
              <w:sz w:val="22"/>
              <w:szCs w:val="22"/>
              <w:lang w:val="fr-FR"/>
            </w:rPr>
          </w:rPrChange>
        </w:rPr>
        <w:tab/>
      </w:r>
      <w:r>
        <w:rPr>
          <w:noProof/>
        </w:rPr>
        <w:t>Station Platform Track Condition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_Toc371695396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E012C2" w:rsidRPr="00E012C2" w:rsidRDefault="00E012C2">
      <w:pPr>
        <w:pStyle w:val="Verzeichnis2"/>
        <w:rPr>
          <w:rFonts w:ascii="Calibri" w:hAnsi="Calibri"/>
          <w:smallCaps w:val="0"/>
          <w:noProof/>
          <w:sz w:val="22"/>
          <w:szCs w:val="22"/>
          <w:lang w:val="en-US"/>
          <w:rPrChange w:id="31" w:author="SYSTEREL" w:date="2013-11-08T17:34:00Z">
            <w:rPr>
              <w:rFonts w:ascii="Calibri" w:hAnsi="Calibri"/>
              <w:smallCaps w:val="0"/>
              <w:noProof/>
              <w:sz w:val="22"/>
              <w:szCs w:val="22"/>
              <w:lang w:val="fr-FR"/>
            </w:rPr>
          </w:rPrChange>
        </w:rPr>
      </w:pPr>
      <w:r>
        <w:rPr>
          <w:noProof/>
        </w:rPr>
        <w:t>1.5</w:t>
      </w:r>
      <w:r w:rsidRPr="00E012C2">
        <w:rPr>
          <w:rFonts w:ascii="Calibri" w:hAnsi="Calibri"/>
          <w:smallCaps w:val="0"/>
          <w:noProof/>
          <w:sz w:val="22"/>
          <w:szCs w:val="22"/>
          <w:lang w:val="en-US"/>
          <w:rPrChange w:id="32" w:author="SYSTEREL" w:date="2013-11-08T17:34:00Z">
            <w:rPr>
              <w:rFonts w:ascii="Calibri" w:hAnsi="Calibri"/>
              <w:smallCaps w:val="0"/>
              <w:noProof/>
              <w:sz w:val="22"/>
              <w:szCs w:val="22"/>
              <w:lang w:val="fr-FR"/>
            </w:rPr>
          </w:rPrChange>
        </w:rPr>
        <w:tab/>
      </w:r>
      <w:r>
        <w:rPr>
          <w:noProof/>
        </w:rPr>
        <w:t>Big Metal Mass Data packet n°67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_Toc371695397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E012C2" w:rsidRPr="00E012C2" w:rsidRDefault="00E012C2">
      <w:pPr>
        <w:pStyle w:val="Verzeichnis2"/>
        <w:rPr>
          <w:rFonts w:ascii="Calibri" w:hAnsi="Calibri"/>
          <w:smallCaps w:val="0"/>
          <w:noProof/>
          <w:sz w:val="22"/>
          <w:szCs w:val="22"/>
          <w:lang w:val="en-US"/>
          <w:rPrChange w:id="33" w:author="SYSTEREL" w:date="2013-11-08T17:34:00Z">
            <w:rPr>
              <w:rFonts w:ascii="Calibri" w:hAnsi="Calibri"/>
              <w:smallCaps w:val="0"/>
              <w:noProof/>
              <w:sz w:val="22"/>
              <w:szCs w:val="22"/>
              <w:lang w:val="fr-FR"/>
            </w:rPr>
          </w:rPrChange>
        </w:rPr>
      </w:pPr>
      <w:r>
        <w:rPr>
          <w:noProof/>
        </w:rPr>
        <w:t>1.6</w:t>
      </w:r>
      <w:r w:rsidRPr="00E012C2">
        <w:rPr>
          <w:rFonts w:ascii="Calibri" w:hAnsi="Calibri"/>
          <w:smallCaps w:val="0"/>
          <w:noProof/>
          <w:sz w:val="22"/>
          <w:szCs w:val="22"/>
          <w:lang w:val="en-US"/>
          <w:rPrChange w:id="34" w:author="SYSTEREL" w:date="2013-11-08T17:34:00Z">
            <w:rPr>
              <w:rFonts w:ascii="Calibri" w:hAnsi="Calibri"/>
              <w:smallCaps w:val="0"/>
              <w:noProof/>
              <w:sz w:val="22"/>
              <w:szCs w:val="22"/>
              <w:lang w:val="fr-FR"/>
            </w:rPr>
          </w:rPrChange>
        </w:rPr>
        <w:tab/>
      </w:r>
      <w:r>
        <w:rPr>
          <w:noProof/>
        </w:rPr>
        <w:t>Standard Data packet n°68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_Toc371695398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E012C2" w:rsidRPr="00E012C2" w:rsidRDefault="00E012C2">
      <w:pPr>
        <w:pStyle w:val="Verzeichnis2"/>
        <w:rPr>
          <w:rFonts w:ascii="Calibri" w:hAnsi="Calibri"/>
          <w:smallCaps w:val="0"/>
          <w:noProof/>
          <w:sz w:val="22"/>
          <w:szCs w:val="22"/>
          <w:lang w:val="en-US"/>
          <w:rPrChange w:id="35" w:author="SYSTEREL" w:date="2013-11-08T17:34:00Z">
            <w:rPr>
              <w:rFonts w:ascii="Calibri" w:hAnsi="Calibri"/>
              <w:smallCaps w:val="0"/>
              <w:noProof/>
              <w:sz w:val="22"/>
              <w:szCs w:val="22"/>
              <w:lang w:val="fr-FR"/>
            </w:rPr>
          </w:rPrChange>
        </w:rPr>
      </w:pPr>
      <w:r>
        <w:rPr>
          <w:noProof/>
        </w:rPr>
        <w:t>1.7</w:t>
      </w:r>
      <w:r w:rsidRPr="00E012C2">
        <w:rPr>
          <w:rFonts w:ascii="Calibri" w:hAnsi="Calibri"/>
          <w:smallCaps w:val="0"/>
          <w:noProof/>
          <w:sz w:val="22"/>
          <w:szCs w:val="22"/>
          <w:lang w:val="en-US"/>
          <w:rPrChange w:id="36" w:author="SYSTEREL" w:date="2013-11-08T17:34:00Z">
            <w:rPr>
              <w:rFonts w:ascii="Calibri" w:hAnsi="Calibri"/>
              <w:smallCaps w:val="0"/>
              <w:noProof/>
              <w:sz w:val="22"/>
              <w:szCs w:val="22"/>
              <w:lang w:val="fr-FR"/>
            </w:rPr>
          </w:rPrChange>
        </w:rPr>
        <w:tab/>
      </w:r>
      <w:r>
        <w:rPr>
          <w:noProof/>
        </w:rPr>
        <w:t>Platform Data packet n°69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_Toc371695399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F4EDD" w:rsidRPr="00E012C2" w:rsidDel="00E012C2" w:rsidRDefault="00DF4EDD">
      <w:pPr>
        <w:pStyle w:val="Verzeichnis1"/>
        <w:rPr>
          <w:del w:id="37" w:author="SYSTEREL" w:date="2013-11-08T17:34:00Z"/>
          <w:rFonts w:ascii="Calibri" w:hAnsi="Calibri"/>
          <w:b w:val="0"/>
          <w:smallCaps w:val="0"/>
          <w:noProof/>
          <w:sz w:val="22"/>
          <w:szCs w:val="22"/>
          <w:lang w:val="en-US"/>
          <w:rPrChange w:id="38" w:author="SYSTEREL" w:date="2013-11-08T17:34:00Z">
            <w:rPr>
              <w:del w:id="39" w:author="SYSTEREL" w:date="2013-11-08T17:34:00Z"/>
              <w:rFonts w:ascii="Calibri" w:hAnsi="Calibri"/>
              <w:b w:val="0"/>
              <w:smallCaps w:val="0"/>
              <w:noProof/>
              <w:sz w:val="22"/>
              <w:szCs w:val="22"/>
              <w:lang w:val="fr-FR"/>
            </w:rPr>
          </w:rPrChange>
        </w:rPr>
      </w:pPr>
      <w:del w:id="40" w:author="SYSTEREL" w:date="2013-11-08T17:34:00Z">
        <w:r w:rsidDel="00E012C2">
          <w:rPr>
            <w:noProof/>
          </w:rPr>
          <w:delText>1.</w:delText>
        </w:r>
        <w:r w:rsidRPr="00E012C2" w:rsidDel="00E012C2">
          <w:rPr>
            <w:rFonts w:ascii="Calibri" w:hAnsi="Calibri"/>
            <w:b w:val="0"/>
            <w:smallCaps w:val="0"/>
            <w:noProof/>
            <w:sz w:val="22"/>
            <w:szCs w:val="22"/>
            <w:lang w:val="en-US"/>
            <w:rPrChange w:id="41" w:author="SYSTEREL" w:date="2013-11-08T17:34:00Z">
              <w:rPr>
                <w:rFonts w:ascii="Calibri" w:hAnsi="Calibri"/>
                <w:b w:val="0"/>
                <w:smallCaps w:val="0"/>
                <w:noProof/>
                <w:sz w:val="22"/>
                <w:szCs w:val="22"/>
                <w:lang w:val="fr-FR"/>
              </w:rPr>
            </w:rPrChange>
          </w:rPr>
          <w:tab/>
        </w:r>
        <w:r w:rsidDel="00E012C2">
          <w:rPr>
            <w:noProof/>
          </w:rPr>
          <w:delText>Track condition</w:delText>
        </w:r>
        <w:r w:rsidDel="00E012C2">
          <w:rPr>
            <w:noProof/>
          </w:rPr>
          <w:tab/>
        </w:r>
        <w:r w:rsidR="00C51D7B" w:rsidDel="00E012C2">
          <w:rPr>
            <w:noProof/>
          </w:rPr>
          <w:delText>3</w:delText>
        </w:r>
      </w:del>
    </w:p>
    <w:p w:rsidR="00DF4EDD" w:rsidRPr="00E012C2" w:rsidDel="00E012C2" w:rsidRDefault="00DF4EDD">
      <w:pPr>
        <w:pStyle w:val="Verzeichnis2"/>
        <w:rPr>
          <w:del w:id="42" w:author="SYSTEREL" w:date="2013-11-08T17:34:00Z"/>
          <w:rFonts w:ascii="Calibri" w:hAnsi="Calibri"/>
          <w:smallCaps w:val="0"/>
          <w:noProof/>
          <w:sz w:val="22"/>
          <w:szCs w:val="22"/>
          <w:lang w:val="en-US"/>
          <w:rPrChange w:id="43" w:author="SYSTEREL" w:date="2013-11-08T17:34:00Z">
            <w:rPr>
              <w:del w:id="44" w:author="SYSTEREL" w:date="2013-11-08T17:34:00Z"/>
              <w:rFonts w:ascii="Calibri" w:hAnsi="Calibri"/>
              <w:smallCaps w:val="0"/>
              <w:noProof/>
              <w:sz w:val="22"/>
              <w:szCs w:val="22"/>
              <w:lang w:val="fr-FR"/>
            </w:rPr>
          </w:rPrChange>
        </w:rPr>
      </w:pPr>
      <w:del w:id="45" w:author="SYSTEREL" w:date="2013-11-08T17:34:00Z">
        <w:r w:rsidDel="00E012C2">
          <w:rPr>
            <w:noProof/>
          </w:rPr>
          <w:delText>1.1</w:delText>
        </w:r>
        <w:r w:rsidRPr="00E012C2" w:rsidDel="00E012C2">
          <w:rPr>
            <w:rFonts w:ascii="Calibri" w:hAnsi="Calibri"/>
            <w:smallCaps w:val="0"/>
            <w:noProof/>
            <w:sz w:val="22"/>
            <w:szCs w:val="22"/>
            <w:lang w:val="en-US"/>
            <w:rPrChange w:id="46" w:author="SYSTEREL" w:date="2013-11-08T17:34:00Z">
              <w:rPr>
                <w:rFonts w:ascii="Calibri" w:hAnsi="Calibri"/>
                <w:smallCaps w:val="0"/>
                <w:noProof/>
                <w:sz w:val="22"/>
                <w:szCs w:val="22"/>
                <w:lang w:val="fr-FR"/>
              </w:rPr>
            </w:rPrChange>
          </w:rPr>
          <w:tab/>
        </w:r>
        <w:r w:rsidDel="00E012C2">
          <w:rPr>
            <w:noProof/>
          </w:rPr>
          <w:delText>references</w:delText>
        </w:r>
        <w:r w:rsidDel="00E012C2">
          <w:rPr>
            <w:noProof/>
          </w:rPr>
          <w:tab/>
        </w:r>
        <w:r w:rsidR="00C51D7B" w:rsidDel="00E012C2">
          <w:rPr>
            <w:noProof/>
          </w:rPr>
          <w:delText>3</w:delText>
        </w:r>
      </w:del>
    </w:p>
    <w:p w:rsidR="00DF4EDD" w:rsidRPr="00E012C2" w:rsidDel="00E012C2" w:rsidRDefault="00DF4EDD">
      <w:pPr>
        <w:pStyle w:val="Verzeichnis2"/>
        <w:rPr>
          <w:del w:id="47" w:author="SYSTEREL" w:date="2013-11-08T17:34:00Z"/>
          <w:rFonts w:ascii="Calibri" w:hAnsi="Calibri"/>
          <w:smallCaps w:val="0"/>
          <w:noProof/>
          <w:sz w:val="22"/>
          <w:szCs w:val="22"/>
          <w:lang w:val="en-US"/>
          <w:rPrChange w:id="48" w:author="SYSTEREL" w:date="2013-11-08T17:34:00Z">
            <w:rPr>
              <w:del w:id="49" w:author="SYSTEREL" w:date="2013-11-08T17:34:00Z"/>
              <w:rFonts w:ascii="Calibri" w:hAnsi="Calibri"/>
              <w:smallCaps w:val="0"/>
              <w:noProof/>
              <w:sz w:val="22"/>
              <w:szCs w:val="22"/>
              <w:lang w:val="fr-FR"/>
            </w:rPr>
          </w:rPrChange>
        </w:rPr>
      </w:pPr>
      <w:del w:id="50" w:author="SYSTEREL" w:date="2013-11-08T17:34:00Z">
        <w:r w:rsidDel="00E012C2">
          <w:rPr>
            <w:noProof/>
          </w:rPr>
          <w:delText>1.2</w:delText>
        </w:r>
        <w:r w:rsidRPr="00E012C2" w:rsidDel="00E012C2">
          <w:rPr>
            <w:rFonts w:ascii="Calibri" w:hAnsi="Calibri"/>
            <w:smallCaps w:val="0"/>
            <w:noProof/>
            <w:sz w:val="22"/>
            <w:szCs w:val="22"/>
            <w:lang w:val="en-US"/>
            <w:rPrChange w:id="51" w:author="SYSTEREL" w:date="2013-11-08T17:34:00Z">
              <w:rPr>
                <w:rFonts w:ascii="Calibri" w:hAnsi="Calibri"/>
                <w:smallCaps w:val="0"/>
                <w:noProof/>
                <w:sz w:val="22"/>
                <w:szCs w:val="22"/>
                <w:lang w:val="fr-FR"/>
              </w:rPr>
            </w:rPrChange>
          </w:rPr>
          <w:tab/>
        </w:r>
        <w:r w:rsidDel="00E012C2">
          <w:rPr>
            <w:noProof/>
          </w:rPr>
          <w:delText>object</w:delText>
        </w:r>
        <w:r w:rsidDel="00E012C2">
          <w:rPr>
            <w:noProof/>
          </w:rPr>
          <w:tab/>
        </w:r>
        <w:r w:rsidR="00C51D7B" w:rsidDel="00E012C2">
          <w:rPr>
            <w:noProof/>
          </w:rPr>
          <w:delText>3</w:delText>
        </w:r>
      </w:del>
    </w:p>
    <w:p w:rsidR="00DF4EDD" w:rsidRPr="00E012C2" w:rsidDel="00E012C2" w:rsidRDefault="00DF4EDD">
      <w:pPr>
        <w:pStyle w:val="Verzeichnis2"/>
        <w:rPr>
          <w:del w:id="52" w:author="SYSTEREL" w:date="2013-11-08T17:34:00Z"/>
          <w:rFonts w:ascii="Calibri" w:hAnsi="Calibri"/>
          <w:smallCaps w:val="0"/>
          <w:noProof/>
          <w:sz w:val="22"/>
          <w:szCs w:val="22"/>
          <w:lang w:val="en-US"/>
          <w:rPrChange w:id="53" w:author="SYSTEREL" w:date="2013-11-08T17:34:00Z">
            <w:rPr>
              <w:del w:id="54" w:author="SYSTEREL" w:date="2013-11-08T17:34:00Z"/>
              <w:rFonts w:ascii="Calibri" w:hAnsi="Calibri"/>
              <w:smallCaps w:val="0"/>
              <w:noProof/>
              <w:sz w:val="22"/>
              <w:szCs w:val="22"/>
              <w:lang w:val="fr-FR"/>
            </w:rPr>
          </w:rPrChange>
        </w:rPr>
      </w:pPr>
      <w:del w:id="55" w:author="SYSTEREL" w:date="2013-11-08T17:34:00Z">
        <w:r w:rsidDel="00E012C2">
          <w:rPr>
            <w:noProof/>
          </w:rPr>
          <w:delText>1.3</w:delText>
        </w:r>
        <w:r w:rsidRPr="00E012C2" w:rsidDel="00E012C2">
          <w:rPr>
            <w:rFonts w:ascii="Calibri" w:hAnsi="Calibri"/>
            <w:smallCaps w:val="0"/>
            <w:noProof/>
            <w:sz w:val="22"/>
            <w:szCs w:val="22"/>
            <w:lang w:val="en-US"/>
            <w:rPrChange w:id="56" w:author="SYSTEREL" w:date="2013-11-08T17:34:00Z">
              <w:rPr>
                <w:rFonts w:ascii="Calibri" w:hAnsi="Calibri"/>
                <w:smallCaps w:val="0"/>
                <w:noProof/>
                <w:sz w:val="22"/>
                <w:szCs w:val="22"/>
                <w:lang w:val="fr-FR"/>
              </w:rPr>
            </w:rPrChange>
          </w:rPr>
          <w:tab/>
        </w:r>
        <w:r w:rsidDel="00E012C2">
          <w:rPr>
            <w:noProof/>
          </w:rPr>
          <w:delText>description</w:delText>
        </w:r>
        <w:r w:rsidDel="00E012C2">
          <w:rPr>
            <w:noProof/>
          </w:rPr>
          <w:tab/>
        </w:r>
        <w:r w:rsidR="00C51D7B" w:rsidDel="00E012C2">
          <w:rPr>
            <w:noProof/>
          </w:rPr>
          <w:delText>4</w:delText>
        </w:r>
      </w:del>
    </w:p>
    <w:p w:rsidR="00DF4EDD" w:rsidRPr="00E012C2" w:rsidDel="00E012C2" w:rsidRDefault="00DF4EDD">
      <w:pPr>
        <w:pStyle w:val="Verzeichnis3"/>
        <w:tabs>
          <w:tab w:val="left" w:pos="880"/>
          <w:tab w:val="right" w:leader="dot" w:pos="9890"/>
        </w:tabs>
        <w:rPr>
          <w:del w:id="57" w:author="SYSTEREL" w:date="2013-11-08T17:34:00Z"/>
          <w:rFonts w:ascii="Calibri" w:hAnsi="Calibri"/>
          <w:noProof/>
          <w:sz w:val="22"/>
          <w:szCs w:val="22"/>
          <w:lang w:val="en-US"/>
          <w:rPrChange w:id="58" w:author="SYSTEREL" w:date="2013-11-08T17:34:00Z">
            <w:rPr>
              <w:del w:id="59" w:author="SYSTEREL" w:date="2013-11-08T17:34:00Z"/>
              <w:rFonts w:ascii="Calibri" w:hAnsi="Calibri"/>
              <w:noProof/>
              <w:sz w:val="22"/>
              <w:szCs w:val="22"/>
              <w:lang w:val="fr-FR"/>
            </w:rPr>
          </w:rPrChange>
        </w:rPr>
      </w:pPr>
      <w:del w:id="60" w:author="SYSTEREL" w:date="2013-11-08T17:34:00Z">
        <w:r w:rsidDel="00E012C2">
          <w:rPr>
            <w:noProof/>
          </w:rPr>
          <w:delText>1.3.1</w:delText>
        </w:r>
        <w:r w:rsidRPr="00E012C2" w:rsidDel="00E012C2">
          <w:rPr>
            <w:rFonts w:ascii="Calibri" w:hAnsi="Calibri"/>
            <w:noProof/>
            <w:sz w:val="22"/>
            <w:szCs w:val="22"/>
            <w:lang w:val="en-US"/>
            <w:rPrChange w:id="61" w:author="SYSTEREL" w:date="2013-11-08T17:34:00Z">
              <w:rPr>
                <w:rFonts w:ascii="Calibri" w:hAnsi="Calibri"/>
                <w:noProof/>
                <w:sz w:val="22"/>
                <w:szCs w:val="22"/>
                <w:lang w:val="fr-FR"/>
              </w:rPr>
            </w:rPrChange>
          </w:rPr>
          <w:tab/>
        </w:r>
        <w:r w:rsidDel="00E012C2">
          <w:rPr>
            <w:noProof/>
          </w:rPr>
          <w:delText>General</w:delText>
        </w:r>
        <w:r w:rsidDel="00E012C2">
          <w:rPr>
            <w:noProof/>
          </w:rPr>
          <w:tab/>
        </w:r>
        <w:r w:rsidR="00C51D7B" w:rsidDel="00E012C2">
          <w:rPr>
            <w:noProof/>
          </w:rPr>
          <w:delText>4</w:delText>
        </w:r>
      </w:del>
    </w:p>
    <w:p w:rsidR="00DF4EDD" w:rsidRPr="00E012C2" w:rsidDel="00E012C2" w:rsidRDefault="00DF4EDD">
      <w:pPr>
        <w:pStyle w:val="Verzeichnis3"/>
        <w:tabs>
          <w:tab w:val="left" w:pos="880"/>
          <w:tab w:val="right" w:leader="dot" w:pos="9890"/>
        </w:tabs>
        <w:rPr>
          <w:del w:id="62" w:author="SYSTEREL" w:date="2013-11-08T17:34:00Z"/>
          <w:rFonts w:ascii="Calibri" w:hAnsi="Calibri"/>
          <w:noProof/>
          <w:sz w:val="22"/>
          <w:szCs w:val="22"/>
          <w:lang w:val="en-US"/>
          <w:rPrChange w:id="63" w:author="SYSTEREL" w:date="2013-11-08T17:34:00Z">
            <w:rPr>
              <w:del w:id="64" w:author="SYSTEREL" w:date="2013-11-08T17:34:00Z"/>
              <w:rFonts w:ascii="Calibri" w:hAnsi="Calibri"/>
              <w:noProof/>
              <w:sz w:val="22"/>
              <w:szCs w:val="22"/>
              <w:lang w:val="fr-FR"/>
            </w:rPr>
          </w:rPrChange>
        </w:rPr>
      </w:pPr>
      <w:del w:id="65" w:author="SYSTEREL" w:date="2013-11-08T17:34:00Z">
        <w:r w:rsidDel="00E012C2">
          <w:rPr>
            <w:noProof/>
          </w:rPr>
          <w:delText>1.3.2</w:delText>
        </w:r>
        <w:r w:rsidRPr="00E012C2" w:rsidDel="00E012C2">
          <w:rPr>
            <w:rFonts w:ascii="Calibri" w:hAnsi="Calibri"/>
            <w:noProof/>
            <w:sz w:val="22"/>
            <w:szCs w:val="22"/>
            <w:lang w:val="en-US"/>
            <w:rPrChange w:id="66" w:author="SYSTEREL" w:date="2013-11-08T17:34:00Z">
              <w:rPr>
                <w:rFonts w:ascii="Calibri" w:hAnsi="Calibri"/>
                <w:noProof/>
                <w:sz w:val="22"/>
                <w:szCs w:val="22"/>
                <w:lang w:val="fr-FR"/>
              </w:rPr>
            </w:rPrChange>
          </w:rPr>
          <w:tab/>
        </w:r>
        <w:r w:rsidDel="00E012C2">
          <w:rPr>
            <w:noProof/>
          </w:rPr>
          <w:delText>Initialization</w:delText>
        </w:r>
        <w:r w:rsidDel="00E012C2">
          <w:rPr>
            <w:noProof/>
          </w:rPr>
          <w:tab/>
        </w:r>
        <w:r w:rsidR="00C51D7B" w:rsidDel="00E012C2">
          <w:rPr>
            <w:noProof/>
          </w:rPr>
          <w:delText>4</w:delText>
        </w:r>
      </w:del>
    </w:p>
    <w:p w:rsidR="00DF4EDD" w:rsidRPr="00E012C2" w:rsidDel="00E012C2" w:rsidRDefault="00DF4EDD">
      <w:pPr>
        <w:pStyle w:val="Verzeichnis3"/>
        <w:tabs>
          <w:tab w:val="left" w:pos="880"/>
          <w:tab w:val="right" w:leader="dot" w:pos="9890"/>
        </w:tabs>
        <w:rPr>
          <w:del w:id="67" w:author="SYSTEREL" w:date="2013-11-08T17:34:00Z"/>
          <w:rFonts w:ascii="Calibri" w:hAnsi="Calibri"/>
          <w:noProof/>
          <w:sz w:val="22"/>
          <w:szCs w:val="22"/>
          <w:lang w:val="en-US"/>
          <w:rPrChange w:id="68" w:author="SYSTEREL" w:date="2013-11-08T17:34:00Z">
            <w:rPr>
              <w:del w:id="69" w:author="SYSTEREL" w:date="2013-11-08T17:34:00Z"/>
              <w:rFonts w:ascii="Calibri" w:hAnsi="Calibri"/>
              <w:noProof/>
              <w:sz w:val="22"/>
              <w:szCs w:val="22"/>
              <w:lang w:val="fr-FR"/>
            </w:rPr>
          </w:rPrChange>
        </w:rPr>
      </w:pPr>
      <w:del w:id="70" w:author="SYSTEREL" w:date="2013-11-08T17:34:00Z">
        <w:r w:rsidDel="00E012C2">
          <w:rPr>
            <w:noProof/>
          </w:rPr>
          <w:delText>1.3.3</w:delText>
        </w:r>
        <w:r w:rsidRPr="00E012C2" w:rsidDel="00E012C2">
          <w:rPr>
            <w:rFonts w:ascii="Calibri" w:hAnsi="Calibri"/>
            <w:noProof/>
            <w:sz w:val="22"/>
            <w:szCs w:val="22"/>
            <w:lang w:val="en-US"/>
            <w:rPrChange w:id="71" w:author="SYSTEREL" w:date="2013-11-08T17:34:00Z">
              <w:rPr>
                <w:rFonts w:ascii="Calibri" w:hAnsi="Calibri"/>
                <w:noProof/>
                <w:sz w:val="22"/>
                <w:szCs w:val="22"/>
                <w:lang w:val="fr-FR"/>
              </w:rPr>
            </w:rPrChange>
          </w:rPr>
          <w:tab/>
        </w:r>
        <w:r w:rsidDel="00E012C2">
          <w:rPr>
            <w:noProof/>
          </w:rPr>
          <w:delText>Architecture Diagrams</w:delText>
        </w:r>
        <w:r w:rsidDel="00E012C2">
          <w:rPr>
            <w:noProof/>
          </w:rPr>
          <w:tab/>
        </w:r>
      </w:del>
      <w:del w:id="72" w:author="SYSTEREL" w:date="2013-11-08T17:06:00Z">
        <w:r w:rsidDel="00C51D7B">
          <w:rPr>
            <w:noProof/>
          </w:rPr>
          <w:delText>5</w:delText>
        </w:r>
      </w:del>
    </w:p>
    <w:p w:rsidR="00DF4EDD" w:rsidRPr="00E012C2" w:rsidDel="00E012C2" w:rsidRDefault="00DF4EDD">
      <w:pPr>
        <w:pStyle w:val="Verzeichnis3"/>
        <w:tabs>
          <w:tab w:val="left" w:pos="880"/>
          <w:tab w:val="right" w:leader="dot" w:pos="9890"/>
        </w:tabs>
        <w:rPr>
          <w:del w:id="73" w:author="SYSTEREL" w:date="2013-11-08T17:34:00Z"/>
          <w:rFonts w:ascii="Calibri" w:hAnsi="Calibri"/>
          <w:noProof/>
          <w:sz w:val="22"/>
          <w:szCs w:val="22"/>
          <w:lang w:val="en-US"/>
          <w:rPrChange w:id="74" w:author="SYSTEREL" w:date="2013-11-08T17:34:00Z">
            <w:rPr>
              <w:del w:id="75" w:author="SYSTEREL" w:date="2013-11-08T17:34:00Z"/>
              <w:rFonts w:ascii="Calibri" w:hAnsi="Calibri"/>
              <w:noProof/>
              <w:sz w:val="22"/>
              <w:szCs w:val="22"/>
              <w:lang w:val="fr-FR"/>
            </w:rPr>
          </w:rPrChange>
        </w:rPr>
      </w:pPr>
      <w:del w:id="76" w:author="SYSTEREL" w:date="2013-11-08T17:34:00Z">
        <w:r w:rsidDel="00E012C2">
          <w:rPr>
            <w:noProof/>
          </w:rPr>
          <w:delText>1.3.4</w:delText>
        </w:r>
        <w:r w:rsidRPr="00E012C2" w:rsidDel="00E012C2">
          <w:rPr>
            <w:rFonts w:ascii="Calibri" w:hAnsi="Calibri"/>
            <w:noProof/>
            <w:sz w:val="22"/>
            <w:szCs w:val="22"/>
            <w:lang w:val="en-US"/>
            <w:rPrChange w:id="77" w:author="SYSTEREL" w:date="2013-11-08T17:34:00Z">
              <w:rPr>
                <w:rFonts w:ascii="Calibri" w:hAnsi="Calibri"/>
                <w:noProof/>
                <w:sz w:val="22"/>
                <w:szCs w:val="22"/>
                <w:lang w:val="fr-FR"/>
              </w:rPr>
            </w:rPrChange>
          </w:rPr>
          <w:tab/>
        </w:r>
        <w:r w:rsidDel="00E012C2">
          <w:rPr>
            <w:noProof/>
          </w:rPr>
          <w:delText>Anticipation</w:delText>
        </w:r>
        <w:r w:rsidDel="00E012C2">
          <w:rPr>
            <w:noProof/>
          </w:rPr>
          <w:tab/>
        </w:r>
      </w:del>
      <w:del w:id="78" w:author="SYSTEREL" w:date="2013-11-08T17:06:00Z">
        <w:r w:rsidDel="00C51D7B">
          <w:rPr>
            <w:noProof/>
          </w:rPr>
          <w:delText>7</w:delText>
        </w:r>
      </w:del>
    </w:p>
    <w:p w:rsidR="00DF4EDD" w:rsidRPr="00E012C2" w:rsidDel="00E012C2" w:rsidRDefault="00DF4EDD">
      <w:pPr>
        <w:pStyle w:val="Verzeichnis2"/>
        <w:rPr>
          <w:del w:id="79" w:author="SYSTEREL" w:date="2013-11-08T17:34:00Z"/>
          <w:rFonts w:ascii="Calibri" w:hAnsi="Calibri"/>
          <w:smallCaps w:val="0"/>
          <w:noProof/>
          <w:sz w:val="22"/>
          <w:szCs w:val="22"/>
          <w:lang w:val="en-US"/>
          <w:rPrChange w:id="80" w:author="SYSTEREL" w:date="2013-11-08T17:34:00Z">
            <w:rPr>
              <w:del w:id="81" w:author="SYSTEREL" w:date="2013-11-08T17:34:00Z"/>
              <w:rFonts w:ascii="Calibri" w:hAnsi="Calibri"/>
              <w:smallCaps w:val="0"/>
              <w:noProof/>
              <w:sz w:val="22"/>
              <w:szCs w:val="22"/>
              <w:lang w:val="fr-FR"/>
            </w:rPr>
          </w:rPrChange>
        </w:rPr>
      </w:pPr>
      <w:del w:id="82" w:author="SYSTEREL" w:date="2013-11-08T17:34:00Z">
        <w:r w:rsidDel="00E012C2">
          <w:rPr>
            <w:noProof/>
          </w:rPr>
          <w:delText>1.4</w:delText>
        </w:r>
        <w:r w:rsidRPr="00E012C2" w:rsidDel="00E012C2">
          <w:rPr>
            <w:rFonts w:ascii="Calibri" w:hAnsi="Calibri"/>
            <w:smallCaps w:val="0"/>
            <w:noProof/>
            <w:sz w:val="22"/>
            <w:szCs w:val="22"/>
            <w:lang w:val="en-US"/>
            <w:rPrChange w:id="83" w:author="SYSTEREL" w:date="2013-11-08T17:34:00Z">
              <w:rPr>
                <w:rFonts w:ascii="Calibri" w:hAnsi="Calibri"/>
                <w:smallCaps w:val="0"/>
                <w:noProof/>
                <w:sz w:val="22"/>
                <w:szCs w:val="22"/>
                <w:lang w:val="fr-FR"/>
              </w:rPr>
            </w:rPrChange>
          </w:rPr>
          <w:tab/>
        </w:r>
        <w:r w:rsidDel="00E012C2">
          <w:rPr>
            <w:noProof/>
          </w:rPr>
          <w:delText>Track Condition Function</w:delText>
        </w:r>
        <w:r w:rsidDel="00E012C2">
          <w:rPr>
            <w:noProof/>
          </w:rPr>
          <w:tab/>
        </w:r>
      </w:del>
      <w:del w:id="84" w:author="SYSTEREL" w:date="2013-11-08T17:06:00Z">
        <w:r w:rsidDel="00C51D7B">
          <w:rPr>
            <w:noProof/>
          </w:rPr>
          <w:delText>9</w:delText>
        </w:r>
      </w:del>
    </w:p>
    <w:p w:rsidR="00DF4EDD" w:rsidRPr="00E012C2" w:rsidDel="00E012C2" w:rsidRDefault="00DF4EDD">
      <w:pPr>
        <w:pStyle w:val="Verzeichnis3"/>
        <w:tabs>
          <w:tab w:val="left" w:pos="880"/>
          <w:tab w:val="right" w:leader="dot" w:pos="9890"/>
        </w:tabs>
        <w:rPr>
          <w:del w:id="85" w:author="SYSTEREL" w:date="2013-11-08T17:34:00Z"/>
          <w:rFonts w:ascii="Calibri" w:hAnsi="Calibri"/>
          <w:noProof/>
          <w:sz w:val="22"/>
          <w:szCs w:val="22"/>
          <w:lang w:val="en-US"/>
          <w:rPrChange w:id="86" w:author="SYSTEREL" w:date="2013-11-08T17:34:00Z">
            <w:rPr>
              <w:del w:id="87" w:author="SYSTEREL" w:date="2013-11-08T17:34:00Z"/>
              <w:rFonts w:ascii="Calibri" w:hAnsi="Calibri"/>
              <w:noProof/>
              <w:sz w:val="22"/>
              <w:szCs w:val="22"/>
              <w:lang w:val="fr-FR"/>
            </w:rPr>
          </w:rPrChange>
        </w:rPr>
      </w:pPr>
      <w:del w:id="88" w:author="SYSTEREL" w:date="2013-11-08T17:34:00Z">
        <w:r w:rsidDel="00E012C2">
          <w:rPr>
            <w:noProof/>
          </w:rPr>
          <w:delText>1.4.1</w:delText>
        </w:r>
        <w:r w:rsidRPr="00E012C2" w:rsidDel="00E012C2">
          <w:rPr>
            <w:rFonts w:ascii="Calibri" w:hAnsi="Calibri"/>
            <w:noProof/>
            <w:sz w:val="22"/>
            <w:szCs w:val="22"/>
            <w:lang w:val="en-US"/>
            <w:rPrChange w:id="89" w:author="SYSTEREL" w:date="2013-11-08T17:34:00Z">
              <w:rPr>
                <w:rFonts w:ascii="Calibri" w:hAnsi="Calibri"/>
                <w:noProof/>
                <w:sz w:val="22"/>
                <w:szCs w:val="22"/>
                <w:lang w:val="fr-FR"/>
              </w:rPr>
            </w:rPrChange>
          </w:rPr>
          <w:tab/>
        </w:r>
        <w:r w:rsidDel="00E012C2">
          <w:rPr>
            <w:noProof/>
          </w:rPr>
          <w:delText>Powerless Track Condition</w:delText>
        </w:r>
        <w:r w:rsidDel="00E012C2">
          <w:rPr>
            <w:noProof/>
          </w:rPr>
          <w:tab/>
        </w:r>
      </w:del>
      <w:del w:id="90" w:author="SYSTEREL" w:date="2013-11-08T17:06:00Z">
        <w:r w:rsidDel="00C51D7B">
          <w:rPr>
            <w:noProof/>
          </w:rPr>
          <w:delText>9</w:delText>
        </w:r>
      </w:del>
    </w:p>
    <w:p w:rsidR="00DF4EDD" w:rsidRPr="00E012C2" w:rsidDel="00E012C2" w:rsidRDefault="00DF4EDD">
      <w:pPr>
        <w:pStyle w:val="Verzeichnis3"/>
        <w:tabs>
          <w:tab w:val="left" w:pos="880"/>
          <w:tab w:val="right" w:leader="dot" w:pos="9890"/>
        </w:tabs>
        <w:rPr>
          <w:del w:id="91" w:author="SYSTEREL" w:date="2013-11-08T17:34:00Z"/>
          <w:rFonts w:ascii="Calibri" w:hAnsi="Calibri"/>
          <w:noProof/>
          <w:sz w:val="22"/>
          <w:szCs w:val="22"/>
          <w:lang w:val="en-US"/>
          <w:rPrChange w:id="92" w:author="SYSTEREL" w:date="2013-11-08T17:34:00Z">
            <w:rPr>
              <w:del w:id="93" w:author="SYSTEREL" w:date="2013-11-08T17:34:00Z"/>
              <w:rFonts w:ascii="Calibri" w:hAnsi="Calibri"/>
              <w:noProof/>
              <w:sz w:val="22"/>
              <w:szCs w:val="22"/>
              <w:lang w:val="fr-FR"/>
            </w:rPr>
          </w:rPrChange>
        </w:rPr>
      </w:pPr>
      <w:del w:id="94" w:author="SYSTEREL" w:date="2013-11-08T17:34:00Z">
        <w:r w:rsidDel="00E012C2">
          <w:rPr>
            <w:noProof/>
          </w:rPr>
          <w:delText>1.4.2</w:delText>
        </w:r>
        <w:r w:rsidRPr="00E012C2" w:rsidDel="00E012C2">
          <w:rPr>
            <w:rFonts w:ascii="Calibri" w:hAnsi="Calibri"/>
            <w:noProof/>
            <w:sz w:val="22"/>
            <w:szCs w:val="22"/>
            <w:lang w:val="en-US"/>
            <w:rPrChange w:id="95" w:author="SYSTEREL" w:date="2013-11-08T17:34:00Z">
              <w:rPr>
                <w:rFonts w:ascii="Calibri" w:hAnsi="Calibri"/>
                <w:noProof/>
                <w:sz w:val="22"/>
                <w:szCs w:val="22"/>
                <w:lang w:val="fr-FR"/>
              </w:rPr>
            </w:rPrChange>
          </w:rPr>
          <w:tab/>
        </w:r>
        <w:r w:rsidDel="00E012C2">
          <w:rPr>
            <w:noProof/>
          </w:rPr>
          <w:delText>Air Tightness Track Condition</w:delText>
        </w:r>
        <w:r w:rsidDel="00E012C2">
          <w:rPr>
            <w:noProof/>
          </w:rPr>
          <w:tab/>
        </w:r>
      </w:del>
      <w:del w:id="96" w:author="SYSTEREL" w:date="2013-11-08T17:06:00Z">
        <w:r w:rsidDel="00C51D7B">
          <w:rPr>
            <w:noProof/>
          </w:rPr>
          <w:delText>11</w:delText>
        </w:r>
      </w:del>
    </w:p>
    <w:p w:rsidR="00DF4EDD" w:rsidRPr="00E012C2" w:rsidDel="00E012C2" w:rsidRDefault="00DF4EDD">
      <w:pPr>
        <w:pStyle w:val="Verzeichnis3"/>
        <w:tabs>
          <w:tab w:val="left" w:pos="880"/>
          <w:tab w:val="right" w:leader="dot" w:pos="9890"/>
        </w:tabs>
        <w:rPr>
          <w:del w:id="97" w:author="SYSTEREL" w:date="2013-11-08T17:34:00Z"/>
          <w:rFonts w:ascii="Calibri" w:hAnsi="Calibri"/>
          <w:noProof/>
          <w:sz w:val="22"/>
          <w:szCs w:val="22"/>
          <w:lang w:val="en-US"/>
          <w:rPrChange w:id="98" w:author="SYSTEREL" w:date="2013-11-08T17:34:00Z">
            <w:rPr>
              <w:del w:id="99" w:author="SYSTEREL" w:date="2013-11-08T17:34:00Z"/>
              <w:rFonts w:ascii="Calibri" w:hAnsi="Calibri"/>
              <w:noProof/>
              <w:sz w:val="22"/>
              <w:szCs w:val="22"/>
              <w:lang w:val="fr-FR"/>
            </w:rPr>
          </w:rPrChange>
        </w:rPr>
      </w:pPr>
      <w:del w:id="100" w:author="SYSTEREL" w:date="2013-11-08T17:34:00Z">
        <w:r w:rsidDel="00E012C2">
          <w:rPr>
            <w:noProof/>
          </w:rPr>
          <w:delText>1.4.3</w:delText>
        </w:r>
        <w:r w:rsidRPr="00E012C2" w:rsidDel="00E012C2">
          <w:rPr>
            <w:rFonts w:ascii="Calibri" w:hAnsi="Calibri"/>
            <w:noProof/>
            <w:sz w:val="22"/>
            <w:szCs w:val="22"/>
            <w:lang w:val="en-US"/>
            <w:rPrChange w:id="101" w:author="SYSTEREL" w:date="2013-11-08T17:34:00Z">
              <w:rPr>
                <w:rFonts w:ascii="Calibri" w:hAnsi="Calibri"/>
                <w:noProof/>
                <w:sz w:val="22"/>
                <w:szCs w:val="22"/>
                <w:lang w:val="fr-FR"/>
              </w:rPr>
            </w:rPrChange>
          </w:rPr>
          <w:tab/>
        </w:r>
        <w:r w:rsidDel="00E012C2">
          <w:rPr>
            <w:noProof/>
          </w:rPr>
          <w:delText>Sound Horn Track Condition</w:delText>
        </w:r>
        <w:r w:rsidDel="00E012C2">
          <w:rPr>
            <w:noProof/>
          </w:rPr>
          <w:tab/>
        </w:r>
      </w:del>
      <w:del w:id="102" w:author="SYSTEREL" w:date="2013-11-08T17:06:00Z">
        <w:r w:rsidDel="00C51D7B">
          <w:rPr>
            <w:noProof/>
          </w:rPr>
          <w:delText>11</w:delText>
        </w:r>
      </w:del>
    </w:p>
    <w:p w:rsidR="00DF4EDD" w:rsidRPr="00E012C2" w:rsidDel="00E012C2" w:rsidRDefault="00DF4EDD">
      <w:pPr>
        <w:pStyle w:val="Verzeichnis3"/>
        <w:tabs>
          <w:tab w:val="left" w:pos="880"/>
          <w:tab w:val="right" w:leader="dot" w:pos="9890"/>
        </w:tabs>
        <w:rPr>
          <w:del w:id="103" w:author="SYSTEREL" w:date="2013-11-08T17:34:00Z"/>
          <w:rFonts w:ascii="Calibri" w:hAnsi="Calibri"/>
          <w:noProof/>
          <w:sz w:val="22"/>
          <w:szCs w:val="22"/>
          <w:lang w:val="en-US"/>
          <w:rPrChange w:id="104" w:author="SYSTEREL" w:date="2013-11-08T17:34:00Z">
            <w:rPr>
              <w:del w:id="105" w:author="SYSTEREL" w:date="2013-11-08T17:34:00Z"/>
              <w:rFonts w:ascii="Calibri" w:hAnsi="Calibri"/>
              <w:noProof/>
              <w:sz w:val="22"/>
              <w:szCs w:val="22"/>
              <w:lang w:val="fr-FR"/>
            </w:rPr>
          </w:rPrChange>
        </w:rPr>
      </w:pPr>
      <w:del w:id="106" w:author="SYSTEREL" w:date="2013-11-08T17:34:00Z">
        <w:r w:rsidDel="00E012C2">
          <w:rPr>
            <w:noProof/>
          </w:rPr>
          <w:delText>1.4.4</w:delText>
        </w:r>
        <w:r w:rsidRPr="00E012C2" w:rsidDel="00E012C2">
          <w:rPr>
            <w:rFonts w:ascii="Calibri" w:hAnsi="Calibri"/>
            <w:noProof/>
            <w:sz w:val="22"/>
            <w:szCs w:val="22"/>
            <w:lang w:val="en-US"/>
            <w:rPrChange w:id="107" w:author="SYSTEREL" w:date="2013-11-08T17:34:00Z">
              <w:rPr>
                <w:rFonts w:ascii="Calibri" w:hAnsi="Calibri"/>
                <w:noProof/>
                <w:sz w:val="22"/>
                <w:szCs w:val="22"/>
                <w:lang w:val="fr-FR"/>
              </w:rPr>
            </w:rPrChange>
          </w:rPr>
          <w:tab/>
        </w:r>
        <w:r w:rsidDel="00E012C2">
          <w:rPr>
            <w:noProof/>
          </w:rPr>
          <w:delText>Radio Hole Track Condition</w:delText>
        </w:r>
        <w:r w:rsidDel="00E012C2">
          <w:rPr>
            <w:noProof/>
          </w:rPr>
          <w:tab/>
        </w:r>
      </w:del>
      <w:del w:id="108" w:author="SYSTEREL" w:date="2013-11-08T17:06:00Z">
        <w:r w:rsidDel="00C51D7B">
          <w:rPr>
            <w:noProof/>
          </w:rPr>
          <w:delText>12</w:delText>
        </w:r>
      </w:del>
    </w:p>
    <w:p w:rsidR="00DF4EDD" w:rsidRPr="00612830" w:rsidDel="00E012C2" w:rsidRDefault="00DF4EDD">
      <w:pPr>
        <w:pStyle w:val="Verzeichnis3"/>
        <w:tabs>
          <w:tab w:val="left" w:pos="880"/>
          <w:tab w:val="right" w:leader="dot" w:pos="9890"/>
        </w:tabs>
        <w:rPr>
          <w:del w:id="109" w:author="SYSTEREL" w:date="2013-11-08T17:34:00Z"/>
          <w:rFonts w:ascii="Calibri" w:hAnsi="Calibri"/>
          <w:noProof/>
          <w:sz w:val="22"/>
          <w:szCs w:val="22"/>
        </w:rPr>
      </w:pPr>
      <w:del w:id="110" w:author="SYSTEREL" w:date="2013-11-08T17:34:00Z">
        <w:r w:rsidDel="00E012C2">
          <w:rPr>
            <w:noProof/>
          </w:rPr>
          <w:delText>1.4.5</w:delText>
        </w:r>
        <w:r w:rsidRPr="00612830" w:rsidDel="00E012C2">
          <w:rPr>
            <w:rFonts w:ascii="Calibri" w:hAnsi="Calibri"/>
            <w:noProof/>
            <w:sz w:val="22"/>
            <w:szCs w:val="22"/>
          </w:rPr>
          <w:tab/>
        </w:r>
        <w:r w:rsidDel="00E012C2">
          <w:rPr>
            <w:noProof/>
          </w:rPr>
          <w:delText>No Stopping Area Track Condition</w:delText>
        </w:r>
        <w:r w:rsidDel="00E012C2">
          <w:rPr>
            <w:noProof/>
          </w:rPr>
          <w:tab/>
        </w:r>
      </w:del>
      <w:del w:id="111" w:author="SYSTEREL" w:date="2013-11-08T17:06:00Z">
        <w:r w:rsidDel="00C51D7B">
          <w:rPr>
            <w:noProof/>
          </w:rPr>
          <w:delText>13</w:delText>
        </w:r>
      </w:del>
    </w:p>
    <w:p w:rsidR="00DF4EDD" w:rsidRPr="00612830" w:rsidDel="00E012C2" w:rsidRDefault="00DF4EDD">
      <w:pPr>
        <w:pStyle w:val="Verzeichnis3"/>
        <w:tabs>
          <w:tab w:val="left" w:pos="880"/>
          <w:tab w:val="right" w:leader="dot" w:pos="9890"/>
        </w:tabs>
        <w:rPr>
          <w:del w:id="112" w:author="SYSTEREL" w:date="2013-11-08T17:34:00Z"/>
          <w:rFonts w:ascii="Calibri" w:hAnsi="Calibri"/>
          <w:noProof/>
          <w:sz w:val="22"/>
          <w:szCs w:val="22"/>
        </w:rPr>
      </w:pPr>
      <w:del w:id="113" w:author="SYSTEREL" w:date="2013-11-08T17:34:00Z">
        <w:r w:rsidDel="00E012C2">
          <w:rPr>
            <w:noProof/>
          </w:rPr>
          <w:delText>1.4.6</w:delText>
        </w:r>
        <w:r w:rsidRPr="00612830" w:rsidDel="00E012C2">
          <w:rPr>
            <w:rFonts w:ascii="Calibri" w:hAnsi="Calibri"/>
            <w:noProof/>
            <w:sz w:val="22"/>
            <w:szCs w:val="22"/>
          </w:rPr>
          <w:tab/>
        </w:r>
        <w:r w:rsidDel="00E012C2">
          <w:rPr>
            <w:noProof/>
          </w:rPr>
          <w:delText>Tunnel  Stopping Area Track Condition</w:delText>
        </w:r>
        <w:r w:rsidDel="00E012C2">
          <w:rPr>
            <w:noProof/>
          </w:rPr>
          <w:tab/>
        </w:r>
      </w:del>
      <w:del w:id="114" w:author="SYSTEREL" w:date="2013-11-08T17:06:00Z">
        <w:r w:rsidDel="00C51D7B">
          <w:rPr>
            <w:noProof/>
          </w:rPr>
          <w:delText>14</w:delText>
        </w:r>
      </w:del>
    </w:p>
    <w:p w:rsidR="00DF4EDD" w:rsidRPr="00612830" w:rsidDel="00E012C2" w:rsidRDefault="00DF4EDD">
      <w:pPr>
        <w:pStyle w:val="Verzeichnis3"/>
        <w:tabs>
          <w:tab w:val="left" w:pos="880"/>
          <w:tab w:val="right" w:leader="dot" w:pos="9890"/>
        </w:tabs>
        <w:rPr>
          <w:del w:id="115" w:author="SYSTEREL" w:date="2013-11-08T17:34:00Z"/>
          <w:rFonts w:ascii="Calibri" w:hAnsi="Calibri"/>
          <w:noProof/>
          <w:sz w:val="22"/>
          <w:szCs w:val="22"/>
        </w:rPr>
      </w:pPr>
      <w:del w:id="116" w:author="SYSTEREL" w:date="2013-11-08T17:34:00Z">
        <w:r w:rsidDel="00E012C2">
          <w:rPr>
            <w:noProof/>
          </w:rPr>
          <w:lastRenderedPageBreak/>
          <w:delText>1.4.7</w:delText>
        </w:r>
        <w:r w:rsidRPr="00612830" w:rsidDel="00E012C2">
          <w:rPr>
            <w:rFonts w:ascii="Calibri" w:hAnsi="Calibri"/>
            <w:noProof/>
            <w:sz w:val="22"/>
            <w:szCs w:val="22"/>
          </w:rPr>
          <w:tab/>
        </w:r>
        <w:r w:rsidDel="00E012C2">
          <w:rPr>
            <w:noProof/>
          </w:rPr>
          <w:delText>Change of Traction Track Condition</w:delText>
        </w:r>
        <w:r w:rsidDel="00E012C2">
          <w:rPr>
            <w:noProof/>
          </w:rPr>
          <w:tab/>
        </w:r>
      </w:del>
      <w:del w:id="117" w:author="SYSTEREL" w:date="2013-11-08T17:06:00Z">
        <w:r w:rsidDel="00C51D7B">
          <w:rPr>
            <w:noProof/>
          </w:rPr>
          <w:delText>14</w:delText>
        </w:r>
      </w:del>
    </w:p>
    <w:p w:rsidR="00DF4EDD" w:rsidRPr="00612830" w:rsidDel="00E012C2" w:rsidRDefault="00DF4EDD">
      <w:pPr>
        <w:pStyle w:val="Verzeichnis3"/>
        <w:tabs>
          <w:tab w:val="left" w:pos="880"/>
          <w:tab w:val="right" w:leader="dot" w:pos="9890"/>
        </w:tabs>
        <w:rPr>
          <w:del w:id="118" w:author="SYSTEREL" w:date="2013-11-08T17:34:00Z"/>
          <w:rFonts w:ascii="Calibri" w:hAnsi="Calibri"/>
          <w:noProof/>
          <w:sz w:val="22"/>
          <w:szCs w:val="22"/>
        </w:rPr>
      </w:pPr>
      <w:del w:id="119" w:author="SYSTEREL" w:date="2013-11-08T17:34:00Z">
        <w:r w:rsidDel="00E012C2">
          <w:rPr>
            <w:noProof/>
          </w:rPr>
          <w:delText>1.4.8</w:delText>
        </w:r>
        <w:r w:rsidRPr="00612830" w:rsidDel="00E012C2">
          <w:rPr>
            <w:rFonts w:ascii="Calibri" w:hAnsi="Calibri"/>
            <w:noProof/>
            <w:sz w:val="22"/>
            <w:szCs w:val="22"/>
          </w:rPr>
          <w:tab/>
        </w:r>
        <w:r w:rsidDel="00E012C2">
          <w:rPr>
            <w:noProof/>
          </w:rPr>
          <w:delText>Change of Allowed Current Consumption Track Condition</w:delText>
        </w:r>
        <w:r w:rsidDel="00E012C2">
          <w:rPr>
            <w:noProof/>
          </w:rPr>
          <w:tab/>
        </w:r>
      </w:del>
      <w:del w:id="120" w:author="SYSTEREL" w:date="2013-11-08T17:06:00Z">
        <w:r w:rsidDel="00C51D7B">
          <w:rPr>
            <w:noProof/>
          </w:rPr>
          <w:delText>15</w:delText>
        </w:r>
      </w:del>
    </w:p>
    <w:p w:rsidR="00DF4EDD" w:rsidRPr="00612830" w:rsidDel="00E012C2" w:rsidRDefault="00DF4EDD">
      <w:pPr>
        <w:pStyle w:val="Verzeichnis3"/>
        <w:tabs>
          <w:tab w:val="left" w:pos="880"/>
          <w:tab w:val="right" w:leader="dot" w:pos="9890"/>
        </w:tabs>
        <w:rPr>
          <w:del w:id="121" w:author="SYSTEREL" w:date="2013-11-08T17:34:00Z"/>
          <w:rFonts w:ascii="Calibri" w:hAnsi="Calibri"/>
          <w:noProof/>
          <w:sz w:val="22"/>
          <w:szCs w:val="22"/>
        </w:rPr>
      </w:pPr>
      <w:del w:id="122" w:author="SYSTEREL" w:date="2013-11-08T17:34:00Z">
        <w:r w:rsidDel="00E012C2">
          <w:rPr>
            <w:noProof/>
          </w:rPr>
          <w:delText>1.4.9</w:delText>
        </w:r>
        <w:r w:rsidRPr="00612830" w:rsidDel="00E012C2">
          <w:rPr>
            <w:rFonts w:ascii="Calibri" w:hAnsi="Calibri"/>
            <w:noProof/>
            <w:sz w:val="22"/>
            <w:szCs w:val="22"/>
          </w:rPr>
          <w:tab/>
        </w:r>
        <w:r w:rsidDel="00E012C2">
          <w:rPr>
            <w:noProof/>
          </w:rPr>
          <w:delText>Big Metal Mass Track Condition</w:delText>
        </w:r>
        <w:r w:rsidDel="00E012C2">
          <w:rPr>
            <w:noProof/>
          </w:rPr>
          <w:tab/>
        </w:r>
      </w:del>
      <w:del w:id="123" w:author="SYSTEREL" w:date="2013-11-08T17:06:00Z">
        <w:r w:rsidDel="00C51D7B">
          <w:rPr>
            <w:noProof/>
          </w:rPr>
          <w:delText>15</w:delText>
        </w:r>
      </w:del>
    </w:p>
    <w:p w:rsidR="00DF4EDD" w:rsidRPr="00612830" w:rsidDel="00E012C2" w:rsidRDefault="00DF4EDD">
      <w:pPr>
        <w:pStyle w:val="Verzeichnis3"/>
        <w:tabs>
          <w:tab w:val="left" w:pos="1100"/>
          <w:tab w:val="right" w:leader="dot" w:pos="9890"/>
        </w:tabs>
        <w:rPr>
          <w:del w:id="124" w:author="SYSTEREL" w:date="2013-11-08T17:34:00Z"/>
          <w:rFonts w:ascii="Calibri" w:hAnsi="Calibri"/>
          <w:noProof/>
          <w:sz w:val="22"/>
          <w:szCs w:val="22"/>
        </w:rPr>
      </w:pPr>
      <w:del w:id="125" w:author="SYSTEREL" w:date="2013-11-08T17:34:00Z">
        <w:r w:rsidDel="00E012C2">
          <w:rPr>
            <w:noProof/>
          </w:rPr>
          <w:delText>1.4.10</w:delText>
        </w:r>
        <w:r w:rsidRPr="00612830" w:rsidDel="00E012C2">
          <w:rPr>
            <w:rFonts w:ascii="Calibri" w:hAnsi="Calibri"/>
            <w:noProof/>
            <w:sz w:val="22"/>
            <w:szCs w:val="22"/>
          </w:rPr>
          <w:tab/>
        </w:r>
        <w:r w:rsidDel="00E012C2">
          <w:rPr>
            <w:noProof/>
          </w:rPr>
          <w:delText>Switch off Various Regenerative Brake Track Condition</w:delText>
        </w:r>
        <w:r w:rsidDel="00E012C2">
          <w:rPr>
            <w:noProof/>
          </w:rPr>
          <w:tab/>
        </w:r>
      </w:del>
      <w:del w:id="126" w:author="SYSTEREL" w:date="2013-11-08T17:06:00Z">
        <w:r w:rsidDel="00C51D7B">
          <w:rPr>
            <w:noProof/>
          </w:rPr>
          <w:delText>15</w:delText>
        </w:r>
      </w:del>
    </w:p>
    <w:p w:rsidR="00DF4EDD" w:rsidRPr="00612830" w:rsidDel="00E012C2" w:rsidRDefault="00DF4EDD">
      <w:pPr>
        <w:pStyle w:val="Verzeichnis3"/>
        <w:tabs>
          <w:tab w:val="left" w:pos="1100"/>
          <w:tab w:val="right" w:leader="dot" w:pos="9890"/>
        </w:tabs>
        <w:rPr>
          <w:del w:id="127" w:author="SYSTEREL" w:date="2013-11-08T17:34:00Z"/>
          <w:rFonts w:ascii="Calibri" w:hAnsi="Calibri"/>
          <w:noProof/>
          <w:sz w:val="22"/>
          <w:szCs w:val="22"/>
        </w:rPr>
      </w:pPr>
      <w:del w:id="128" w:author="SYSTEREL" w:date="2013-11-08T17:34:00Z">
        <w:r w:rsidDel="00E012C2">
          <w:rPr>
            <w:noProof/>
          </w:rPr>
          <w:delText>1.4.11</w:delText>
        </w:r>
        <w:r w:rsidRPr="00612830" w:rsidDel="00E012C2">
          <w:rPr>
            <w:rFonts w:ascii="Calibri" w:hAnsi="Calibri"/>
            <w:noProof/>
            <w:sz w:val="22"/>
            <w:szCs w:val="22"/>
          </w:rPr>
          <w:tab/>
        </w:r>
        <w:r w:rsidDel="00E012C2">
          <w:rPr>
            <w:noProof/>
          </w:rPr>
          <w:delText>Station Platform Track Condition</w:delText>
        </w:r>
        <w:r w:rsidDel="00E012C2">
          <w:rPr>
            <w:noProof/>
          </w:rPr>
          <w:tab/>
        </w:r>
      </w:del>
      <w:del w:id="129" w:author="SYSTEREL" w:date="2013-11-08T17:06:00Z">
        <w:r w:rsidDel="00C51D7B">
          <w:rPr>
            <w:noProof/>
          </w:rPr>
          <w:delText>16</w:delText>
        </w:r>
      </w:del>
    </w:p>
    <w:p w:rsidR="00DF4EDD" w:rsidRPr="00612830" w:rsidDel="00E012C2" w:rsidRDefault="00DF4EDD">
      <w:pPr>
        <w:pStyle w:val="Verzeichnis2"/>
        <w:rPr>
          <w:del w:id="130" w:author="SYSTEREL" w:date="2013-11-08T17:34:00Z"/>
          <w:rFonts w:ascii="Calibri" w:hAnsi="Calibri"/>
          <w:smallCaps w:val="0"/>
          <w:noProof/>
          <w:sz w:val="22"/>
          <w:szCs w:val="22"/>
        </w:rPr>
      </w:pPr>
      <w:del w:id="131" w:author="SYSTEREL" w:date="2013-11-08T17:34:00Z">
        <w:r w:rsidDel="00E012C2">
          <w:rPr>
            <w:noProof/>
          </w:rPr>
          <w:delText>1.5</w:delText>
        </w:r>
        <w:r w:rsidRPr="00612830" w:rsidDel="00E012C2">
          <w:rPr>
            <w:rFonts w:ascii="Calibri" w:hAnsi="Calibri"/>
            <w:smallCaps w:val="0"/>
            <w:noProof/>
            <w:sz w:val="22"/>
            <w:szCs w:val="22"/>
          </w:rPr>
          <w:tab/>
        </w:r>
        <w:r w:rsidDel="00E012C2">
          <w:rPr>
            <w:noProof/>
          </w:rPr>
          <w:delText>Big Metal Mass Data packet n°67</w:delText>
        </w:r>
        <w:r w:rsidDel="00E012C2">
          <w:rPr>
            <w:noProof/>
          </w:rPr>
          <w:tab/>
        </w:r>
      </w:del>
      <w:del w:id="132" w:author="SYSTEREL" w:date="2013-11-08T17:06:00Z">
        <w:r w:rsidDel="00C51D7B">
          <w:rPr>
            <w:noProof/>
          </w:rPr>
          <w:delText>17</w:delText>
        </w:r>
      </w:del>
    </w:p>
    <w:p w:rsidR="00DF4EDD" w:rsidRPr="00612830" w:rsidDel="00E012C2" w:rsidRDefault="00DF4EDD">
      <w:pPr>
        <w:pStyle w:val="Verzeichnis2"/>
        <w:rPr>
          <w:del w:id="133" w:author="SYSTEREL" w:date="2013-11-08T17:34:00Z"/>
          <w:rFonts w:ascii="Calibri" w:hAnsi="Calibri"/>
          <w:smallCaps w:val="0"/>
          <w:noProof/>
          <w:sz w:val="22"/>
          <w:szCs w:val="22"/>
        </w:rPr>
      </w:pPr>
      <w:del w:id="134" w:author="SYSTEREL" w:date="2013-11-08T17:34:00Z">
        <w:r w:rsidDel="00E012C2">
          <w:rPr>
            <w:noProof/>
          </w:rPr>
          <w:delText>1.6</w:delText>
        </w:r>
        <w:r w:rsidRPr="00612830" w:rsidDel="00E012C2">
          <w:rPr>
            <w:rFonts w:ascii="Calibri" w:hAnsi="Calibri"/>
            <w:smallCaps w:val="0"/>
            <w:noProof/>
            <w:sz w:val="22"/>
            <w:szCs w:val="22"/>
          </w:rPr>
          <w:tab/>
        </w:r>
        <w:r w:rsidDel="00E012C2">
          <w:rPr>
            <w:noProof/>
          </w:rPr>
          <w:delText>Standard Data packet n°68</w:delText>
        </w:r>
        <w:r w:rsidDel="00E012C2">
          <w:rPr>
            <w:noProof/>
          </w:rPr>
          <w:tab/>
        </w:r>
      </w:del>
      <w:del w:id="135" w:author="SYSTEREL" w:date="2013-11-08T17:06:00Z">
        <w:r w:rsidDel="00C51D7B">
          <w:rPr>
            <w:noProof/>
          </w:rPr>
          <w:delText>19</w:delText>
        </w:r>
      </w:del>
    </w:p>
    <w:p w:rsidR="00DF4EDD" w:rsidRPr="00612830" w:rsidDel="00E012C2" w:rsidRDefault="00DF4EDD">
      <w:pPr>
        <w:pStyle w:val="Verzeichnis2"/>
        <w:rPr>
          <w:del w:id="136" w:author="SYSTEREL" w:date="2013-11-08T17:34:00Z"/>
          <w:rFonts w:ascii="Calibri" w:hAnsi="Calibri"/>
          <w:smallCaps w:val="0"/>
          <w:noProof/>
          <w:sz w:val="22"/>
          <w:szCs w:val="22"/>
        </w:rPr>
      </w:pPr>
      <w:del w:id="137" w:author="SYSTEREL" w:date="2013-11-08T17:34:00Z">
        <w:r w:rsidDel="00E012C2">
          <w:rPr>
            <w:noProof/>
          </w:rPr>
          <w:delText>1.7</w:delText>
        </w:r>
        <w:r w:rsidRPr="00612830" w:rsidDel="00E012C2">
          <w:rPr>
            <w:rFonts w:ascii="Calibri" w:hAnsi="Calibri"/>
            <w:smallCaps w:val="0"/>
            <w:noProof/>
            <w:sz w:val="22"/>
            <w:szCs w:val="22"/>
          </w:rPr>
          <w:tab/>
        </w:r>
        <w:r w:rsidDel="00E012C2">
          <w:rPr>
            <w:noProof/>
          </w:rPr>
          <w:delText>Platform Data packet n°69</w:delText>
        </w:r>
        <w:r w:rsidDel="00E012C2">
          <w:rPr>
            <w:noProof/>
          </w:rPr>
          <w:tab/>
        </w:r>
      </w:del>
      <w:del w:id="138" w:author="SYSTEREL" w:date="2013-11-08T17:06:00Z">
        <w:r w:rsidDel="00C51D7B">
          <w:rPr>
            <w:noProof/>
          </w:rPr>
          <w:delText>22</w:delText>
        </w:r>
      </w:del>
    </w:p>
    <w:p w:rsidR="004B0FC7" w:rsidRDefault="004B0FC7">
      <w:pPr>
        <w:pStyle w:val="Verzeichnis2"/>
        <w:ind w:right="403"/>
        <w:rPr>
          <w:sz w:val="28"/>
        </w:rPr>
      </w:pPr>
      <w:r>
        <w:rPr>
          <w:rFonts w:ascii="Arial" w:hAnsi="Arial"/>
          <w:smallCaps w:val="0"/>
          <w:sz w:val="24"/>
        </w:rPr>
        <w:fldChar w:fldCharType="end"/>
      </w:r>
    </w:p>
    <w:p w:rsidR="00D15EE7" w:rsidRDefault="004B0FC7" w:rsidP="006318EC">
      <w:pPr>
        <w:pStyle w:val="berschrift1"/>
      </w:pPr>
      <w:r>
        <w:br w:type="page"/>
      </w:r>
      <w:bookmarkStart w:id="139" w:name="_Toc368710420"/>
      <w:bookmarkStart w:id="140" w:name="_Toc397143367"/>
      <w:bookmarkStart w:id="141" w:name="_Toc371695375"/>
      <w:r w:rsidR="00D15EE7">
        <w:lastRenderedPageBreak/>
        <w:t>Track condition</w:t>
      </w:r>
      <w:bookmarkEnd w:id="141"/>
    </w:p>
    <w:p w:rsidR="004B0FC7" w:rsidRDefault="00D15EE7" w:rsidP="00D15EE7">
      <w:pPr>
        <w:pStyle w:val="berschrift2"/>
      </w:pPr>
      <w:bookmarkStart w:id="142" w:name="_Toc371695376"/>
      <w:r>
        <w:t>references</w:t>
      </w:r>
      <w:bookmarkEnd w:id="142"/>
    </w:p>
    <w:p w:rsidR="006318EC" w:rsidRDefault="00D15EE7" w:rsidP="006318EC">
      <w:pPr>
        <w:pStyle w:val="Textkrper"/>
      </w:pPr>
      <w:r>
        <w:t>UNISIG Subset_026 version_3.3.0</w:t>
      </w:r>
    </w:p>
    <w:p w:rsidR="00EC2BDA" w:rsidRPr="00EC2BDA" w:rsidRDefault="00EC2BDA" w:rsidP="006318EC">
      <w:pPr>
        <w:pStyle w:val="Textkrper"/>
        <w:rPr>
          <w:lang w:val="fr-FR"/>
        </w:rPr>
      </w:pPr>
      <w:r>
        <w:tab/>
      </w:r>
      <w:r w:rsidRPr="00EC2BDA">
        <w:rPr>
          <w:lang w:val="fr-FR"/>
        </w:rPr>
        <w:t>Chapter 5 : ERTMS / ETCS Procedures</w:t>
      </w:r>
    </w:p>
    <w:p w:rsidR="00D15EE7" w:rsidRPr="00EC2BDA" w:rsidRDefault="00EC2BDA" w:rsidP="009563D4">
      <w:pPr>
        <w:pStyle w:val="Textkrper"/>
        <w:rPr>
          <w:lang w:val="fr-FR"/>
        </w:rPr>
      </w:pPr>
      <w:r w:rsidRPr="00EC2BDA">
        <w:rPr>
          <w:lang w:val="fr-FR"/>
        </w:rPr>
        <w:tab/>
        <w:t>Chapter 7 : ERTMS / ETCS  Langu</w:t>
      </w:r>
      <w:r>
        <w:rPr>
          <w:lang w:val="fr-FR"/>
        </w:rPr>
        <w:t>age</w:t>
      </w:r>
    </w:p>
    <w:p w:rsidR="00CB1040" w:rsidRDefault="00F73399" w:rsidP="00F73399">
      <w:pPr>
        <w:pStyle w:val="berschrift2"/>
      </w:pPr>
      <w:bookmarkStart w:id="143" w:name="_Toc371695377"/>
      <w:r>
        <w:t>object</w:t>
      </w:r>
      <w:bookmarkEnd w:id="143"/>
    </w:p>
    <w:p w:rsidR="00D15EE7" w:rsidRPr="00CB1040" w:rsidRDefault="00CB1040" w:rsidP="00CB1040">
      <w:pPr>
        <w:ind w:firstLine="851"/>
        <w:rPr>
          <w:color w:val="FF0000"/>
        </w:rPr>
      </w:pPr>
      <w:r w:rsidRPr="00CB1040">
        <w:rPr>
          <w:color w:val="FF0000"/>
        </w:rPr>
        <w:t>[SRS-026-chapter : 3.12.13]</w:t>
      </w:r>
    </w:p>
    <w:p w:rsidR="00F73399" w:rsidRDefault="00F73399" w:rsidP="006318EC">
      <w:pPr>
        <w:pStyle w:val="Textkrper"/>
      </w:pPr>
      <w:r>
        <w:t>Track Conditions objective is to provide to driver and/or to train, some information in front of the train.</w:t>
      </w:r>
    </w:p>
    <w:p w:rsidR="00D15EE7" w:rsidRDefault="00BC1469" w:rsidP="006318EC">
      <w:pPr>
        <w:pStyle w:val="Textkrper"/>
      </w:pPr>
      <w:r>
        <w:t>These conditions are related to:</w:t>
      </w:r>
    </w:p>
    <w:p w:rsidR="00BC1469" w:rsidRDefault="00BC1469" w:rsidP="00BC1469">
      <w:pPr>
        <w:pStyle w:val="Textkrper"/>
        <w:numPr>
          <w:ilvl w:val="0"/>
          <w:numId w:val="12"/>
        </w:numPr>
      </w:pPr>
      <w:r>
        <w:t>Powerless section with pantograph to be lowered, potentially including a change of traction system,</w:t>
      </w:r>
    </w:p>
    <w:p w:rsidR="00BC1469" w:rsidRDefault="00BC1469" w:rsidP="00BC1469">
      <w:pPr>
        <w:pStyle w:val="Textkrper"/>
        <w:numPr>
          <w:ilvl w:val="0"/>
          <w:numId w:val="12"/>
        </w:numPr>
      </w:pPr>
      <w:r>
        <w:t>Powerless section with main power switch to be switched off,</w:t>
      </w:r>
    </w:p>
    <w:p w:rsidR="00BC1469" w:rsidRDefault="00BC1469" w:rsidP="00BC1469">
      <w:pPr>
        <w:pStyle w:val="Textkrper"/>
        <w:numPr>
          <w:ilvl w:val="0"/>
          <w:numId w:val="12"/>
        </w:numPr>
      </w:pPr>
      <w:r>
        <w:t>Non-stopping area,</w:t>
      </w:r>
    </w:p>
    <w:p w:rsidR="00BC1469" w:rsidRDefault="00BC1469" w:rsidP="00BC1469">
      <w:pPr>
        <w:pStyle w:val="Textkrper"/>
        <w:numPr>
          <w:ilvl w:val="0"/>
          <w:numId w:val="12"/>
        </w:numPr>
      </w:pPr>
      <w:r>
        <w:t>Radio hole,</w:t>
      </w:r>
    </w:p>
    <w:p w:rsidR="00BC1469" w:rsidRDefault="00BC1469" w:rsidP="00BC1469">
      <w:pPr>
        <w:pStyle w:val="Textkrper"/>
        <w:numPr>
          <w:ilvl w:val="0"/>
          <w:numId w:val="12"/>
        </w:numPr>
      </w:pPr>
      <w:r>
        <w:t>Air tightness area,</w:t>
      </w:r>
    </w:p>
    <w:p w:rsidR="004C54A8" w:rsidRDefault="00BC1469" w:rsidP="00BC1469">
      <w:pPr>
        <w:pStyle w:val="Textkrper"/>
        <w:numPr>
          <w:ilvl w:val="0"/>
          <w:numId w:val="12"/>
        </w:numPr>
      </w:pPr>
      <w:r>
        <w:t>Inhibition</w:t>
      </w:r>
      <w:r w:rsidR="004C54A8">
        <w:t xml:space="preserve"> of a defined type of brake</w:t>
      </w:r>
      <w:r w:rsidR="00F11EAD">
        <w:t xml:space="preserve"> in power recovery</w:t>
      </w:r>
      <w:r w:rsidR="004C54A8">
        <w:t>,</w:t>
      </w:r>
    </w:p>
    <w:p w:rsidR="00F11EAD" w:rsidRDefault="00F11EAD" w:rsidP="00F11EAD">
      <w:pPr>
        <w:pStyle w:val="Textkrper"/>
        <w:numPr>
          <w:ilvl w:val="1"/>
          <w:numId w:val="12"/>
        </w:numPr>
      </w:pPr>
      <w:r>
        <w:t>switch off regenerative</w:t>
      </w:r>
      <w:r w:rsidR="00F02F9A">
        <w:t xml:space="preserve"> B</w:t>
      </w:r>
      <w:r>
        <w:t>rake,</w:t>
      </w:r>
    </w:p>
    <w:p w:rsidR="00F11EAD" w:rsidRDefault="00F11EAD" w:rsidP="00F11EAD">
      <w:pPr>
        <w:pStyle w:val="Textkrper"/>
        <w:numPr>
          <w:ilvl w:val="1"/>
          <w:numId w:val="12"/>
        </w:numPr>
      </w:pPr>
      <w:r>
        <w:t>switch off eddy current in Service Brake,</w:t>
      </w:r>
    </w:p>
    <w:p w:rsidR="00F11EAD" w:rsidRDefault="00F11EAD" w:rsidP="00F11EAD">
      <w:pPr>
        <w:pStyle w:val="Textkrper"/>
        <w:numPr>
          <w:ilvl w:val="1"/>
          <w:numId w:val="12"/>
        </w:numPr>
      </w:pPr>
      <w:r>
        <w:t>switch off eddy current in Emergency Brake,</w:t>
      </w:r>
    </w:p>
    <w:p w:rsidR="00F11EAD" w:rsidRDefault="00F02F9A" w:rsidP="00F11EAD">
      <w:pPr>
        <w:pStyle w:val="Textkrper"/>
        <w:numPr>
          <w:ilvl w:val="1"/>
          <w:numId w:val="12"/>
        </w:numPr>
      </w:pPr>
      <w:r>
        <w:t>switch off magnetic shoes Brake,</w:t>
      </w:r>
    </w:p>
    <w:p w:rsidR="004C54A8" w:rsidRDefault="004C54A8" w:rsidP="00BC1469">
      <w:pPr>
        <w:pStyle w:val="Textkrper"/>
        <w:numPr>
          <w:ilvl w:val="0"/>
          <w:numId w:val="12"/>
        </w:numPr>
      </w:pPr>
      <w:r>
        <w:t>Tunnel stopping area,</w:t>
      </w:r>
    </w:p>
    <w:p w:rsidR="004C54A8" w:rsidRDefault="004C54A8" w:rsidP="00BC1469">
      <w:pPr>
        <w:pStyle w:val="Textkrper"/>
        <w:numPr>
          <w:ilvl w:val="0"/>
          <w:numId w:val="12"/>
        </w:numPr>
      </w:pPr>
      <w:r>
        <w:t>Sound horn,</w:t>
      </w:r>
    </w:p>
    <w:p w:rsidR="00F02F9A" w:rsidRDefault="00F02F9A" w:rsidP="00BC1469">
      <w:pPr>
        <w:pStyle w:val="Textkrper"/>
        <w:numPr>
          <w:ilvl w:val="0"/>
          <w:numId w:val="12"/>
        </w:numPr>
      </w:pPr>
      <w:r>
        <w:t>Big Metal Mass,</w:t>
      </w:r>
    </w:p>
    <w:p w:rsidR="00F02F9A" w:rsidRPr="00396145" w:rsidRDefault="00F02F9A" w:rsidP="00BC1469">
      <w:pPr>
        <w:pStyle w:val="Textkrper"/>
        <w:numPr>
          <w:ilvl w:val="0"/>
          <w:numId w:val="12"/>
        </w:numPr>
      </w:pPr>
      <w:r>
        <w:t xml:space="preserve">Station </w:t>
      </w:r>
      <w:r w:rsidRPr="00396145">
        <w:t>Platform definition,</w:t>
      </w:r>
    </w:p>
    <w:p w:rsidR="004C54A8" w:rsidRPr="00396145" w:rsidRDefault="004C54A8" w:rsidP="00BC1469">
      <w:pPr>
        <w:pStyle w:val="Textkrper"/>
        <w:numPr>
          <w:ilvl w:val="0"/>
          <w:numId w:val="12"/>
        </w:numPr>
      </w:pPr>
      <w:r w:rsidRPr="000B5A37">
        <w:rPr>
          <w:rPrChange w:id="144" w:author="SYSTEREL" w:date="2013-11-08T17:35:00Z">
            <w:rPr>
              <w:color w:val="FF0000"/>
            </w:rPr>
          </w:rPrChange>
        </w:rPr>
        <w:t>Change of traction system</w:t>
      </w:r>
      <w:r w:rsidRPr="00396145">
        <w:t>,</w:t>
      </w:r>
    </w:p>
    <w:p w:rsidR="00BC1469" w:rsidRPr="000B5A37" w:rsidRDefault="004C54A8" w:rsidP="00BC1469">
      <w:pPr>
        <w:pStyle w:val="Textkrper"/>
        <w:numPr>
          <w:ilvl w:val="0"/>
          <w:numId w:val="12"/>
        </w:numPr>
        <w:rPr>
          <w:rPrChange w:id="145" w:author="SYSTEREL" w:date="2013-11-08T17:35:00Z">
            <w:rPr/>
          </w:rPrChange>
        </w:rPr>
      </w:pPr>
      <w:r w:rsidRPr="000B5A37">
        <w:rPr>
          <w:rPrChange w:id="146" w:author="SYSTEREL" w:date="2013-11-08T17:35:00Z">
            <w:rPr>
              <w:color w:val="FF0000"/>
            </w:rPr>
          </w:rPrChange>
        </w:rPr>
        <w:t>Change of allowed current consumption</w:t>
      </w:r>
      <w:r w:rsidRPr="00396145">
        <w:t>.</w:t>
      </w:r>
      <w:r w:rsidR="00BC1469" w:rsidRPr="000B5A37">
        <w:rPr>
          <w:rPrChange w:id="147" w:author="SYSTEREL" w:date="2013-11-08T17:35:00Z">
            <w:rPr/>
          </w:rPrChange>
        </w:rPr>
        <w:t xml:space="preserve"> </w:t>
      </w:r>
    </w:p>
    <w:p w:rsidR="004C54A8" w:rsidRDefault="004C54A8" w:rsidP="004C54A8">
      <w:pPr>
        <w:pStyle w:val="Textkrper"/>
      </w:pPr>
    </w:p>
    <w:p w:rsidR="00CB1040" w:rsidRDefault="009C2FEE" w:rsidP="00F73399">
      <w:pPr>
        <w:pStyle w:val="berschrift2"/>
      </w:pPr>
      <w:r>
        <w:br w:type="page"/>
      </w:r>
      <w:bookmarkStart w:id="148" w:name="_Toc371695378"/>
      <w:r w:rsidR="00F73399">
        <w:lastRenderedPageBreak/>
        <w:t>description</w:t>
      </w:r>
      <w:bookmarkEnd w:id="148"/>
    </w:p>
    <w:p w:rsidR="00D15EE7" w:rsidRPr="00CB1040" w:rsidRDefault="00CB1040" w:rsidP="00CB1040">
      <w:pPr>
        <w:ind w:firstLine="851"/>
        <w:rPr>
          <w:color w:val="FF0000"/>
        </w:rPr>
      </w:pPr>
      <w:r w:rsidRPr="00CB1040">
        <w:rPr>
          <w:color w:val="FF0000"/>
        </w:rPr>
        <w:t>[SRS-026-chapter : 3.12.1]</w:t>
      </w:r>
    </w:p>
    <w:p w:rsidR="00F63CF9" w:rsidRPr="00F63CF9" w:rsidRDefault="00F63CF9" w:rsidP="00F63CF9">
      <w:pPr>
        <w:pStyle w:val="berschrift3"/>
      </w:pPr>
      <w:bookmarkStart w:id="149" w:name="_Toc371695379"/>
      <w:r>
        <w:t>General</w:t>
      </w:r>
      <w:bookmarkEnd w:id="149"/>
    </w:p>
    <w:p w:rsidR="00F73399" w:rsidRDefault="00F73399" w:rsidP="006318EC">
      <w:pPr>
        <w:pStyle w:val="Textkrper"/>
      </w:pPr>
      <w:r>
        <w:t>Each Track Condition is given as a Profile Data</w:t>
      </w:r>
      <w:r w:rsidR="00B25E53">
        <w:t>, i.e</w:t>
      </w:r>
      <w:r>
        <w:t>.</w:t>
      </w:r>
      <w:r w:rsidR="00B25E53">
        <w:t xml:space="preserve"> start and end of the data is given or simply location data</w:t>
      </w:r>
      <w:r w:rsidR="00AA4A77">
        <w:t>, depending on the type of track condition.</w:t>
      </w:r>
    </w:p>
    <w:p w:rsidR="00F73399" w:rsidRDefault="00F73399" w:rsidP="006318EC">
      <w:pPr>
        <w:pStyle w:val="Textkrper"/>
      </w:pPr>
    </w:p>
    <w:p w:rsidR="00F73399" w:rsidRDefault="00F73399" w:rsidP="006318EC">
      <w:pPr>
        <w:pStyle w:val="Textkrper"/>
      </w:pPr>
      <w:r>
        <w:t xml:space="preserve">The starting position is in reference to the “Max </w:t>
      </w:r>
      <w:ins w:id="150" w:author="SYSTEREL" w:date="2013-11-08T18:15:00Z">
        <w:r w:rsidR="00D51BA9">
          <w:t xml:space="preserve">Safe </w:t>
        </w:r>
      </w:ins>
      <w:r>
        <w:t>Front End” position of the train.</w:t>
      </w:r>
    </w:p>
    <w:p w:rsidR="00F73399" w:rsidRDefault="00F73399" w:rsidP="006318EC">
      <w:pPr>
        <w:pStyle w:val="Textkrper"/>
      </w:pPr>
      <w:r>
        <w:t>The end position is in</w:t>
      </w:r>
      <w:r w:rsidR="00ED6B65">
        <w:t xml:space="preserve"> </w:t>
      </w:r>
      <w:r>
        <w:t>re</w:t>
      </w:r>
      <w:r w:rsidR="00ED6B65">
        <w:t xml:space="preserve">ference to the “Min </w:t>
      </w:r>
      <w:ins w:id="151" w:author="SYSTEREL" w:date="2013-11-08T18:15:00Z">
        <w:r w:rsidR="00D51BA9">
          <w:t xml:space="preserve">Safe </w:t>
        </w:r>
      </w:ins>
      <w:del w:id="152" w:author="SYSTEREL" w:date="2013-11-08T18:15:00Z">
        <w:r w:rsidR="00ED6B65" w:rsidDel="00D51BA9">
          <w:delText xml:space="preserve"> </w:delText>
        </w:r>
      </w:del>
      <w:r w:rsidR="00ED6B65">
        <w:t>Rear End” position of the train.</w:t>
      </w:r>
    </w:p>
    <w:p w:rsidR="00F73399" w:rsidRDefault="00ED6B65" w:rsidP="006318EC">
      <w:pPr>
        <w:pStyle w:val="Textkrper"/>
      </w:pPr>
      <w:r>
        <w:t>The timing is dealt as a specific application.</w:t>
      </w:r>
    </w:p>
    <w:p w:rsidR="00F73399" w:rsidRDefault="00F73399" w:rsidP="006318EC">
      <w:pPr>
        <w:pStyle w:val="Textkrper"/>
      </w:pPr>
    </w:p>
    <w:p w:rsidR="00F73399" w:rsidRDefault="00ED6B65" w:rsidP="006318EC">
      <w:pPr>
        <w:pStyle w:val="Textkrper"/>
      </w:pPr>
      <w:r>
        <w:t>There are some exceptions about these rules:</w:t>
      </w:r>
    </w:p>
    <w:p w:rsidR="00ED6B65" w:rsidRDefault="00ED6B65" w:rsidP="00ED6B65">
      <w:pPr>
        <w:pStyle w:val="Textkrper"/>
        <w:numPr>
          <w:ilvl w:val="0"/>
          <w:numId w:val="10"/>
        </w:numPr>
      </w:pPr>
      <w:r>
        <w:t xml:space="preserve">exception 1 : </w:t>
      </w:r>
      <w:ins w:id="153" w:author="SYSTEREL" w:date="2013-11-08T16:59:00Z">
        <w:r w:rsidR="00C51AA7" w:rsidRPr="003433A7">
          <w:t xml:space="preserve">The starting point of a Big Metal Mass type track condition shall be evaluated taking into account the max safe </w:t>
        </w:r>
        <w:r w:rsidR="00C51AA7" w:rsidRPr="003433A7">
          <w:rPr>
            <w:u w:val="single"/>
          </w:rPr>
          <w:t>antenna</w:t>
        </w:r>
        <w:r w:rsidR="00C51AA7" w:rsidRPr="003433A7">
          <w:t xml:space="preserve"> position, the end of the profile taking into account the min safe </w:t>
        </w:r>
        <w:r w:rsidR="00C51AA7" w:rsidRPr="003433A7">
          <w:rPr>
            <w:u w:val="single"/>
          </w:rPr>
          <w:t>antenna</w:t>
        </w:r>
        <w:r w:rsidR="00C51AA7" w:rsidRPr="003433A7">
          <w:t xml:space="preserve"> position.</w:t>
        </w:r>
      </w:ins>
      <w:del w:id="154" w:author="SYSTEREL" w:date="2013-11-08T16:59:00Z">
        <w:r w:rsidDel="00C51AA7">
          <w:delText>for the “Big Metal Mass”, the “Max  Front Antenna” position is taken into account.</w:delText>
        </w:r>
      </w:del>
    </w:p>
    <w:p w:rsidR="00DA3E12" w:rsidRDefault="00DA3E12" w:rsidP="00ED6B65">
      <w:pPr>
        <w:pStyle w:val="Textkrper"/>
        <w:numPr>
          <w:ilvl w:val="0"/>
          <w:numId w:val="10"/>
        </w:numPr>
      </w:pPr>
      <w:r>
        <w:t>exception 2 :</w:t>
      </w:r>
      <w:r w:rsidR="009563D4">
        <w:t xml:space="preserve"> </w:t>
      </w:r>
      <w:ins w:id="155" w:author="SYSTEREL" w:date="2013-11-08T17:00:00Z">
        <w:r w:rsidR="00C51AA7" w:rsidRPr="008B49E5">
          <w:t>The end of the Powerless section shall be evaluated taking into account the min safe front end of the train</w:t>
        </w:r>
        <w:r w:rsidR="00C51AA7">
          <w:t>.</w:t>
        </w:r>
      </w:ins>
      <w:del w:id="156" w:author="SYSTEREL" w:date="2013-11-08T17:00:00Z">
        <w:r w:rsidDel="00C51AA7">
          <w:delText>for the “Powerless” section, the “Min Front End” position is taken into account.</w:delText>
        </w:r>
      </w:del>
    </w:p>
    <w:p w:rsidR="00D15EE7" w:rsidRDefault="00DA3E12" w:rsidP="00DA3E12">
      <w:pPr>
        <w:pStyle w:val="Textkrper"/>
        <w:numPr>
          <w:ilvl w:val="0"/>
          <w:numId w:val="10"/>
        </w:numPr>
      </w:pPr>
      <w:r>
        <w:t xml:space="preserve">exception 3 : </w:t>
      </w:r>
      <w:ins w:id="157" w:author="SYSTEREL" w:date="2013-11-08T17:00:00Z">
        <w:r w:rsidR="00C51AA7" w:rsidRPr="00EB6FFA">
          <w:t xml:space="preserve">The start and end of a tunnel stopping area </w:t>
        </w:r>
        <w:r w:rsidR="00C51AA7">
          <w:t>and of a sound horn track condition</w:t>
        </w:r>
        <w:r w:rsidR="00C51AA7" w:rsidRPr="00EB6FFA">
          <w:t xml:space="preserve"> shall be evaluated taking into account the estimated front end of the train</w:t>
        </w:r>
        <w:r w:rsidR="00C51AA7">
          <w:t>.</w:t>
        </w:r>
      </w:ins>
      <w:del w:id="158" w:author="SYSTEREL" w:date="2013-11-08T17:00:00Z">
        <w:r w:rsidR="00AA4A77" w:rsidDel="00C51AA7">
          <w:delText>f</w:delText>
        </w:r>
        <w:r w:rsidDel="00C51AA7">
          <w:delText>or the “Tunnel Stopping Area”, the “Estimated Front End” is taken into account.</w:delText>
        </w:r>
      </w:del>
    </w:p>
    <w:p w:rsidR="00F02F9A" w:rsidRDefault="00F02F9A" w:rsidP="00DA3E12">
      <w:pPr>
        <w:pStyle w:val="Textkrper"/>
      </w:pPr>
    </w:p>
    <w:p w:rsidR="00DA3E12" w:rsidRDefault="00F02F9A" w:rsidP="00DA3E12">
      <w:pPr>
        <w:pStyle w:val="Textkrper"/>
      </w:pPr>
      <w:r>
        <w:t>Note :</w:t>
      </w:r>
    </w:p>
    <w:p w:rsidR="00150E67" w:rsidRDefault="00F02F9A" w:rsidP="00F02F9A">
      <w:pPr>
        <w:pStyle w:val="Textkrper"/>
        <w:numPr>
          <w:ilvl w:val="0"/>
          <w:numId w:val="10"/>
        </w:numPr>
      </w:pPr>
      <w:r>
        <w:t>In case of regenerative or magnetic brake switch off</w:t>
      </w:r>
      <w:r w:rsidR="00150E67">
        <w:t>, the Emergency Brake Deceleration might be affected if taken into account in value  estimation.</w:t>
      </w:r>
    </w:p>
    <w:p w:rsidR="00F02F9A" w:rsidRDefault="00150E67" w:rsidP="00F02F9A">
      <w:pPr>
        <w:pStyle w:val="Textkrper"/>
        <w:numPr>
          <w:ilvl w:val="0"/>
          <w:numId w:val="10"/>
        </w:numPr>
      </w:pPr>
      <w:r>
        <w:t>In case of SB or EB, the eddy current brake might be also affected.</w:t>
      </w:r>
    </w:p>
    <w:p w:rsidR="00150E67" w:rsidRDefault="00150E67" w:rsidP="00396145">
      <w:pPr>
        <w:pStyle w:val="Textkrper"/>
        <w:numPr>
          <w:ilvl w:val="0"/>
          <w:numId w:val="10"/>
        </w:numPr>
      </w:pPr>
      <w:r>
        <w:t>In case</w:t>
      </w:r>
      <w:r w:rsidR="004A2E0A">
        <w:t xml:space="preserve"> of powerless section, EB or SB deceleration might be affected by presence of voltage in catenary.</w:t>
      </w:r>
    </w:p>
    <w:p w:rsidR="00065CFE" w:rsidRDefault="00F63CF9" w:rsidP="00F63CF9">
      <w:pPr>
        <w:pStyle w:val="berschrift3"/>
      </w:pPr>
      <w:bookmarkStart w:id="159" w:name="_Toc371695380"/>
      <w:r>
        <w:t>Initialization</w:t>
      </w:r>
      <w:bookmarkEnd w:id="159"/>
    </w:p>
    <w:p w:rsidR="00CB1040" w:rsidRPr="00CB1040" w:rsidRDefault="00CB1040" w:rsidP="00CB1040">
      <w:pPr>
        <w:pStyle w:val="Textkrper"/>
        <w:rPr>
          <w:color w:val="FF0000"/>
        </w:rPr>
      </w:pPr>
      <w:r w:rsidRPr="00CB1040">
        <w:rPr>
          <w:color w:val="FF0000"/>
        </w:rPr>
        <w:t>[SRS-026-chapter : 3.12.1</w:t>
      </w:r>
      <w:ins w:id="160" w:author="SYSTEREL" w:date="2013-11-08T17:00:00Z">
        <w:r w:rsidR="006A6F57">
          <w:rPr>
            <w:color w:val="FF0000"/>
          </w:rPr>
          <w:t>.</w:t>
        </w:r>
      </w:ins>
      <w:r w:rsidRPr="00CB1040">
        <w:rPr>
          <w:color w:val="FF0000"/>
        </w:rPr>
        <w:t>3]</w:t>
      </w:r>
    </w:p>
    <w:p w:rsidR="00F02F9A" w:rsidRDefault="004A2E0A" w:rsidP="00DA3E12">
      <w:pPr>
        <w:pStyle w:val="Textkrper"/>
      </w:pPr>
      <w:r>
        <w:t>When receiving one track condition, the following actions shall be performed</w:t>
      </w:r>
      <w:r w:rsidR="00065CFE">
        <w:t xml:space="preserve"> :</w:t>
      </w:r>
    </w:p>
    <w:p w:rsidR="00065CFE" w:rsidRDefault="00065CFE" w:rsidP="00065CFE">
      <w:pPr>
        <w:pStyle w:val="Textkrper"/>
        <w:numPr>
          <w:ilvl w:val="0"/>
          <w:numId w:val="10"/>
        </w:numPr>
      </w:pPr>
      <w:r>
        <w:t>Indicate on DMI the necessary actions described within chapter 3.12 of subset-026,</w:t>
      </w:r>
    </w:p>
    <w:p w:rsidR="00065CFE" w:rsidRDefault="00065CFE" w:rsidP="00A22951">
      <w:pPr>
        <w:pStyle w:val="Textkrper"/>
        <w:numPr>
          <w:ilvl w:val="0"/>
          <w:numId w:val="10"/>
        </w:numPr>
      </w:pPr>
      <w:r>
        <w:t>Send to external equipment the remaining distance</w:t>
      </w:r>
      <w:r w:rsidR="008C759B">
        <w:t xml:space="preserve"> when necessary.</w:t>
      </w:r>
    </w:p>
    <w:p w:rsidR="00417687" w:rsidRDefault="00DA3E12" w:rsidP="00DA3E12">
      <w:pPr>
        <w:pStyle w:val="Textkrper"/>
      </w:pPr>
      <w:r>
        <w:t>The functions covered  by the “Track Condition” packet</w:t>
      </w:r>
      <w:r w:rsidR="00417687">
        <w:t>s</w:t>
      </w:r>
      <w:r>
        <w:t xml:space="preserve"> number</w:t>
      </w:r>
      <w:r w:rsidR="00417687">
        <w:t xml:space="preserve"> </w:t>
      </w:r>
      <w:ins w:id="161" w:author="SYSTEREL" w:date="2013-11-08T17:01:00Z">
        <w:r w:rsidR="006A6F57">
          <w:t xml:space="preserve">39, 40, </w:t>
        </w:r>
      </w:ins>
      <w:r w:rsidR="00417687">
        <w:t>67, 68 and 69 are described within the chapters hereafter.</w:t>
      </w:r>
    </w:p>
    <w:p w:rsidR="00F812DA" w:rsidRDefault="00F812DA" w:rsidP="00385750">
      <w:pPr>
        <w:pStyle w:val="Textkrper"/>
      </w:pPr>
    </w:p>
    <w:p w:rsidR="008E7071" w:rsidRDefault="008C759B" w:rsidP="00385750">
      <w:pPr>
        <w:pStyle w:val="Textkrper"/>
      </w:pPr>
      <w:r>
        <w:t xml:space="preserve">An abstract list is </w:t>
      </w:r>
      <w:r w:rsidR="00385750">
        <w:t>given hereafter</w:t>
      </w:r>
      <w:r w:rsidR="00A22951">
        <w:t>.</w:t>
      </w:r>
      <w:r w:rsidR="00385750">
        <w:t xml:space="preserve"> </w:t>
      </w:r>
    </w:p>
    <w:p w:rsidR="008E7071" w:rsidRDefault="008E7071" w:rsidP="008E7071">
      <w:pPr>
        <w:pStyle w:val="Textkrper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"/>
        <w:gridCol w:w="2577"/>
        <w:gridCol w:w="2022"/>
        <w:gridCol w:w="2069"/>
        <w:gridCol w:w="2070"/>
        <w:tblGridChange w:id="162">
          <w:tblGrid>
            <w:gridCol w:w="986"/>
            <w:gridCol w:w="2577"/>
            <w:gridCol w:w="2022"/>
            <w:gridCol w:w="2069"/>
            <w:gridCol w:w="2070"/>
          </w:tblGrid>
        </w:tblGridChange>
      </w:tblGrid>
      <w:tr w:rsidR="001804ED" w:rsidTr="004F2A5F">
        <w:trPr>
          <w:tblHeader/>
        </w:trPr>
        <w:tc>
          <w:tcPr>
            <w:tcW w:w="986" w:type="dxa"/>
            <w:shd w:val="clear" w:color="auto" w:fill="C6D9F1"/>
          </w:tcPr>
          <w:p w:rsidR="001804ED" w:rsidRPr="004A63A7" w:rsidRDefault="001804ED" w:rsidP="004E126E">
            <w:pPr>
              <w:pStyle w:val="Textkrper"/>
              <w:ind w:left="0"/>
              <w:rPr>
                <w:b/>
              </w:rPr>
            </w:pPr>
            <w:r w:rsidRPr="004A63A7">
              <w:rPr>
                <w:b/>
              </w:rPr>
              <w:t>Coding</w:t>
            </w:r>
          </w:p>
        </w:tc>
        <w:tc>
          <w:tcPr>
            <w:tcW w:w="2577" w:type="dxa"/>
            <w:shd w:val="clear" w:color="auto" w:fill="C6D9F1"/>
          </w:tcPr>
          <w:p w:rsidR="001804ED" w:rsidRPr="004A63A7" w:rsidRDefault="001804ED" w:rsidP="004E126E">
            <w:pPr>
              <w:pStyle w:val="Textkrper"/>
              <w:ind w:left="0"/>
              <w:rPr>
                <w:b/>
              </w:rPr>
            </w:pPr>
            <w:r w:rsidRPr="004A63A7">
              <w:rPr>
                <w:b/>
              </w:rPr>
              <w:t>Type Definition</w:t>
            </w:r>
          </w:p>
        </w:tc>
        <w:tc>
          <w:tcPr>
            <w:tcW w:w="2022" w:type="dxa"/>
            <w:shd w:val="clear" w:color="auto" w:fill="C6D9F1"/>
          </w:tcPr>
          <w:p w:rsidR="001804ED" w:rsidRPr="004A63A7" w:rsidRDefault="001804ED" w:rsidP="004E126E">
            <w:pPr>
              <w:pStyle w:val="Textkrper"/>
              <w:ind w:left="0"/>
              <w:rPr>
                <w:b/>
              </w:rPr>
            </w:pPr>
            <w:r w:rsidRPr="004A63A7">
              <w:rPr>
                <w:b/>
              </w:rPr>
              <w:t>Initial States</w:t>
            </w:r>
          </w:p>
        </w:tc>
        <w:tc>
          <w:tcPr>
            <w:tcW w:w="2069" w:type="dxa"/>
            <w:shd w:val="clear" w:color="auto" w:fill="C6D9F1"/>
          </w:tcPr>
          <w:p w:rsidR="001804ED" w:rsidRPr="004A63A7" w:rsidRDefault="001804ED" w:rsidP="004E126E">
            <w:pPr>
              <w:pStyle w:val="Textkrper"/>
              <w:ind w:left="0"/>
              <w:rPr>
                <w:b/>
              </w:rPr>
            </w:pPr>
            <w:r>
              <w:rPr>
                <w:b/>
              </w:rPr>
              <w:t>Active States</w:t>
            </w:r>
          </w:p>
        </w:tc>
        <w:tc>
          <w:tcPr>
            <w:tcW w:w="2070" w:type="dxa"/>
            <w:shd w:val="clear" w:color="auto" w:fill="C6D9F1"/>
          </w:tcPr>
          <w:p w:rsidR="001804ED" w:rsidRDefault="001804ED" w:rsidP="004E126E">
            <w:pPr>
              <w:pStyle w:val="Textkrper"/>
              <w:ind w:left="0"/>
              <w:rPr>
                <w:b/>
              </w:rPr>
            </w:pPr>
            <w:r>
              <w:rPr>
                <w:b/>
              </w:rPr>
              <w:t>Anticipation</w:t>
            </w:r>
          </w:p>
        </w:tc>
      </w:tr>
      <w:tr w:rsidR="001804ED" w:rsidTr="009C2FEE">
        <w:tc>
          <w:tcPr>
            <w:tcW w:w="986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lastRenderedPageBreak/>
              <w:t>0000</w:t>
            </w:r>
          </w:p>
        </w:tc>
        <w:tc>
          <w:tcPr>
            <w:tcW w:w="2577" w:type="dxa"/>
            <w:shd w:val="clear" w:color="auto" w:fill="auto"/>
          </w:tcPr>
          <w:p w:rsidR="001804ED" w:rsidRDefault="001804ED" w:rsidP="00D607C2">
            <w:pPr>
              <w:pStyle w:val="Textkrper"/>
              <w:keepLines/>
              <w:ind w:left="0"/>
            </w:pPr>
            <w:r>
              <w:t>No Stopping Area</w:t>
            </w:r>
          </w:p>
        </w:tc>
        <w:tc>
          <w:tcPr>
            <w:tcW w:w="2022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Stopping permitted</w:t>
            </w:r>
          </w:p>
        </w:tc>
        <w:tc>
          <w:tcPr>
            <w:tcW w:w="2069" w:type="dxa"/>
          </w:tcPr>
          <w:p w:rsidR="001804ED" w:rsidRDefault="001804ED" w:rsidP="004E126E">
            <w:pPr>
              <w:pStyle w:val="Textkrper"/>
              <w:ind w:left="0"/>
            </w:pPr>
            <w:r>
              <w:t>No Stopping permitted within area</w:t>
            </w:r>
          </w:p>
        </w:tc>
        <w:tc>
          <w:tcPr>
            <w:tcW w:w="2070" w:type="dxa"/>
          </w:tcPr>
          <w:p w:rsidR="001804ED" w:rsidRDefault="00B41B49" w:rsidP="004E126E">
            <w:pPr>
              <w:pStyle w:val="Textkrper"/>
              <w:ind w:left="0"/>
            </w:pPr>
            <w:r>
              <w:t>Use SBI curve</w:t>
            </w:r>
          </w:p>
        </w:tc>
      </w:tr>
      <w:tr w:rsidR="001804ED" w:rsidTr="001804ED">
        <w:tc>
          <w:tcPr>
            <w:tcW w:w="986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0001</w:t>
            </w:r>
          </w:p>
        </w:tc>
        <w:tc>
          <w:tcPr>
            <w:tcW w:w="2577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Tunnel Stopping Area</w:t>
            </w:r>
          </w:p>
        </w:tc>
        <w:tc>
          <w:tcPr>
            <w:tcW w:w="2022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No Stopping</w:t>
            </w:r>
          </w:p>
        </w:tc>
        <w:tc>
          <w:tcPr>
            <w:tcW w:w="2069" w:type="dxa"/>
          </w:tcPr>
          <w:p w:rsidR="001804ED" w:rsidRDefault="001804ED" w:rsidP="004E126E">
            <w:pPr>
              <w:pStyle w:val="Textkrper"/>
              <w:ind w:left="0"/>
            </w:pPr>
            <w:r>
              <w:t>Stopping permitted within area</w:t>
            </w:r>
          </w:p>
        </w:tc>
        <w:tc>
          <w:tcPr>
            <w:tcW w:w="2070" w:type="dxa"/>
          </w:tcPr>
          <w:p w:rsidR="001804ED" w:rsidRDefault="00B41B49" w:rsidP="004E126E">
            <w:pPr>
              <w:pStyle w:val="Textkrper"/>
              <w:ind w:left="0"/>
            </w:pPr>
            <w:r>
              <w:t>Use SBI curve</w:t>
            </w:r>
          </w:p>
        </w:tc>
      </w:tr>
      <w:tr w:rsidR="001804ED" w:rsidTr="001804ED">
        <w:tc>
          <w:tcPr>
            <w:tcW w:w="986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0010</w:t>
            </w:r>
          </w:p>
        </w:tc>
        <w:tc>
          <w:tcPr>
            <w:tcW w:w="2577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Sound Horn Area</w:t>
            </w:r>
          </w:p>
        </w:tc>
        <w:tc>
          <w:tcPr>
            <w:tcW w:w="2022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No Sound requested</w:t>
            </w:r>
          </w:p>
        </w:tc>
        <w:tc>
          <w:tcPr>
            <w:tcW w:w="2069" w:type="dxa"/>
          </w:tcPr>
          <w:p w:rsidR="001804ED" w:rsidRDefault="001804ED" w:rsidP="004E126E">
            <w:pPr>
              <w:pStyle w:val="Textkrper"/>
              <w:ind w:left="0"/>
            </w:pPr>
            <w:r>
              <w:t>Sound requested</w:t>
            </w:r>
          </w:p>
        </w:tc>
        <w:tc>
          <w:tcPr>
            <w:tcW w:w="2070" w:type="dxa"/>
          </w:tcPr>
          <w:p w:rsidR="001804ED" w:rsidRDefault="00D607C2" w:rsidP="00D607C2">
            <w:pPr>
              <w:pStyle w:val="Textkrper"/>
              <w:ind w:left="0"/>
            </w:pPr>
            <w:r>
              <w:t>D</w:t>
            </w:r>
            <w:r w:rsidRPr="001804ED">
              <w:rPr>
                <w:sz w:val="16"/>
                <w:szCs w:val="16"/>
              </w:rPr>
              <w:t>AN</w:t>
            </w:r>
            <w:r>
              <w:t xml:space="preserve"> = V * T</w:t>
            </w:r>
            <w:r>
              <w:rPr>
                <w:sz w:val="16"/>
                <w:szCs w:val="16"/>
              </w:rPr>
              <w:t>AN</w:t>
            </w:r>
          </w:p>
        </w:tc>
      </w:tr>
      <w:tr w:rsidR="001804ED" w:rsidTr="00D607C2">
        <w:tc>
          <w:tcPr>
            <w:tcW w:w="986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0011</w:t>
            </w:r>
          </w:p>
        </w:tc>
        <w:tc>
          <w:tcPr>
            <w:tcW w:w="2577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Powerless Section –  lower Pantograph</w:t>
            </w:r>
          </w:p>
        </w:tc>
        <w:tc>
          <w:tcPr>
            <w:tcW w:w="2022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No power</w:t>
            </w:r>
          </w:p>
        </w:tc>
        <w:tc>
          <w:tcPr>
            <w:tcW w:w="2069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Power</w:t>
            </w:r>
          </w:p>
        </w:tc>
        <w:tc>
          <w:tcPr>
            <w:tcW w:w="2070" w:type="dxa"/>
          </w:tcPr>
          <w:p w:rsidR="001804ED" w:rsidRDefault="00FE2241" w:rsidP="004E126E">
            <w:pPr>
              <w:pStyle w:val="Textkrper"/>
              <w:ind w:left="0"/>
            </w:pPr>
            <w:r>
              <w:t>D</w:t>
            </w:r>
            <w:r w:rsidRPr="001804ED">
              <w:rPr>
                <w:sz w:val="16"/>
                <w:szCs w:val="16"/>
              </w:rPr>
              <w:t>AN</w:t>
            </w:r>
            <w:r>
              <w:t xml:space="preserve"> = V * T</w:t>
            </w:r>
            <w:r>
              <w:rPr>
                <w:sz w:val="16"/>
                <w:szCs w:val="16"/>
              </w:rPr>
              <w:t>AN</w:t>
            </w:r>
          </w:p>
        </w:tc>
      </w:tr>
      <w:tr w:rsidR="001804ED" w:rsidTr="001804ED">
        <w:tc>
          <w:tcPr>
            <w:tcW w:w="986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0100</w:t>
            </w:r>
          </w:p>
        </w:tc>
        <w:tc>
          <w:tcPr>
            <w:tcW w:w="2577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Radio Hole</w:t>
            </w:r>
          </w:p>
        </w:tc>
        <w:tc>
          <w:tcPr>
            <w:tcW w:w="2022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T_NVContact supervised</w:t>
            </w:r>
          </w:p>
        </w:tc>
        <w:tc>
          <w:tcPr>
            <w:tcW w:w="2069" w:type="dxa"/>
          </w:tcPr>
          <w:p w:rsidR="001804ED" w:rsidRDefault="001804ED" w:rsidP="004E126E">
            <w:pPr>
              <w:pStyle w:val="Textkrper"/>
              <w:ind w:left="0"/>
            </w:pPr>
            <w:r>
              <w:t>T_NVContact not supervised</w:t>
            </w:r>
          </w:p>
        </w:tc>
        <w:tc>
          <w:tcPr>
            <w:tcW w:w="2070" w:type="dxa"/>
          </w:tcPr>
          <w:p w:rsidR="001804ED" w:rsidRDefault="00FE2241" w:rsidP="00396145">
            <w:pPr>
              <w:pStyle w:val="Textkrper"/>
              <w:ind w:left="0"/>
            </w:pPr>
            <w:r>
              <w:t>D</w:t>
            </w:r>
            <w:r w:rsidRPr="001804ED">
              <w:rPr>
                <w:sz w:val="16"/>
                <w:szCs w:val="16"/>
              </w:rPr>
              <w:t>AN</w:t>
            </w:r>
            <w:r>
              <w:t xml:space="preserve"> = </w:t>
            </w:r>
            <w:del w:id="163" w:author="SYSTEREL" w:date="2013-11-08T17:01:00Z">
              <w:r w:rsidDel="006A6F57">
                <w:delText>V * T</w:delText>
              </w:r>
              <w:r w:rsidDel="006A6F57">
                <w:rPr>
                  <w:sz w:val="16"/>
                  <w:szCs w:val="16"/>
                </w:rPr>
                <w:delText>AN</w:delText>
              </w:r>
            </w:del>
            <w:ins w:id="164" w:author="SYSTEREL" w:date="2013-11-08T17:01:00Z">
              <w:r w:rsidR="006A6F57">
                <w:t>0</w:t>
              </w:r>
            </w:ins>
          </w:p>
        </w:tc>
      </w:tr>
      <w:tr w:rsidR="001804ED" w:rsidTr="001804ED">
        <w:tc>
          <w:tcPr>
            <w:tcW w:w="986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0101</w:t>
            </w:r>
          </w:p>
        </w:tc>
        <w:tc>
          <w:tcPr>
            <w:tcW w:w="2577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Air Tightness</w:t>
            </w:r>
          </w:p>
        </w:tc>
        <w:tc>
          <w:tcPr>
            <w:tcW w:w="2022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No Air-Tightness requested</w:t>
            </w:r>
          </w:p>
        </w:tc>
        <w:tc>
          <w:tcPr>
            <w:tcW w:w="2069" w:type="dxa"/>
          </w:tcPr>
          <w:p w:rsidR="001804ED" w:rsidRDefault="001804ED" w:rsidP="004E126E">
            <w:pPr>
              <w:pStyle w:val="Textkrper"/>
              <w:ind w:left="0"/>
            </w:pPr>
            <w:r>
              <w:t>Air-Tightness requested</w:t>
            </w:r>
          </w:p>
        </w:tc>
        <w:tc>
          <w:tcPr>
            <w:tcW w:w="2070" w:type="dxa"/>
          </w:tcPr>
          <w:p w:rsidR="001804ED" w:rsidRDefault="00FE2241" w:rsidP="004E126E">
            <w:pPr>
              <w:pStyle w:val="Textkrper"/>
              <w:ind w:left="0"/>
            </w:pPr>
            <w:r>
              <w:t>D</w:t>
            </w:r>
            <w:r w:rsidRPr="001804ED">
              <w:rPr>
                <w:sz w:val="16"/>
                <w:szCs w:val="16"/>
              </w:rPr>
              <w:t>AN</w:t>
            </w:r>
            <w:r>
              <w:t xml:space="preserve"> = V * T</w:t>
            </w:r>
            <w:r>
              <w:rPr>
                <w:sz w:val="16"/>
                <w:szCs w:val="16"/>
              </w:rPr>
              <w:t>AN</w:t>
            </w:r>
          </w:p>
        </w:tc>
      </w:tr>
      <w:tr w:rsidR="001804ED" w:rsidTr="000B5A37">
        <w:tblPrEx>
          <w:tblW w:w="0" w:type="auto"/>
          <w:tblInd w:w="39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65" w:author="SYSTEREL" w:date="2013-11-08T17:35:00Z">
            <w:tblPrEx>
              <w:tblW w:w="0" w:type="auto"/>
              <w:tblInd w:w="3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c>
          <w:tcPr>
            <w:tcW w:w="986" w:type="dxa"/>
            <w:shd w:val="clear" w:color="auto" w:fill="auto"/>
            <w:tcPrChange w:id="166" w:author="SYSTEREL" w:date="2013-11-08T17:35:00Z">
              <w:tcPr>
                <w:tcW w:w="986" w:type="dxa"/>
                <w:shd w:val="clear" w:color="auto" w:fill="FFFF00"/>
              </w:tcPr>
            </w:tcPrChange>
          </w:tcPr>
          <w:p w:rsidR="001804ED" w:rsidRPr="000B5A37" w:rsidRDefault="001804ED" w:rsidP="004E126E">
            <w:pPr>
              <w:pStyle w:val="Textkrper"/>
              <w:ind w:left="0"/>
              <w:rPr>
                <w:rPrChange w:id="167" w:author="SYSTEREL" w:date="2013-11-08T17:35:00Z">
                  <w:rPr/>
                </w:rPrChange>
              </w:rPr>
            </w:pPr>
            <w:r w:rsidRPr="000B5A37">
              <w:rPr>
                <w:rPrChange w:id="168" w:author="SYSTEREL" w:date="2013-11-08T17:35:00Z">
                  <w:rPr/>
                </w:rPrChange>
              </w:rPr>
              <w:t>0110</w:t>
            </w:r>
          </w:p>
        </w:tc>
        <w:tc>
          <w:tcPr>
            <w:tcW w:w="2577" w:type="dxa"/>
            <w:shd w:val="clear" w:color="auto" w:fill="auto"/>
            <w:tcPrChange w:id="169" w:author="SYSTEREL" w:date="2013-11-08T17:35:00Z">
              <w:tcPr>
                <w:tcW w:w="2577" w:type="dxa"/>
                <w:shd w:val="clear" w:color="auto" w:fill="FFFF00"/>
              </w:tcPr>
            </w:tcPrChange>
          </w:tcPr>
          <w:p w:rsidR="001804ED" w:rsidRPr="000B5A37" w:rsidRDefault="001804ED" w:rsidP="004E126E">
            <w:pPr>
              <w:pStyle w:val="Textkrper"/>
              <w:ind w:left="0"/>
              <w:rPr>
                <w:rPrChange w:id="170" w:author="SYSTEREL" w:date="2013-11-08T17:35:00Z">
                  <w:rPr/>
                </w:rPrChange>
              </w:rPr>
            </w:pPr>
            <w:r w:rsidRPr="000B5A37">
              <w:rPr>
                <w:rPrChange w:id="171" w:author="SYSTEREL" w:date="2013-11-08T17:35:00Z">
                  <w:rPr/>
                </w:rPrChange>
              </w:rPr>
              <w:t>Switch off regenerative brake</w:t>
            </w:r>
          </w:p>
        </w:tc>
        <w:tc>
          <w:tcPr>
            <w:tcW w:w="2022" w:type="dxa"/>
            <w:shd w:val="clear" w:color="auto" w:fill="auto"/>
            <w:tcPrChange w:id="172" w:author="SYSTEREL" w:date="2013-11-08T17:35:00Z">
              <w:tcPr>
                <w:tcW w:w="2022" w:type="dxa"/>
                <w:shd w:val="clear" w:color="auto" w:fill="FFFF00"/>
              </w:tcPr>
            </w:tcPrChange>
          </w:tcPr>
          <w:p w:rsidR="001804ED" w:rsidRPr="000B5A37" w:rsidRDefault="001804ED" w:rsidP="004E126E">
            <w:pPr>
              <w:pStyle w:val="Textkrper"/>
              <w:ind w:left="0"/>
              <w:rPr>
                <w:rPrChange w:id="173" w:author="SYSTEREL" w:date="2013-11-08T17:35:00Z">
                  <w:rPr/>
                </w:rPrChange>
              </w:rPr>
            </w:pPr>
            <w:r w:rsidRPr="000B5A37">
              <w:rPr>
                <w:rPrChange w:id="174" w:author="SYSTEREL" w:date="2013-11-08T17:35:00Z">
                  <w:rPr/>
                </w:rPrChange>
              </w:rPr>
              <w:t>Regenerative brake on</w:t>
            </w:r>
          </w:p>
        </w:tc>
        <w:tc>
          <w:tcPr>
            <w:tcW w:w="2069" w:type="dxa"/>
            <w:shd w:val="clear" w:color="auto" w:fill="auto"/>
            <w:tcPrChange w:id="175" w:author="SYSTEREL" w:date="2013-11-08T17:35:00Z">
              <w:tcPr>
                <w:tcW w:w="2069" w:type="dxa"/>
                <w:shd w:val="clear" w:color="auto" w:fill="FFFF00"/>
              </w:tcPr>
            </w:tcPrChange>
          </w:tcPr>
          <w:p w:rsidR="001804ED" w:rsidRPr="000B5A37" w:rsidRDefault="001804ED" w:rsidP="004E126E">
            <w:pPr>
              <w:pStyle w:val="Textkrper"/>
              <w:ind w:left="0"/>
              <w:rPr>
                <w:rPrChange w:id="176" w:author="SYSTEREL" w:date="2013-11-08T17:35:00Z">
                  <w:rPr/>
                </w:rPrChange>
              </w:rPr>
            </w:pPr>
            <w:r w:rsidRPr="000B5A37">
              <w:rPr>
                <w:rPrChange w:id="177" w:author="SYSTEREL" w:date="2013-11-08T17:35:00Z">
                  <w:rPr/>
                </w:rPrChange>
              </w:rPr>
              <w:t>Regenerative brake off</w:t>
            </w:r>
          </w:p>
        </w:tc>
        <w:tc>
          <w:tcPr>
            <w:tcW w:w="2070" w:type="dxa"/>
            <w:shd w:val="clear" w:color="auto" w:fill="auto"/>
            <w:tcPrChange w:id="178" w:author="SYSTEREL" w:date="2013-11-08T17:35:00Z">
              <w:tcPr>
                <w:tcW w:w="2070" w:type="dxa"/>
                <w:shd w:val="clear" w:color="auto" w:fill="FFFF00"/>
              </w:tcPr>
            </w:tcPrChange>
          </w:tcPr>
          <w:p w:rsidR="001804ED" w:rsidRPr="000B5A37" w:rsidRDefault="00FE2241" w:rsidP="004E126E">
            <w:pPr>
              <w:pStyle w:val="Textkrper"/>
              <w:ind w:left="0"/>
              <w:rPr>
                <w:rPrChange w:id="179" w:author="SYSTEREL" w:date="2013-11-08T17:35:00Z">
                  <w:rPr/>
                </w:rPrChange>
              </w:rPr>
            </w:pPr>
            <w:r w:rsidRPr="000B5A37">
              <w:rPr>
                <w:rPrChange w:id="180" w:author="SYSTEREL" w:date="2013-11-08T17:35:00Z">
                  <w:rPr/>
                </w:rPrChange>
              </w:rPr>
              <w:t>D</w:t>
            </w:r>
            <w:r w:rsidRPr="000B5A37">
              <w:rPr>
                <w:sz w:val="16"/>
                <w:szCs w:val="16"/>
                <w:rPrChange w:id="181" w:author="SYSTEREL" w:date="2013-11-08T17:35:00Z">
                  <w:rPr>
                    <w:sz w:val="16"/>
                    <w:szCs w:val="16"/>
                  </w:rPr>
                </w:rPrChange>
              </w:rPr>
              <w:t>AN</w:t>
            </w:r>
            <w:r w:rsidRPr="000B5A37">
              <w:rPr>
                <w:rPrChange w:id="182" w:author="SYSTEREL" w:date="2013-11-08T17:35:00Z">
                  <w:rPr/>
                </w:rPrChange>
              </w:rPr>
              <w:t xml:space="preserve"> = V * T</w:t>
            </w:r>
            <w:r w:rsidRPr="000B5A37">
              <w:rPr>
                <w:sz w:val="16"/>
                <w:szCs w:val="16"/>
                <w:rPrChange w:id="183" w:author="SYSTEREL" w:date="2013-11-08T17:35:00Z">
                  <w:rPr>
                    <w:sz w:val="16"/>
                    <w:szCs w:val="16"/>
                  </w:rPr>
                </w:rPrChange>
              </w:rPr>
              <w:t>AN</w:t>
            </w:r>
          </w:p>
        </w:tc>
      </w:tr>
      <w:tr w:rsidR="001804ED" w:rsidTr="000B5A37">
        <w:tblPrEx>
          <w:tblW w:w="0" w:type="auto"/>
          <w:tblInd w:w="39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84" w:author="SYSTEREL" w:date="2013-11-08T17:35:00Z">
            <w:tblPrEx>
              <w:tblW w:w="0" w:type="auto"/>
              <w:tblInd w:w="3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c>
          <w:tcPr>
            <w:tcW w:w="986" w:type="dxa"/>
            <w:shd w:val="clear" w:color="auto" w:fill="auto"/>
            <w:tcPrChange w:id="185" w:author="SYSTEREL" w:date="2013-11-08T17:35:00Z">
              <w:tcPr>
                <w:tcW w:w="986" w:type="dxa"/>
                <w:shd w:val="clear" w:color="auto" w:fill="FFFF00"/>
              </w:tcPr>
            </w:tcPrChange>
          </w:tcPr>
          <w:p w:rsidR="001804ED" w:rsidRPr="00396145" w:rsidRDefault="001804ED" w:rsidP="004E126E">
            <w:pPr>
              <w:pStyle w:val="Textkrper"/>
              <w:ind w:left="0"/>
            </w:pPr>
            <w:r w:rsidRPr="00396145">
              <w:t>0111</w:t>
            </w:r>
          </w:p>
        </w:tc>
        <w:tc>
          <w:tcPr>
            <w:tcW w:w="2577" w:type="dxa"/>
            <w:shd w:val="clear" w:color="auto" w:fill="auto"/>
            <w:tcPrChange w:id="186" w:author="SYSTEREL" w:date="2013-11-08T17:35:00Z">
              <w:tcPr>
                <w:tcW w:w="2577" w:type="dxa"/>
                <w:shd w:val="clear" w:color="auto" w:fill="FFFF00"/>
              </w:tcPr>
            </w:tcPrChange>
          </w:tcPr>
          <w:p w:rsidR="001804ED" w:rsidRPr="000B5A37" w:rsidRDefault="001804ED" w:rsidP="004E126E">
            <w:pPr>
              <w:pStyle w:val="Textkrper"/>
              <w:ind w:left="0"/>
              <w:rPr>
                <w:rPrChange w:id="187" w:author="SYSTEREL" w:date="2013-11-08T17:35:00Z">
                  <w:rPr/>
                </w:rPrChange>
              </w:rPr>
            </w:pPr>
            <w:r w:rsidRPr="000B5A37">
              <w:rPr>
                <w:rPrChange w:id="188" w:author="SYSTEREL" w:date="2013-11-08T17:35:00Z">
                  <w:rPr/>
                </w:rPrChange>
              </w:rPr>
              <w:t>Switch off eddy current SB</w:t>
            </w:r>
          </w:p>
        </w:tc>
        <w:tc>
          <w:tcPr>
            <w:tcW w:w="2022" w:type="dxa"/>
            <w:shd w:val="clear" w:color="auto" w:fill="auto"/>
            <w:tcPrChange w:id="189" w:author="SYSTEREL" w:date="2013-11-08T17:35:00Z">
              <w:tcPr>
                <w:tcW w:w="2022" w:type="dxa"/>
                <w:shd w:val="clear" w:color="auto" w:fill="FFFF00"/>
              </w:tcPr>
            </w:tcPrChange>
          </w:tcPr>
          <w:p w:rsidR="001804ED" w:rsidRPr="000B5A37" w:rsidRDefault="001804ED" w:rsidP="004E126E">
            <w:pPr>
              <w:pStyle w:val="Textkrper"/>
              <w:ind w:left="0"/>
              <w:rPr>
                <w:rPrChange w:id="190" w:author="SYSTEREL" w:date="2013-11-08T17:35:00Z">
                  <w:rPr/>
                </w:rPrChange>
              </w:rPr>
            </w:pPr>
            <w:r w:rsidRPr="000B5A37">
              <w:rPr>
                <w:rPrChange w:id="191" w:author="SYSTEREL" w:date="2013-11-08T17:35:00Z">
                  <w:rPr/>
                </w:rPrChange>
              </w:rPr>
              <w:t>Eddy current SB on</w:t>
            </w:r>
          </w:p>
        </w:tc>
        <w:tc>
          <w:tcPr>
            <w:tcW w:w="2069" w:type="dxa"/>
            <w:shd w:val="clear" w:color="auto" w:fill="auto"/>
            <w:tcPrChange w:id="192" w:author="SYSTEREL" w:date="2013-11-08T17:35:00Z">
              <w:tcPr>
                <w:tcW w:w="2069" w:type="dxa"/>
                <w:shd w:val="clear" w:color="auto" w:fill="FFFF00"/>
              </w:tcPr>
            </w:tcPrChange>
          </w:tcPr>
          <w:p w:rsidR="001804ED" w:rsidRPr="000B5A37" w:rsidRDefault="001804ED" w:rsidP="004E126E">
            <w:pPr>
              <w:pStyle w:val="Textkrper"/>
              <w:ind w:left="0"/>
              <w:rPr>
                <w:rPrChange w:id="193" w:author="SYSTEREL" w:date="2013-11-08T17:35:00Z">
                  <w:rPr/>
                </w:rPrChange>
              </w:rPr>
            </w:pPr>
            <w:r w:rsidRPr="000B5A37">
              <w:rPr>
                <w:rPrChange w:id="194" w:author="SYSTEREL" w:date="2013-11-08T17:35:00Z">
                  <w:rPr/>
                </w:rPrChange>
              </w:rPr>
              <w:t>Eddy current SB off</w:t>
            </w:r>
          </w:p>
        </w:tc>
        <w:tc>
          <w:tcPr>
            <w:tcW w:w="2070" w:type="dxa"/>
            <w:shd w:val="clear" w:color="auto" w:fill="auto"/>
            <w:tcPrChange w:id="195" w:author="SYSTEREL" w:date="2013-11-08T17:35:00Z">
              <w:tcPr>
                <w:tcW w:w="2070" w:type="dxa"/>
                <w:shd w:val="clear" w:color="auto" w:fill="FFFF00"/>
              </w:tcPr>
            </w:tcPrChange>
          </w:tcPr>
          <w:p w:rsidR="001804ED" w:rsidRPr="000B5A37" w:rsidRDefault="00FE2241" w:rsidP="004E126E">
            <w:pPr>
              <w:pStyle w:val="Textkrper"/>
              <w:ind w:left="0"/>
              <w:rPr>
                <w:rPrChange w:id="196" w:author="SYSTEREL" w:date="2013-11-08T17:35:00Z">
                  <w:rPr/>
                </w:rPrChange>
              </w:rPr>
            </w:pPr>
            <w:r w:rsidRPr="000B5A37">
              <w:rPr>
                <w:rPrChange w:id="197" w:author="SYSTEREL" w:date="2013-11-08T17:35:00Z">
                  <w:rPr/>
                </w:rPrChange>
              </w:rPr>
              <w:t>D</w:t>
            </w:r>
            <w:r w:rsidRPr="000B5A37">
              <w:rPr>
                <w:sz w:val="16"/>
                <w:szCs w:val="16"/>
                <w:rPrChange w:id="198" w:author="SYSTEREL" w:date="2013-11-08T17:35:00Z">
                  <w:rPr>
                    <w:sz w:val="16"/>
                    <w:szCs w:val="16"/>
                  </w:rPr>
                </w:rPrChange>
              </w:rPr>
              <w:t>AN</w:t>
            </w:r>
            <w:r w:rsidRPr="000B5A37">
              <w:rPr>
                <w:rPrChange w:id="199" w:author="SYSTEREL" w:date="2013-11-08T17:35:00Z">
                  <w:rPr/>
                </w:rPrChange>
              </w:rPr>
              <w:t xml:space="preserve"> = V * T</w:t>
            </w:r>
            <w:r w:rsidRPr="000B5A37">
              <w:rPr>
                <w:sz w:val="16"/>
                <w:szCs w:val="16"/>
                <w:rPrChange w:id="200" w:author="SYSTEREL" w:date="2013-11-08T17:35:00Z">
                  <w:rPr>
                    <w:sz w:val="16"/>
                    <w:szCs w:val="16"/>
                  </w:rPr>
                </w:rPrChange>
              </w:rPr>
              <w:t>AN</w:t>
            </w:r>
          </w:p>
        </w:tc>
      </w:tr>
      <w:tr w:rsidR="001804ED" w:rsidTr="000B5A37">
        <w:tblPrEx>
          <w:tblW w:w="0" w:type="auto"/>
          <w:tblInd w:w="39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01" w:author="SYSTEREL" w:date="2013-11-08T17:35:00Z">
            <w:tblPrEx>
              <w:tblW w:w="0" w:type="auto"/>
              <w:tblInd w:w="3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c>
          <w:tcPr>
            <w:tcW w:w="986" w:type="dxa"/>
            <w:shd w:val="clear" w:color="auto" w:fill="auto"/>
            <w:tcPrChange w:id="202" w:author="SYSTEREL" w:date="2013-11-08T17:35:00Z">
              <w:tcPr>
                <w:tcW w:w="986" w:type="dxa"/>
                <w:shd w:val="clear" w:color="auto" w:fill="FFFF00"/>
              </w:tcPr>
            </w:tcPrChange>
          </w:tcPr>
          <w:p w:rsidR="001804ED" w:rsidRPr="00396145" w:rsidRDefault="001804ED" w:rsidP="004E126E">
            <w:pPr>
              <w:pStyle w:val="Textkrper"/>
              <w:ind w:left="0"/>
            </w:pPr>
            <w:r w:rsidRPr="00396145">
              <w:t>1000</w:t>
            </w:r>
          </w:p>
        </w:tc>
        <w:tc>
          <w:tcPr>
            <w:tcW w:w="2577" w:type="dxa"/>
            <w:shd w:val="clear" w:color="auto" w:fill="auto"/>
            <w:tcPrChange w:id="203" w:author="SYSTEREL" w:date="2013-11-08T17:35:00Z">
              <w:tcPr>
                <w:tcW w:w="2577" w:type="dxa"/>
                <w:shd w:val="clear" w:color="auto" w:fill="FFFF00"/>
              </w:tcPr>
            </w:tcPrChange>
          </w:tcPr>
          <w:p w:rsidR="001804ED" w:rsidRPr="000B5A37" w:rsidRDefault="001804ED" w:rsidP="004E126E">
            <w:pPr>
              <w:pStyle w:val="Textkrper"/>
              <w:ind w:left="0"/>
              <w:rPr>
                <w:rPrChange w:id="204" w:author="SYSTEREL" w:date="2013-11-08T17:35:00Z">
                  <w:rPr/>
                </w:rPrChange>
              </w:rPr>
            </w:pPr>
            <w:r w:rsidRPr="000B5A37">
              <w:rPr>
                <w:rPrChange w:id="205" w:author="SYSTEREL" w:date="2013-11-08T17:35:00Z">
                  <w:rPr/>
                </w:rPrChange>
              </w:rPr>
              <w:t>Switch off magnetic shoes</w:t>
            </w:r>
          </w:p>
        </w:tc>
        <w:tc>
          <w:tcPr>
            <w:tcW w:w="2022" w:type="dxa"/>
            <w:shd w:val="clear" w:color="auto" w:fill="auto"/>
            <w:tcPrChange w:id="206" w:author="SYSTEREL" w:date="2013-11-08T17:35:00Z">
              <w:tcPr>
                <w:tcW w:w="2022" w:type="dxa"/>
                <w:shd w:val="clear" w:color="auto" w:fill="FFFF00"/>
              </w:tcPr>
            </w:tcPrChange>
          </w:tcPr>
          <w:p w:rsidR="001804ED" w:rsidRPr="000B5A37" w:rsidRDefault="001804ED" w:rsidP="004E126E">
            <w:pPr>
              <w:pStyle w:val="Textkrper"/>
              <w:ind w:left="0"/>
              <w:rPr>
                <w:rPrChange w:id="207" w:author="SYSTEREL" w:date="2013-11-08T17:35:00Z">
                  <w:rPr/>
                </w:rPrChange>
              </w:rPr>
            </w:pPr>
            <w:r w:rsidRPr="000B5A37">
              <w:rPr>
                <w:rPrChange w:id="208" w:author="SYSTEREL" w:date="2013-11-08T17:35:00Z">
                  <w:rPr/>
                </w:rPrChange>
              </w:rPr>
              <w:t>Magnetic Shoes on</w:t>
            </w:r>
          </w:p>
        </w:tc>
        <w:tc>
          <w:tcPr>
            <w:tcW w:w="2069" w:type="dxa"/>
            <w:shd w:val="clear" w:color="auto" w:fill="auto"/>
            <w:tcPrChange w:id="209" w:author="SYSTEREL" w:date="2013-11-08T17:35:00Z">
              <w:tcPr>
                <w:tcW w:w="2069" w:type="dxa"/>
                <w:shd w:val="clear" w:color="auto" w:fill="FFFF00"/>
              </w:tcPr>
            </w:tcPrChange>
          </w:tcPr>
          <w:p w:rsidR="001804ED" w:rsidRPr="000B5A37" w:rsidRDefault="001804ED" w:rsidP="004E126E">
            <w:pPr>
              <w:pStyle w:val="Textkrper"/>
              <w:ind w:left="0"/>
              <w:rPr>
                <w:rPrChange w:id="210" w:author="SYSTEREL" w:date="2013-11-08T17:35:00Z">
                  <w:rPr/>
                </w:rPrChange>
              </w:rPr>
            </w:pPr>
            <w:r w:rsidRPr="000B5A37">
              <w:rPr>
                <w:rPrChange w:id="211" w:author="SYSTEREL" w:date="2013-11-08T17:35:00Z">
                  <w:rPr/>
                </w:rPrChange>
              </w:rPr>
              <w:t>Magnetic Shoes off</w:t>
            </w:r>
          </w:p>
        </w:tc>
        <w:tc>
          <w:tcPr>
            <w:tcW w:w="2070" w:type="dxa"/>
            <w:shd w:val="clear" w:color="auto" w:fill="auto"/>
            <w:tcPrChange w:id="212" w:author="SYSTEREL" w:date="2013-11-08T17:35:00Z">
              <w:tcPr>
                <w:tcW w:w="2070" w:type="dxa"/>
                <w:shd w:val="clear" w:color="auto" w:fill="FFFF00"/>
              </w:tcPr>
            </w:tcPrChange>
          </w:tcPr>
          <w:p w:rsidR="001804ED" w:rsidRPr="000B5A37" w:rsidRDefault="00FE2241" w:rsidP="004E126E">
            <w:pPr>
              <w:pStyle w:val="Textkrper"/>
              <w:ind w:left="0"/>
              <w:rPr>
                <w:rPrChange w:id="213" w:author="SYSTEREL" w:date="2013-11-08T17:35:00Z">
                  <w:rPr/>
                </w:rPrChange>
              </w:rPr>
            </w:pPr>
            <w:r w:rsidRPr="000B5A37">
              <w:rPr>
                <w:rPrChange w:id="214" w:author="SYSTEREL" w:date="2013-11-08T17:35:00Z">
                  <w:rPr/>
                </w:rPrChange>
              </w:rPr>
              <w:t>D</w:t>
            </w:r>
            <w:r w:rsidRPr="000B5A37">
              <w:rPr>
                <w:sz w:val="16"/>
                <w:szCs w:val="16"/>
                <w:rPrChange w:id="215" w:author="SYSTEREL" w:date="2013-11-08T17:35:00Z">
                  <w:rPr>
                    <w:sz w:val="16"/>
                    <w:szCs w:val="16"/>
                  </w:rPr>
                </w:rPrChange>
              </w:rPr>
              <w:t>AN</w:t>
            </w:r>
            <w:r w:rsidRPr="000B5A37">
              <w:rPr>
                <w:rPrChange w:id="216" w:author="SYSTEREL" w:date="2013-11-08T17:35:00Z">
                  <w:rPr/>
                </w:rPrChange>
              </w:rPr>
              <w:t xml:space="preserve"> = V * T</w:t>
            </w:r>
            <w:r w:rsidRPr="000B5A37">
              <w:rPr>
                <w:sz w:val="16"/>
                <w:szCs w:val="16"/>
                <w:rPrChange w:id="217" w:author="SYSTEREL" w:date="2013-11-08T17:35:00Z">
                  <w:rPr>
                    <w:sz w:val="16"/>
                    <w:szCs w:val="16"/>
                  </w:rPr>
                </w:rPrChange>
              </w:rPr>
              <w:t>AN</w:t>
            </w:r>
          </w:p>
        </w:tc>
      </w:tr>
      <w:tr w:rsidR="001804ED" w:rsidTr="006A6F57">
        <w:tblPrEx>
          <w:tblW w:w="0" w:type="auto"/>
          <w:tblInd w:w="39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18" w:author="SYSTEREL" w:date="2013-11-08T17:01:00Z">
            <w:tblPrEx>
              <w:tblW w:w="0" w:type="auto"/>
              <w:tblInd w:w="3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c>
          <w:tcPr>
            <w:tcW w:w="986" w:type="dxa"/>
            <w:shd w:val="clear" w:color="auto" w:fill="auto"/>
            <w:tcPrChange w:id="219" w:author="SYSTEREL" w:date="2013-11-08T17:01:00Z">
              <w:tcPr>
                <w:tcW w:w="986" w:type="dxa"/>
                <w:shd w:val="clear" w:color="auto" w:fill="DBE5F1"/>
              </w:tcPr>
            </w:tcPrChange>
          </w:tcPr>
          <w:p w:rsidR="001804ED" w:rsidRPr="00396145" w:rsidRDefault="001804ED" w:rsidP="004E126E">
            <w:pPr>
              <w:pStyle w:val="Textkrper"/>
              <w:ind w:left="0"/>
            </w:pPr>
            <w:r w:rsidRPr="00396145">
              <w:t>1001</w:t>
            </w:r>
          </w:p>
        </w:tc>
        <w:tc>
          <w:tcPr>
            <w:tcW w:w="2577" w:type="dxa"/>
            <w:shd w:val="clear" w:color="auto" w:fill="auto"/>
            <w:tcPrChange w:id="220" w:author="SYSTEREL" w:date="2013-11-08T17:01:00Z">
              <w:tcPr>
                <w:tcW w:w="2577" w:type="dxa"/>
                <w:shd w:val="clear" w:color="auto" w:fill="DBE5F1"/>
              </w:tcPr>
            </w:tcPrChange>
          </w:tcPr>
          <w:p w:rsidR="001804ED" w:rsidRPr="006A6F57" w:rsidRDefault="001804ED" w:rsidP="00385750">
            <w:pPr>
              <w:pStyle w:val="Textkrper"/>
              <w:ind w:left="0"/>
              <w:rPr>
                <w:rPrChange w:id="221" w:author="SYSTEREL" w:date="2013-11-08T17:01:00Z">
                  <w:rPr/>
                </w:rPrChange>
              </w:rPr>
            </w:pPr>
            <w:r w:rsidRPr="006A6F57">
              <w:rPr>
                <w:rPrChange w:id="222" w:author="SYSTEREL" w:date="2013-11-08T17:01:00Z">
                  <w:rPr/>
                </w:rPrChange>
              </w:rPr>
              <w:t>Powerless Section – Power Main Switch</w:t>
            </w:r>
          </w:p>
        </w:tc>
        <w:tc>
          <w:tcPr>
            <w:tcW w:w="2022" w:type="dxa"/>
            <w:shd w:val="clear" w:color="auto" w:fill="auto"/>
            <w:tcPrChange w:id="223" w:author="SYSTEREL" w:date="2013-11-08T17:01:00Z">
              <w:tcPr>
                <w:tcW w:w="2022" w:type="dxa"/>
                <w:shd w:val="clear" w:color="auto" w:fill="DBE5F1"/>
              </w:tcPr>
            </w:tcPrChange>
          </w:tcPr>
          <w:p w:rsidR="001804ED" w:rsidRPr="006A6F57" w:rsidRDefault="001804ED" w:rsidP="004E126E">
            <w:pPr>
              <w:pStyle w:val="Textkrper"/>
              <w:ind w:left="0"/>
              <w:rPr>
                <w:rPrChange w:id="224" w:author="SYSTEREL" w:date="2013-11-08T17:01:00Z">
                  <w:rPr/>
                </w:rPrChange>
              </w:rPr>
            </w:pPr>
            <w:r w:rsidRPr="006A6F57">
              <w:rPr>
                <w:rPrChange w:id="225" w:author="SYSTEREL" w:date="2013-11-08T17:01:00Z">
                  <w:rPr/>
                </w:rPrChange>
              </w:rPr>
              <w:t>Main Power on</w:t>
            </w:r>
          </w:p>
        </w:tc>
        <w:tc>
          <w:tcPr>
            <w:tcW w:w="2069" w:type="dxa"/>
            <w:tcPrChange w:id="226" w:author="SYSTEREL" w:date="2013-11-08T17:01:00Z">
              <w:tcPr>
                <w:tcW w:w="2069" w:type="dxa"/>
              </w:tcPr>
            </w:tcPrChange>
          </w:tcPr>
          <w:p w:rsidR="001804ED" w:rsidRDefault="001804ED" w:rsidP="004E126E">
            <w:pPr>
              <w:pStyle w:val="Textkrper"/>
              <w:ind w:left="0"/>
            </w:pPr>
            <w:r>
              <w:t>Main Power off</w:t>
            </w:r>
          </w:p>
        </w:tc>
        <w:tc>
          <w:tcPr>
            <w:tcW w:w="2070" w:type="dxa"/>
            <w:tcPrChange w:id="227" w:author="SYSTEREL" w:date="2013-11-08T17:01:00Z">
              <w:tcPr>
                <w:tcW w:w="2070" w:type="dxa"/>
              </w:tcPr>
            </w:tcPrChange>
          </w:tcPr>
          <w:p w:rsidR="001804ED" w:rsidRDefault="00FE2241" w:rsidP="004E126E">
            <w:pPr>
              <w:pStyle w:val="Textkrper"/>
              <w:ind w:left="0"/>
            </w:pPr>
            <w:r>
              <w:t>D</w:t>
            </w:r>
            <w:r w:rsidRPr="001804ED">
              <w:rPr>
                <w:sz w:val="16"/>
                <w:szCs w:val="16"/>
              </w:rPr>
              <w:t>AN</w:t>
            </w:r>
            <w:r>
              <w:t xml:space="preserve"> = V * T</w:t>
            </w:r>
            <w:r>
              <w:rPr>
                <w:sz w:val="16"/>
                <w:szCs w:val="16"/>
              </w:rPr>
              <w:t>AN</w:t>
            </w:r>
          </w:p>
        </w:tc>
      </w:tr>
      <w:tr w:rsidR="001804ED" w:rsidTr="000B5A37">
        <w:tblPrEx>
          <w:tblW w:w="0" w:type="auto"/>
          <w:tblInd w:w="39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28" w:author="SYSTEREL" w:date="2013-11-08T17:36:00Z">
            <w:tblPrEx>
              <w:tblW w:w="0" w:type="auto"/>
              <w:tblInd w:w="3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c>
          <w:tcPr>
            <w:tcW w:w="986" w:type="dxa"/>
            <w:shd w:val="clear" w:color="auto" w:fill="auto"/>
            <w:tcPrChange w:id="229" w:author="SYSTEREL" w:date="2013-11-08T17:36:00Z">
              <w:tcPr>
                <w:tcW w:w="986" w:type="dxa"/>
                <w:shd w:val="clear" w:color="auto" w:fill="FFFF00"/>
              </w:tcPr>
            </w:tcPrChange>
          </w:tcPr>
          <w:p w:rsidR="001804ED" w:rsidRDefault="001804ED" w:rsidP="004E126E">
            <w:pPr>
              <w:pStyle w:val="Textkrper"/>
              <w:ind w:left="0"/>
            </w:pPr>
            <w:r>
              <w:t>1010</w:t>
            </w:r>
          </w:p>
        </w:tc>
        <w:tc>
          <w:tcPr>
            <w:tcW w:w="2577" w:type="dxa"/>
            <w:shd w:val="clear" w:color="auto" w:fill="auto"/>
            <w:tcPrChange w:id="230" w:author="SYSTEREL" w:date="2013-11-08T17:36:00Z">
              <w:tcPr>
                <w:tcW w:w="2577" w:type="dxa"/>
                <w:shd w:val="clear" w:color="auto" w:fill="FFFF00"/>
              </w:tcPr>
            </w:tcPrChange>
          </w:tcPr>
          <w:p w:rsidR="001804ED" w:rsidRDefault="001804ED" w:rsidP="004E126E">
            <w:pPr>
              <w:pStyle w:val="Textkrper"/>
              <w:ind w:left="0"/>
            </w:pPr>
            <w:r>
              <w:t>Switch off eddy current EB</w:t>
            </w:r>
          </w:p>
        </w:tc>
        <w:tc>
          <w:tcPr>
            <w:tcW w:w="2022" w:type="dxa"/>
            <w:shd w:val="clear" w:color="auto" w:fill="auto"/>
            <w:tcPrChange w:id="231" w:author="SYSTEREL" w:date="2013-11-08T17:36:00Z">
              <w:tcPr>
                <w:tcW w:w="2022" w:type="dxa"/>
                <w:shd w:val="clear" w:color="auto" w:fill="FFFF00"/>
              </w:tcPr>
            </w:tcPrChange>
          </w:tcPr>
          <w:p w:rsidR="001804ED" w:rsidRDefault="001804ED" w:rsidP="004E126E">
            <w:pPr>
              <w:pStyle w:val="Textkrper"/>
              <w:ind w:left="0"/>
            </w:pPr>
            <w:r>
              <w:t>Eddy current EB on</w:t>
            </w:r>
          </w:p>
        </w:tc>
        <w:tc>
          <w:tcPr>
            <w:tcW w:w="2069" w:type="dxa"/>
            <w:shd w:val="clear" w:color="auto" w:fill="auto"/>
            <w:tcPrChange w:id="232" w:author="SYSTEREL" w:date="2013-11-08T17:36:00Z">
              <w:tcPr>
                <w:tcW w:w="2069" w:type="dxa"/>
                <w:shd w:val="clear" w:color="auto" w:fill="FFFF00"/>
              </w:tcPr>
            </w:tcPrChange>
          </w:tcPr>
          <w:p w:rsidR="001804ED" w:rsidRDefault="001804ED" w:rsidP="004E126E">
            <w:pPr>
              <w:pStyle w:val="Textkrper"/>
              <w:ind w:left="0"/>
            </w:pPr>
            <w:r>
              <w:t>Eddy current EB off</w:t>
            </w:r>
          </w:p>
        </w:tc>
        <w:tc>
          <w:tcPr>
            <w:tcW w:w="2070" w:type="dxa"/>
            <w:shd w:val="clear" w:color="auto" w:fill="auto"/>
            <w:tcPrChange w:id="233" w:author="SYSTEREL" w:date="2013-11-08T17:36:00Z">
              <w:tcPr>
                <w:tcW w:w="2070" w:type="dxa"/>
                <w:shd w:val="clear" w:color="auto" w:fill="FFFF00"/>
              </w:tcPr>
            </w:tcPrChange>
          </w:tcPr>
          <w:p w:rsidR="001804ED" w:rsidRDefault="00FE2241" w:rsidP="004E126E">
            <w:pPr>
              <w:pStyle w:val="Textkrper"/>
              <w:ind w:left="0"/>
            </w:pPr>
            <w:r>
              <w:t>D</w:t>
            </w:r>
            <w:r w:rsidRPr="001804ED">
              <w:rPr>
                <w:sz w:val="16"/>
                <w:szCs w:val="16"/>
              </w:rPr>
              <w:t>AN</w:t>
            </w:r>
            <w:r>
              <w:t xml:space="preserve"> = V * T</w:t>
            </w:r>
            <w:r>
              <w:rPr>
                <w:sz w:val="16"/>
                <w:szCs w:val="16"/>
              </w:rPr>
              <w:t>AN</w:t>
            </w:r>
          </w:p>
        </w:tc>
      </w:tr>
      <w:tr w:rsidR="001804ED" w:rsidTr="001804ED">
        <w:tc>
          <w:tcPr>
            <w:tcW w:w="986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Packet 67</w:t>
            </w:r>
          </w:p>
        </w:tc>
        <w:tc>
          <w:tcPr>
            <w:tcW w:w="2577" w:type="dxa"/>
            <w:shd w:val="clear" w:color="auto" w:fill="auto"/>
          </w:tcPr>
          <w:p w:rsidR="001804ED" w:rsidRDefault="001804ED" w:rsidP="00E24865">
            <w:pPr>
              <w:pStyle w:val="Textkrper"/>
              <w:ind w:left="0"/>
            </w:pPr>
            <w:r>
              <w:t>Big Metal Mass,</w:t>
            </w:r>
          </w:p>
          <w:p w:rsidR="001804ED" w:rsidRDefault="001804ED" w:rsidP="00A22951">
            <w:pPr>
              <w:pStyle w:val="Textkrper"/>
              <w:ind w:left="0"/>
            </w:pPr>
          </w:p>
        </w:tc>
        <w:tc>
          <w:tcPr>
            <w:tcW w:w="2022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No integrity check ignore</w:t>
            </w:r>
          </w:p>
        </w:tc>
        <w:tc>
          <w:tcPr>
            <w:tcW w:w="2069" w:type="dxa"/>
          </w:tcPr>
          <w:p w:rsidR="001804ED" w:rsidRDefault="001804ED" w:rsidP="004E126E">
            <w:pPr>
              <w:pStyle w:val="Textkrper"/>
              <w:ind w:left="0"/>
            </w:pPr>
            <w:r>
              <w:t>Integrity check ignore</w:t>
            </w:r>
          </w:p>
        </w:tc>
        <w:tc>
          <w:tcPr>
            <w:tcW w:w="2070" w:type="dxa"/>
          </w:tcPr>
          <w:p w:rsidR="001804ED" w:rsidRDefault="00FE2241" w:rsidP="004E126E">
            <w:pPr>
              <w:pStyle w:val="Textkrper"/>
              <w:ind w:left="0"/>
            </w:pPr>
            <w:r>
              <w:t>D</w:t>
            </w:r>
            <w:r w:rsidRPr="001804ED">
              <w:rPr>
                <w:sz w:val="16"/>
                <w:szCs w:val="16"/>
              </w:rPr>
              <w:t>AN</w:t>
            </w:r>
            <w:ins w:id="234" w:author="SYSTEREL" w:date="2013-11-08T17:02:00Z">
              <w:r w:rsidR="006A6F57">
                <w:rPr>
                  <w:sz w:val="16"/>
                  <w:szCs w:val="16"/>
                </w:rPr>
                <w:t xml:space="preserve"> </w:t>
              </w:r>
              <w:r w:rsidR="006A6F57" w:rsidRPr="006A6F57">
                <w:rPr>
                  <w:rPrChange w:id="235" w:author="SYSTEREL" w:date="2013-11-08T17:02:00Z">
                    <w:rPr>
                      <w:sz w:val="16"/>
                      <w:szCs w:val="16"/>
                    </w:rPr>
                  </w:rPrChange>
                </w:rPr>
                <w:t>= 0</w:t>
              </w:r>
            </w:ins>
          </w:p>
        </w:tc>
      </w:tr>
      <w:tr w:rsidR="001804ED" w:rsidTr="001804ED">
        <w:tc>
          <w:tcPr>
            <w:tcW w:w="986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Packet 69</w:t>
            </w:r>
          </w:p>
        </w:tc>
        <w:tc>
          <w:tcPr>
            <w:tcW w:w="2577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Station Platform definition</w:t>
            </w:r>
          </w:p>
        </w:tc>
        <w:tc>
          <w:tcPr>
            <w:tcW w:w="2022" w:type="dxa"/>
            <w:shd w:val="clear" w:color="auto" w:fill="auto"/>
          </w:tcPr>
          <w:p w:rsidR="001804ED" w:rsidRDefault="001804ED" w:rsidP="004E126E">
            <w:pPr>
              <w:pStyle w:val="Textkrper"/>
              <w:ind w:left="0"/>
            </w:pPr>
            <w:r>
              <w:t>No target in station</w:t>
            </w:r>
          </w:p>
        </w:tc>
        <w:tc>
          <w:tcPr>
            <w:tcW w:w="2069" w:type="dxa"/>
          </w:tcPr>
          <w:p w:rsidR="001804ED" w:rsidRDefault="001804ED" w:rsidP="004E126E">
            <w:pPr>
              <w:pStyle w:val="Textkrper"/>
              <w:ind w:left="0"/>
            </w:pPr>
            <w:r>
              <w:t>Target in station</w:t>
            </w:r>
          </w:p>
        </w:tc>
        <w:tc>
          <w:tcPr>
            <w:tcW w:w="2070" w:type="dxa"/>
          </w:tcPr>
          <w:p w:rsidR="001804ED" w:rsidRDefault="00B41B49" w:rsidP="00B41B49">
            <w:pPr>
              <w:pStyle w:val="Textkrper"/>
              <w:ind w:left="0"/>
            </w:pPr>
            <w:r>
              <w:t>Use SBI curve</w:t>
            </w:r>
          </w:p>
        </w:tc>
      </w:tr>
      <w:tr w:rsidR="001804ED" w:rsidTr="001804ED">
        <w:tc>
          <w:tcPr>
            <w:tcW w:w="986" w:type="dxa"/>
            <w:shd w:val="clear" w:color="auto" w:fill="auto"/>
          </w:tcPr>
          <w:p w:rsidR="001804ED" w:rsidRPr="009563D4" w:rsidRDefault="003D12E8" w:rsidP="004E126E">
            <w:pPr>
              <w:pStyle w:val="Textkrper"/>
              <w:ind w:left="0"/>
              <w:rPr>
                <w:color w:val="FF0000"/>
              </w:rPr>
            </w:pPr>
            <w:ins w:id="236" w:author="SYSTEREL" w:date="2013-11-08T17:02:00Z">
              <w:r>
                <w:rPr>
                  <w:color w:val="FF0000"/>
                </w:rPr>
                <w:t xml:space="preserve">Packet </w:t>
              </w:r>
            </w:ins>
            <w:r w:rsidR="00827D81">
              <w:rPr>
                <w:color w:val="FF0000"/>
              </w:rPr>
              <w:t>3</w:t>
            </w:r>
            <w:ins w:id="237" w:author="SYSTEREL" w:date="2013-11-08T16:59:00Z">
              <w:r w:rsidR="00C51AA7">
                <w:rPr>
                  <w:color w:val="FF0000"/>
                </w:rPr>
                <w:t>9</w:t>
              </w:r>
            </w:ins>
            <w:del w:id="238" w:author="SYSTEREL" w:date="2013-11-08T16:59:00Z">
              <w:r w:rsidR="00827D81" w:rsidDel="00C51AA7">
                <w:rPr>
                  <w:color w:val="FF0000"/>
                </w:rPr>
                <w:delText>8</w:delText>
              </w:r>
            </w:del>
          </w:p>
        </w:tc>
        <w:tc>
          <w:tcPr>
            <w:tcW w:w="2577" w:type="dxa"/>
            <w:shd w:val="clear" w:color="auto" w:fill="auto"/>
          </w:tcPr>
          <w:p w:rsidR="001804ED" w:rsidRPr="000B5A37" w:rsidRDefault="001804ED" w:rsidP="004E126E">
            <w:pPr>
              <w:pStyle w:val="Textkrper"/>
              <w:ind w:left="0"/>
              <w:rPr>
                <w:color w:val="FF0000"/>
                <w:highlight w:val="yellow"/>
                <w:rPrChange w:id="239" w:author="SYSTEREL" w:date="2013-11-08T17:36:00Z">
                  <w:rPr>
                    <w:color w:val="FF0000"/>
                  </w:rPr>
                </w:rPrChange>
              </w:rPr>
            </w:pPr>
            <w:r w:rsidRPr="000B5A37">
              <w:rPr>
                <w:color w:val="FF0000"/>
                <w:highlight w:val="yellow"/>
                <w:rPrChange w:id="240" w:author="SYSTEREL" w:date="2013-11-08T17:36:00Z">
                  <w:rPr>
                    <w:color w:val="FF0000"/>
                  </w:rPr>
                </w:rPrChange>
              </w:rPr>
              <w:t>Change of traction system</w:t>
            </w:r>
            <w:r w:rsidR="00D2674F" w:rsidRPr="000B5A37">
              <w:rPr>
                <w:color w:val="FF0000"/>
                <w:highlight w:val="yellow"/>
                <w:rPrChange w:id="241" w:author="SYSTEREL" w:date="2013-11-08T17:36:00Z">
                  <w:rPr>
                    <w:color w:val="FF0000"/>
                  </w:rPr>
                </w:rPrChange>
              </w:rPr>
              <w:t>? Is it coupled with “Powerless &amp; Lowering pantograph ???</w:t>
            </w:r>
          </w:p>
        </w:tc>
        <w:tc>
          <w:tcPr>
            <w:tcW w:w="2022" w:type="dxa"/>
            <w:shd w:val="clear" w:color="auto" w:fill="auto"/>
          </w:tcPr>
          <w:p w:rsidR="001804ED" w:rsidRPr="009563D4" w:rsidRDefault="001804ED" w:rsidP="004E126E">
            <w:pPr>
              <w:pStyle w:val="Textkrper"/>
              <w:ind w:left="0"/>
              <w:rPr>
                <w:color w:val="FF0000"/>
              </w:rPr>
            </w:pPr>
            <w:r w:rsidRPr="009563D4">
              <w:rPr>
                <w:color w:val="FF0000"/>
              </w:rPr>
              <w:t>No change of traction system</w:t>
            </w:r>
          </w:p>
        </w:tc>
        <w:tc>
          <w:tcPr>
            <w:tcW w:w="2069" w:type="dxa"/>
          </w:tcPr>
          <w:p w:rsidR="001804ED" w:rsidRPr="009563D4" w:rsidRDefault="001804ED" w:rsidP="004E126E">
            <w:pPr>
              <w:pStyle w:val="Textkrper"/>
              <w:ind w:left="0"/>
              <w:rPr>
                <w:color w:val="FF0000"/>
              </w:rPr>
            </w:pPr>
            <w:r w:rsidRPr="009563D4">
              <w:rPr>
                <w:color w:val="FF0000"/>
              </w:rPr>
              <w:t>Change of traction system</w:t>
            </w:r>
          </w:p>
        </w:tc>
        <w:tc>
          <w:tcPr>
            <w:tcW w:w="2070" w:type="dxa"/>
          </w:tcPr>
          <w:p w:rsidR="001804ED" w:rsidRPr="009563D4" w:rsidRDefault="00FE2241" w:rsidP="004E126E">
            <w:pPr>
              <w:pStyle w:val="Textkrper"/>
              <w:ind w:left="0"/>
              <w:rPr>
                <w:color w:val="FF0000"/>
              </w:rPr>
            </w:pPr>
            <w:r>
              <w:t>D</w:t>
            </w:r>
            <w:r w:rsidRPr="001804ED">
              <w:rPr>
                <w:sz w:val="16"/>
                <w:szCs w:val="16"/>
              </w:rPr>
              <w:t>AN</w:t>
            </w:r>
            <w:r>
              <w:t xml:space="preserve"> = V * T</w:t>
            </w:r>
            <w:r>
              <w:rPr>
                <w:sz w:val="16"/>
                <w:szCs w:val="16"/>
              </w:rPr>
              <w:t>AN</w:t>
            </w:r>
          </w:p>
        </w:tc>
      </w:tr>
      <w:tr w:rsidR="001804ED" w:rsidTr="001804ED">
        <w:tc>
          <w:tcPr>
            <w:tcW w:w="986" w:type="dxa"/>
            <w:shd w:val="clear" w:color="auto" w:fill="auto"/>
          </w:tcPr>
          <w:p w:rsidR="001804ED" w:rsidRPr="009563D4" w:rsidRDefault="003D12E8" w:rsidP="00827D81">
            <w:pPr>
              <w:pStyle w:val="Textkrper"/>
              <w:ind w:left="0"/>
              <w:rPr>
                <w:color w:val="FF0000"/>
              </w:rPr>
            </w:pPr>
            <w:ins w:id="242" w:author="SYSTEREL" w:date="2013-11-08T17:02:00Z">
              <w:r>
                <w:rPr>
                  <w:color w:val="FF0000"/>
                </w:rPr>
                <w:t xml:space="preserve">Packet </w:t>
              </w:r>
            </w:ins>
            <w:r w:rsidR="00827D81">
              <w:rPr>
                <w:color w:val="FF0000"/>
              </w:rPr>
              <w:t>40</w:t>
            </w:r>
          </w:p>
        </w:tc>
        <w:tc>
          <w:tcPr>
            <w:tcW w:w="2577" w:type="dxa"/>
            <w:shd w:val="clear" w:color="auto" w:fill="auto"/>
          </w:tcPr>
          <w:p w:rsidR="001804ED" w:rsidRPr="009563D4" w:rsidRDefault="001804ED" w:rsidP="004E126E">
            <w:pPr>
              <w:pStyle w:val="Textkrper"/>
              <w:ind w:left="0"/>
              <w:rPr>
                <w:color w:val="FF0000"/>
              </w:rPr>
            </w:pPr>
            <w:r w:rsidRPr="009563D4">
              <w:rPr>
                <w:color w:val="FF0000"/>
              </w:rPr>
              <w:t>Change of allowed current consumption</w:t>
            </w:r>
          </w:p>
        </w:tc>
        <w:tc>
          <w:tcPr>
            <w:tcW w:w="2022" w:type="dxa"/>
            <w:shd w:val="clear" w:color="auto" w:fill="auto"/>
          </w:tcPr>
          <w:p w:rsidR="001804ED" w:rsidRPr="009563D4" w:rsidRDefault="001804ED" w:rsidP="004E126E">
            <w:pPr>
              <w:pStyle w:val="Textkrper"/>
              <w:ind w:left="0"/>
              <w:rPr>
                <w:color w:val="FF0000"/>
              </w:rPr>
            </w:pPr>
            <w:r w:rsidRPr="009563D4">
              <w:rPr>
                <w:color w:val="FF0000"/>
              </w:rPr>
              <w:t>No</w:t>
            </w:r>
            <w:r>
              <w:rPr>
                <w:color w:val="FF0000"/>
              </w:rPr>
              <w:t xml:space="preserve"> </w:t>
            </w:r>
            <w:r w:rsidRPr="009563D4">
              <w:rPr>
                <w:color w:val="FF0000"/>
              </w:rPr>
              <w:t>change of allowed current</w:t>
            </w:r>
          </w:p>
        </w:tc>
        <w:tc>
          <w:tcPr>
            <w:tcW w:w="2069" w:type="dxa"/>
          </w:tcPr>
          <w:p w:rsidR="001804ED" w:rsidRPr="009563D4" w:rsidRDefault="001804ED" w:rsidP="004E126E">
            <w:pPr>
              <w:pStyle w:val="Textkrper"/>
              <w:ind w:left="0"/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Pr="009563D4">
              <w:rPr>
                <w:color w:val="FF0000"/>
              </w:rPr>
              <w:t>hange of allowed current</w:t>
            </w:r>
          </w:p>
        </w:tc>
        <w:tc>
          <w:tcPr>
            <w:tcW w:w="2070" w:type="dxa"/>
          </w:tcPr>
          <w:p w:rsidR="001804ED" w:rsidRDefault="00827D81" w:rsidP="004E126E">
            <w:pPr>
              <w:pStyle w:val="Textkrper"/>
              <w:ind w:left="0"/>
              <w:rPr>
                <w:color w:val="FF0000"/>
              </w:rPr>
            </w:pPr>
            <w:r>
              <w:t>D</w:t>
            </w:r>
            <w:r w:rsidRPr="001804ED">
              <w:rPr>
                <w:sz w:val="16"/>
                <w:szCs w:val="16"/>
              </w:rPr>
              <w:t>AN</w:t>
            </w:r>
            <w:r>
              <w:t xml:space="preserve"> = V * T</w:t>
            </w:r>
            <w:r>
              <w:rPr>
                <w:sz w:val="16"/>
                <w:szCs w:val="16"/>
              </w:rPr>
              <w:t>AN</w:t>
            </w:r>
          </w:p>
        </w:tc>
      </w:tr>
    </w:tbl>
    <w:p w:rsidR="00D005FF" w:rsidRDefault="00D005FF" w:rsidP="00D005FF">
      <w:r>
        <w:tab/>
      </w:r>
    </w:p>
    <w:p w:rsidR="00FE2241" w:rsidRDefault="00FE2241" w:rsidP="00D005FF">
      <w:pPr>
        <w:pStyle w:val="Textkrper"/>
      </w:pPr>
      <w:r>
        <w:t>Note :</w:t>
      </w:r>
    </w:p>
    <w:p w:rsidR="00FE2241" w:rsidRDefault="00B41B49" w:rsidP="00FE2241">
      <w:pPr>
        <w:pStyle w:val="Textkrper"/>
        <w:numPr>
          <w:ilvl w:val="2"/>
          <w:numId w:val="10"/>
        </w:numPr>
      </w:pPr>
      <w:r>
        <w:t xml:space="preserve">SBI curve : gives a </w:t>
      </w:r>
      <w:r w:rsidR="00FE2241">
        <w:t>D</w:t>
      </w:r>
      <w:r w:rsidR="00FE2241" w:rsidRPr="001804ED">
        <w:rPr>
          <w:sz w:val="16"/>
          <w:szCs w:val="16"/>
        </w:rPr>
        <w:t>AN</w:t>
      </w:r>
      <w:r w:rsidR="00FE2241">
        <w:t xml:space="preserve"> = distance of anticipation</w:t>
      </w:r>
      <w:r>
        <w:t xml:space="preserve"> = function(V)</w:t>
      </w:r>
    </w:p>
    <w:p w:rsidR="00183B75" w:rsidRDefault="002E3FFC" w:rsidP="00FE2241">
      <w:pPr>
        <w:pStyle w:val="Textkrper"/>
        <w:numPr>
          <w:ilvl w:val="2"/>
          <w:numId w:val="10"/>
        </w:numPr>
      </w:pPr>
      <w:r>
        <w:t>D</w:t>
      </w:r>
      <w:r w:rsidR="006702B5">
        <w:rPr>
          <w:sz w:val="16"/>
          <w:szCs w:val="16"/>
        </w:rPr>
        <w:t>REM</w:t>
      </w:r>
      <w:r>
        <w:t xml:space="preserve"> = distance of remain</w:t>
      </w:r>
      <w:r w:rsidR="006702B5">
        <w:t>,</w:t>
      </w:r>
    </w:p>
    <w:p w:rsidR="00F812DA" w:rsidRDefault="00F812DA" w:rsidP="00FE2241">
      <w:pPr>
        <w:pStyle w:val="Textkrper"/>
        <w:numPr>
          <w:ilvl w:val="2"/>
          <w:numId w:val="10"/>
        </w:numPr>
      </w:pPr>
      <w:r>
        <w:t>T</w:t>
      </w:r>
      <w:r w:rsidRPr="001804ED">
        <w:rPr>
          <w:sz w:val="16"/>
          <w:szCs w:val="16"/>
        </w:rPr>
        <w:t>AN</w:t>
      </w:r>
      <w:r>
        <w:t xml:space="preserve"> = time of anticipation</w:t>
      </w:r>
    </w:p>
    <w:p w:rsidR="00FE2241" w:rsidRDefault="00FE2241" w:rsidP="00FE2241">
      <w:pPr>
        <w:pStyle w:val="Textkrper"/>
        <w:numPr>
          <w:ilvl w:val="2"/>
          <w:numId w:val="10"/>
        </w:numPr>
      </w:pPr>
      <w:r>
        <w:t>V = actual train speed</w:t>
      </w:r>
    </w:p>
    <w:p w:rsidR="00827D81" w:rsidRDefault="00827D81" w:rsidP="00827D81">
      <w:pPr>
        <w:pStyle w:val="Textkrper"/>
      </w:pPr>
    </w:p>
    <w:p w:rsidR="002F63DE" w:rsidRDefault="0078050D" w:rsidP="00F63CF9">
      <w:pPr>
        <w:pStyle w:val="berschrift3"/>
      </w:pPr>
      <w:ins w:id="243" w:author="SYSTEREL" w:date="2013-11-08T17:03:00Z">
        <w:r>
          <w:br w:type="page"/>
        </w:r>
      </w:ins>
      <w:bookmarkStart w:id="244" w:name="_Toc371695381"/>
      <w:r w:rsidR="002F63DE">
        <w:lastRenderedPageBreak/>
        <w:t>Architecture Diagrams</w:t>
      </w:r>
      <w:bookmarkEnd w:id="244"/>
    </w:p>
    <w:p w:rsidR="00CB1040" w:rsidRPr="00CB1040" w:rsidRDefault="00CB1040" w:rsidP="00CB1040">
      <w:pPr>
        <w:pStyle w:val="Textkrper"/>
        <w:rPr>
          <w:color w:val="FF0000"/>
        </w:rPr>
      </w:pPr>
      <w:r w:rsidRPr="00CB1040">
        <w:rPr>
          <w:color w:val="FF0000"/>
        </w:rPr>
        <w:t xml:space="preserve">[SRS-026-chapter : </w:t>
      </w:r>
      <w:r w:rsidR="00FD7D01">
        <w:rPr>
          <w:color w:val="FF0000"/>
        </w:rPr>
        <w:t>3.4</w:t>
      </w:r>
      <w:r w:rsidRPr="00CB1040">
        <w:rPr>
          <w:color w:val="FF0000"/>
        </w:rPr>
        <w:t>]</w:t>
      </w:r>
    </w:p>
    <w:p w:rsidR="002F63DE" w:rsidRDefault="002F63DE" w:rsidP="002F63DE">
      <w:pPr>
        <w:pStyle w:val="Textkrper"/>
      </w:pPr>
      <w:r>
        <w:t>See SysML diagrams (BDD, IBD, STM)</w:t>
      </w:r>
      <w:r w:rsidR="00827D81">
        <w:t>,</w:t>
      </w:r>
    </w:p>
    <w:p w:rsidR="00BB1454" w:rsidRDefault="00827D81" w:rsidP="00827D81">
      <w:pPr>
        <w:pStyle w:val="Textkrper"/>
      </w:pPr>
      <w:r>
        <w:t>Provisionally, a SADT diagram is described  hereafter.</w:t>
      </w:r>
    </w:p>
    <w:p w:rsidR="00686123" w:rsidDel="00AC4792" w:rsidRDefault="00396145" w:rsidP="00AE7199">
      <w:pPr>
        <w:rPr>
          <w:del w:id="245" w:author="SYSTEREL" w:date="2013-11-08T17:04:00Z"/>
        </w:rPr>
      </w:pPr>
      <w:del w:id="246" w:author="SYSTEREL" w:date="2013-11-08T17:03:00Z">
        <w:r>
          <w:rPr>
            <w:noProof/>
            <w:lang w:val="en-US" w:eastAsia="en-US"/>
          </w:rPr>
          <w:lastRenderedPageBreak/>
          <mc:AlternateContent>
            <mc:Choice Requires="wpc">
              <w:drawing>
                <wp:inline distT="0" distB="0" distL="0" distR="0">
                  <wp:extent cx="6078855" cy="7705725"/>
                  <wp:effectExtent l="19050" t="19050" r="7620" b="9525"/>
                  <wp:docPr id="187" name="Zeichenbereich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Canvas">
                      <wpc:wpc>
                        <wpc:bg>
                          <a:noFill/>
                        </wpc:bg>
                        <wpc:whole>
                          <a:ln w="9525" cap="flat" cmpd="sng" algn="ctr">
                            <a:solidFill>
                              <a:srgbClr val="4F81BD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c:whole>
                        <wps:wsp>
                          <wps:cNvPr id="107" name="Text Box 1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5675" y="4115657"/>
                              <a:ext cx="1238479" cy="703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512C" w:rsidRPr="005422F7" w:rsidRDefault="00A1512C" w:rsidP="00BB1454">
                                <w:pPr>
                                  <w:jc w:val="center"/>
                                </w:pPr>
                                <w:r w:rsidRPr="005422F7">
                                  <w:t>To Store Track Condition in Data_Base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5675" y="1876230"/>
                              <a:ext cx="1236733" cy="7237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512C" w:rsidRPr="005422F7" w:rsidRDefault="00A1512C" w:rsidP="00BB1454">
                                <w:pPr>
                                  <w:pStyle w:val="Textkrper2"/>
                                </w:pPr>
                                <w:r w:rsidRPr="005422F7">
                                  <w:t>To Restore Initial Values in Data_Base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Text Box 1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6303" y="94292"/>
                              <a:ext cx="1239353" cy="7054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512C" w:rsidRPr="005422F7" w:rsidRDefault="00A1512C" w:rsidP="00BB1454">
                                <w:pPr>
                                  <w:jc w:val="center"/>
                                </w:pPr>
                                <w:r w:rsidRPr="005422F7">
                                  <w:t xml:space="preserve">To </w:t>
                                </w:r>
                                <w:r>
                                  <w:t>deal with Powerless Section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Text Box 1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1848" y="923709"/>
                              <a:ext cx="1239353" cy="7237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512C" w:rsidRPr="005422F7" w:rsidRDefault="00A1512C" w:rsidP="00BB1454">
                                <w:pPr>
                                  <w:pStyle w:val="Textkrper2"/>
                                </w:pPr>
                                <w:r>
                                  <w:t>To deal with Regenerative Brakes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Text Box 1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595" y="2600006"/>
                              <a:ext cx="1239353" cy="5701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512C" w:rsidRPr="005422F7" w:rsidRDefault="00A1512C" w:rsidP="00BB1454">
                                <w:pPr>
                                  <w:jc w:val="center"/>
                                </w:pPr>
                                <w:r w:rsidRPr="005422F7">
                                  <w:t xml:space="preserve">To </w:t>
                                </w:r>
                                <w:r>
                                  <w:t>deal with Radio Hole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Text Box 1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06696" y="3419819"/>
                              <a:ext cx="1240226" cy="5709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512C" w:rsidRPr="005422F7" w:rsidRDefault="00A1512C" w:rsidP="00BB1454">
                                <w:pPr>
                                  <w:pStyle w:val="Textkrper2"/>
                                </w:pPr>
                                <w:r>
                                  <w:t>To deal with Air Tightness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Text Box 1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5675" y="2991141"/>
                              <a:ext cx="1240226" cy="7237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512C" w:rsidRPr="005422F7" w:rsidRDefault="00A1512C" w:rsidP="00BB1454">
                                <w:pPr>
                                  <w:pStyle w:val="Textkrper2"/>
                                </w:pPr>
                                <w:r w:rsidRPr="005422F7">
                                  <w:t>To Restore Data_Base</w:t>
                                </w:r>
                                <w:r>
                                  <w:t xml:space="preserve"> with new LRBG / MA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Text Box 1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6303" y="4410755"/>
                              <a:ext cx="1239353" cy="5509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512C" w:rsidRPr="005422F7" w:rsidRDefault="00A1512C" w:rsidP="00BB1454">
                                <w:pPr>
                                  <w:pStyle w:val="Textkrper2"/>
                                </w:pPr>
                                <w:r>
                                  <w:t>To deal with Sound Horn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Text Box 1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6303" y="5210488"/>
                              <a:ext cx="1239353" cy="6565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512C" w:rsidRPr="005422F7" w:rsidRDefault="00A1512C" w:rsidP="00BB1454">
                                <w:pPr>
                                  <w:pStyle w:val="Textkrper2"/>
                                </w:pPr>
                                <w:r>
                                  <w:t>To deal with Consumption change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Text Box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8923" y="6114116"/>
                              <a:ext cx="1238479" cy="6661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512C" w:rsidRPr="005422F7" w:rsidRDefault="00A1512C" w:rsidP="00BB1454">
                                <w:pPr>
                                  <w:pStyle w:val="Textkrper2"/>
                                </w:pPr>
                                <w:r>
                                  <w:t>To deal with Traction System change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wgp>
                          <wpg:cNvPr id="117" name="Group 199"/>
                          <wpg:cNvGrpSpPr>
                            <a:grpSpLocks/>
                          </wpg:cNvGrpSpPr>
                          <wpg:grpSpPr bwMode="auto">
                            <a:xfrm>
                              <a:off x="2587007" y="733380"/>
                              <a:ext cx="578190" cy="6134197"/>
                              <a:chOff x="4329" y="13830"/>
                              <a:chExt cx="1963" cy="600"/>
                            </a:xfrm>
                          </wpg:grpSpPr>
                          <wps:wsp>
                            <wps:cNvPr id="118" name="Text Box 2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05" y="13906"/>
                                <a:ext cx="1800" cy="4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1512C" w:rsidRDefault="00A1512C" w:rsidP="00BB1454">
                                  <w:pPr>
                                    <w:pStyle w:val="Index7"/>
                                    <w:rPr>
                                      <w:lang w:val="fr-FR"/>
                                    </w:rPr>
                                  </w:pPr>
                                </w:p>
                                <w:p w:rsidR="00A1512C" w:rsidRDefault="00A1512C" w:rsidP="00BB1454">
                                  <w:pPr>
                                    <w:pStyle w:val="Index7"/>
                                    <w:rPr>
                                      <w:lang w:val="fr-FR"/>
                                    </w:rPr>
                                  </w:pPr>
                                </w:p>
                                <w:p w:rsidR="00A1512C" w:rsidRDefault="00A1512C" w:rsidP="00BB1454">
                                  <w:pPr>
                                    <w:pStyle w:val="Index7"/>
                                    <w:rPr>
                                      <w:lang w:val="fr-FR"/>
                                    </w:rPr>
                                  </w:pPr>
                                </w:p>
                                <w:p w:rsidR="00A1512C" w:rsidRDefault="00A1512C" w:rsidP="00BB1454">
                                  <w:pPr>
                                    <w:pStyle w:val="Index7"/>
                                    <w:rPr>
                                      <w:lang w:val="fr-FR"/>
                                    </w:rPr>
                                  </w:pPr>
                                </w:p>
                                <w:p w:rsidR="00A1512C" w:rsidRDefault="00A1512C" w:rsidP="00BB1454">
                                  <w:pPr>
                                    <w:pStyle w:val="Index7"/>
                                    <w:rPr>
                                      <w:lang w:val="fr-FR"/>
                                    </w:rPr>
                                  </w:pPr>
                                  <w:r w:rsidRPr="00C80933">
                                    <w:rPr>
                                      <w:lang w:val="fr-FR"/>
                                    </w:rPr>
                                    <w:t>Da</w:t>
                                  </w:r>
                                  <w:r>
                                    <w:rPr>
                                      <w:lang w:val="fr-FR"/>
                                    </w:rPr>
                                    <w:t>t</w:t>
                                  </w:r>
                                  <w:r w:rsidRPr="00C80933">
                                    <w:rPr>
                                      <w:lang w:val="fr-FR"/>
                                    </w:rPr>
                                    <w:t>a</w:t>
                                  </w:r>
                                </w:p>
                                <w:p w:rsidR="00A1512C" w:rsidRPr="00C80933" w:rsidRDefault="00A1512C" w:rsidP="00BB1454">
                                  <w:pPr>
                                    <w:pStyle w:val="Index7"/>
                                    <w:rPr>
                                      <w:lang w:val="fr-FR"/>
                                    </w:rPr>
                                  </w:pPr>
                                  <w:r w:rsidRPr="00C80933">
                                    <w:rPr>
                                      <w:lang w:val="fr-FR"/>
                                    </w:rPr>
                                    <w:t>Base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AutoShape 2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29" y="13830"/>
                                <a:ext cx="1963" cy="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  <wps:wsp>
                          <wps:cNvPr id="120" name="AutoShape 202"/>
                          <wps:cNvCnPr>
                            <a:cxnSpLocks noChangeShapeType="1"/>
                            <a:endCxn id="108" idx="1"/>
                          </wps:cNvCnPr>
                          <wps:spPr bwMode="auto">
                            <a:xfrm flipV="1">
                              <a:off x="240185" y="2238554"/>
                              <a:ext cx="755490" cy="96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AutoShape 2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185" y="3352593"/>
                              <a:ext cx="754616" cy="96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AutoShape 2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185" y="4448297"/>
                              <a:ext cx="754616" cy="96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AutoShape 205"/>
                          <wps:cNvCnPr>
                            <a:cxnSpLocks noChangeShapeType="1"/>
                            <a:stCxn id="108" idx="3"/>
                          </wps:cNvCnPr>
                          <wps:spPr bwMode="auto">
                            <a:xfrm>
                              <a:off x="2232407" y="2238554"/>
                              <a:ext cx="351106" cy="96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AutoShap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2407" y="3305447"/>
                              <a:ext cx="351106" cy="96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AutoShap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5901" y="4438693"/>
                              <a:ext cx="351106" cy="96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AutoShape 208"/>
                          <wps:cNvCnPr>
                            <a:cxnSpLocks noChangeShapeType="1"/>
                            <a:stCxn id="119" idx="0"/>
                            <a:endCxn id="109" idx="1"/>
                          </wps:cNvCnPr>
                          <wps:spPr bwMode="auto">
                            <a:xfrm flipV="1">
                              <a:off x="2876975" y="447012"/>
                              <a:ext cx="639328" cy="28636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AutoShape 209"/>
                          <wps:cNvCnPr>
                            <a:cxnSpLocks noChangeShapeType="1"/>
                            <a:endCxn id="110" idx="1"/>
                          </wps:cNvCnPr>
                          <wps:spPr bwMode="auto">
                            <a:xfrm>
                              <a:off x="3139868" y="1284287"/>
                              <a:ext cx="351980" cy="174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AutoShap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39868" y="2883754"/>
                              <a:ext cx="351106" cy="96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AutoShap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3843" y="3791748"/>
                              <a:ext cx="350233" cy="96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AutoShape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5197" y="4714584"/>
                              <a:ext cx="351106" cy="873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AutoShap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5675" y="5657500"/>
                              <a:ext cx="1501372" cy="480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AutoShap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99692" y="5590274"/>
                              <a:ext cx="351106" cy="1047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AutoShap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4932" y="6361196"/>
                              <a:ext cx="351106" cy="873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AutoShap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29454" y="1286034"/>
                              <a:ext cx="352853" cy="87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AutoShap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29454" y="2886373"/>
                              <a:ext cx="351106" cy="96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AutoShap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43428" y="3792621"/>
                              <a:ext cx="351106" cy="96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AutoShap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55656" y="4717203"/>
                              <a:ext cx="350233" cy="785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AutoShap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52162" y="5600751"/>
                              <a:ext cx="351106" cy="1047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AutoShap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54783" y="6352465"/>
                              <a:ext cx="351106" cy="873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Text Box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2563" y="94292"/>
                              <a:ext cx="1065546" cy="63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512C" w:rsidRPr="00AE7199" w:rsidRDefault="00A1512C" w:rsidP="00BB1454">
                                <w:pPr>
                                  <w:pStyle w:val="Sprechblasentext"/>
                                  <w:spacing w:line="300" w:lineRule="atLeast"/>
                                  <w:rPr>
                                    <w:rFonts w:ascii="Arial" w:hAnsi="Arial"/>
                                  </w:rPr>
                                </w:pPr>
                                <w:r w:rsidRPr="00AE7199">
                                  <w:rPr>
                                    <w:rFonts w:ascii="Arial" w:hAnsi="Arial"/>
                                  </w:rPr>
                                  <w:t>Lower / uper Panto</w:t>
                                </w:r>
                              </w:p>
                              <w:p w:rsidR="00A1512C" w:rsidRDefault="00A1512C" w:rsidP="00BB1454">
                                <w:pPr>
                                  <w:pStyle w:val="Sprechblasentext"/>
                                  <w:spacing w:line="300" w:lineRule="atLeast"/>
                                  <w:rPr>
                                    <w:rFonts w:ascii="Arial" w:hAnsi="Arial"/>
                                  </w:rPr>
                                </w:pPr>
                                <w:r w:rsidRPr="00AE7199">
                                  <w:rPr>
                                    <w:rFonts w:ascii="Arial" w:hAnsi="Arial"/>
                                  </w:rPr>
                                  <w:t>Main Switch on/off</w:t>
                                </w:r>
                              </w:p>
                              <w:p w:rsidR="00A1512C" w:rsidRPr="00AE7199" w:rsidRDefault="00A1512C" w:rsidP="00BB1454">
                                <w:pPr>
                                  <w:pStyle w:val="Sprechblasentext"/>
                                  <w:spacing w:line="300" w:lineRule="atLeast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DMI display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AutoShape 2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52162" y="513366"/>
                              <a:ext cx="259399" cy="3492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88853" y="799733"/>
                              <a:ext cx="1062053" cy="9149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512C" w:rsidRPr="00AE7199" w:rsidRDefault="00A1512C" w:rsidP="00BB1454">
                                <w:pPr>
                                  <w:pStyle w:val="Sprechblasentext"/>
                                  <w:spacing w:line="300" w:lineRule="atLeast"/>
                                  <w:jc w:val="left"/>
                                  <w:rPr>
                                    <w:rFonts w:ascii="Arial" w:hAnsi="Arial"/>
                                  </w:rPr>
                                </w:pPr>
                                <w:r w:rsidRPr="00AE7199">
                                  <w:rPr>
                                    <w:rFonts w:ascii="Arial" w:hAnsi="Arial"/>
                                  </w:rPr>
                                  <w:t>Eddy current</w:t>
                                </w:r>
                              </w:p>
                              <w:p w:rsidR="00A1512C" w:rsidRPr="00AE7199" w:rsidRDefault="00A1512C" w:rsidP="00BB1454">
                                <w:pPr>
                                  <w:pStyle w:val="Sprechblasentext"/>
                                  <w:spacing w:line="300" w:lineRule="atLeast"/>
                                  <w:jc w:val="left"/>
                                  <w:rPr>
                                    <w:rFonts w:ascii="Arial" w:hAnsi="Arial"/>
                                  </w:rPr>
                                </w:pPr>
                                <w:r w:rsidRPr="00AE7199">
                                  <w:rPr>
                                    <w:rFonts w:ascii="Arial" w:hAnsi="Arial"/>
                                  </w:rPr>
                                  <w:t>EB / SB Switch</w:t>
                                </w:r>
                              </w:p>
                              <w:p w:rsidR="00A1512C" w:rsidRDefault="00A1512C" w:rsidP="00BB1454">
                                <w:pPr>
                                  <w:pStyle w:val="Sprechblasentext"/>
                                  <w:spacing w:line="300" w:lineRule="atLeast"/>
                                  <w:jc w:val="left"/>
                                  <w:rPr>
                                    <w:rFonts w:ascii="Arial" w:hAnsi="Arial"/>
                                  </w:rPr>
                                </w:pPr>
                                <w:r w:rsidRPr="00AE7199">
                                  <w:rPr>
                                    <w:rFonts w:ascii="Arial" w:hAnsi="Arial"/>
                                  </w:rPr>
                                  <w:t xml:space="preserve"> On / Off</w:t>
                                </w:r>
                                <w:r>
                                  <w:rPr>
                                    <w:rFonts w:ascii="Arial" w:hAnsi="Arial"/>
                                  </w:rPr>
                                  <w:t xml:space="preserve"> </w:t>
                                </w:r>
                              </w:p>
                              <w:p w:rsidR="00A1512C" w:rsidRPr="00AE7199" w:rsidRDefault="00A1512C" w:rsidP="00BB1454">
                                <w:pPr>
                                  <w:pStyle w:val="Sprechblasentext"/>
                                  <w:spacing w:line="300" w:lineRule="atLeast"/>
                                  <w:jc w:val="left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DMI display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3701" y="3447758"/>
                              <a:ext cx="1066420" cy="4470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512C" w:rsidRPr="00224EA5" w:rsidRDefault="00A1512C" w:rsidP="00BB1454">
                                <w:pPr>
                                  <w:pStyle w:val="Sprechblasentext"/>
                                  <w:spacing w:line="300" w:lineRule="atLeast"/>
                                  <w:rPr>
                                    <w:rFonts w:ascii="Arial" w:hAnsi="Arial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lang w:val="fr-FR"/>
                                  </w:rPr>
                                  <w:t xml:space="preserve">Air </w:t>
                                </w:r>
                                <w:r>
                                  <w:rPr>
                                    <w:lang w:val="fr-FR"/>
                                  </w:rPr>
                                  <w:t>Switch on/off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2435" y="4351386"/>
                              <a:ext cx="1062926" cy="5447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512C" w:rsidRDefault="00A1512C" w:rsidP="00BB1454">
                                <w:pPr>
                                  <w:pStyle w:val="Sprechblasentext"/>
                                  <w:spacing w:line="300" w:lineRule="atLeast"/>
                                  <w:jc w:val="left"/>
                                  <w:rPr>
                                    <w:rFonts w:ascii="Arial" w:hAnsi="Arial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lang w:val="fr-FR"/>
                                  </w:rPr>
                                  <w:t>Horn Switch</w:t>
                                </w:r>
                              </w:p>
                              <w:p w:rsidR="00A1512C" w:rsidRPr="00224EA5" w:rsidRDefault="00A1512C" w:rsidP="00BB1454">
                                <w:pPr>
                                  <w:pStyle w:val="Sprechblasentext"/>
                                  <w:spacing w:line="300" w:lineRule="atLeast"/>
                                  <w:jc w:val="left"/>
                                  <w:rPr>
                                    <w:rFonts w:ascii="Arial" w:hAnsi="Arial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lang w:val="fr-FR"/>
                                  </w:rPr>
                                  <w:t xml:space="preserve"> On / Off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Text Box 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21602" y="2600006"/>
                              <a:ext cx="1065546" cy="4470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512C" w:rsidRPr="00224EA5" w:rsidRDefault="00A1512C" w:rsidP="00BB1454">
                                <w:pPr>
                                  <w:pStyle w:val="Sprechblasentext"/>
                                  <w:spacing w:line="300" w:lineRule="atLeast"/>
                                  <w:rPr>
                                    <w:rFonts w:ascii="Arial" w:hAnsi="Arial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lang w:val="fr-FR"/>
                                  </w:rPr>
                                  <w:t>T_NVCONTACT active /not active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Text Box 2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2435" y="6322780"/>
                              <a:ext cx="1062926" cy="5447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512C" w:rsidRPr="00224EA5" w:rsidRDefault="00A1512C" w:rsidP="00BB1454">
                                <w:pPr>
                                  <w:pStyle w:val="Sprechblasentext"/>
                                  <w:spacing w:line="300" w:lineRule="atLeast"/>
                                  <w:jc w:val="left"/>
                                  <w:rPr>
                                    <w:rFonts w:ascii="Arial" w:hAnsi="Arial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lang w:val="fr-FR"/>
                                  </w:rPr>
                                  <w:t>New  Traction System + DMI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Text Box 2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1562" y="5268984"/>
                              <a:ext cx="1062053" cy="5447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512C" w:rsidRDefault="00A1512C" w:rsidP="00BB1454">
                                <w:pPr>
                                  <w:pStyle w:val="Sprechblasentext"/>
                                  <w:spacing w:line="300" w:lineRule="atLeast"/>
                                  <w:jc w:val="left"/>
                                  <w:rPr>
                                    <w:rFonts w:ascii="Arial" w:hAnsi="Arial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lang w:val="fr-FR"/>
                                  </w:rPr>
                                  <w:t>New Consumption</w:t>
                                </w:r>
                              </w:p>
                              <w:p w:rsidR="00A1512C" w:rsidRPr="00224EA5" w:rsidRDefault="00A1512C" w:rsidP="00BB1454">
                                <w:pPr>
                                  <w:pStyle w:val="Sprechblasentext"/>
                                  <w:spacing w:line="300" w:lineRule="atLeast"/>
                                  <w:jc w:val="left"/>
                                  <w:rPr>
                                    <w:rFonts w:ascii="Arial" w:hAnsi="Arial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lang w:val="fr-FR"/>
                                  </w:rPr>
                                  <w:t>Current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Text Box 2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19480"/>
                              <a:ext cx="938904" cy="3239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512C" w:rsidRPr="00F426BE" w:rsidRDefault="00A1512C" w:rsidP="00BB1454">
                                <w:pPr>
                                  <w:pStyle w:val="Sprechblasentext"/>
                                  <w:spacing w:line="300" w:lineRule="atLeast"/>
                                  <w:rPr>
                                    <w:rFonts w:ascii="Arial" w:hAnsi="Arial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 w:rsidRPr="00F426BE">
                                  <w:rPr>
                                    <w:rFonts w:ascii="Arial" w:hAnsi="Arial"/>
                                    <w:sz w:val="22"/>
                                    <w:szCs w:val="22"/>
                                    <w:lang w:val="fr-FR"/>
                                  </w:rPr>
                                  <w:t>Power 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Text Box 2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784" y="2658501"/>
                              <a:ext cx="945017" cy="5229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512C" w:rsidRPr="00F426BE" w:rsidRDefault="00A1512C" w:rsidP="00BB1454">
                                <w:pPr>
                                  <w:pStyle w:val="Sprechblasentext"/>
                                  <w:spacing w:line="300" w:lineRule="atLeast"/>
                                  <w:jc w:val="left"/>
                                  <w:rPr>
                                    <w:rFonts w:ascii="Arial" w:hAnsi="Arial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  <w:lang w:val="fr-FR"/>
                                  </w:rPr>
                                  <w:t>New  LRBG or new MA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72" y="3674756"/>
                              <a:ext cx="925803" cy="7639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512C" w:rsidRPr="00F426BE" w:rsidRDefault="00A1512C" w:rsidP="00BB1454">
                                <w:pPr>
                                  <w:pStyle w:val="Sprechblasentext"/>
                                  <w:spacing w:line="300" w:lineRule="atLeast"/>
                                  <w:rPr>
                                    <w:rFonts w:ascii="Arial" w:hAnsi="Arial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  <w:lang w:val="fr-FR"/>
                                  </w:rPr>
                                  <w:t xml:space="preserve">Packets  38, 40, 67, 68, 69,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185" y="5238426"/>
                              <a:ext cx="1066420" cy="3597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512C" w:rsidRPr="00F426BE" w:rsidRDefault="00A1512C" w:rsidP="00BB1454">
                                <w:pPr>
                                  <w:pStyle w:val="Sprechblasentext"/>
                                  <w:spacing w:line="300" w:lineRule="atLeast"/>
                                  <w:jc w:val="left"/>
                                  <w:rPr>
                                    <w:rFonts w:ascii="Arial" w:hAnsi="Arial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  <w:lang w:val="fr-FR"/>
                                  </w:rPr>
                                  <w:t>other profiles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8923" y="6933057"/>
                              <a:ext cx="1239353" cy="561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512C" w:rsidRPr="005422F7" w:rsidRDefault="00A1512C" w:rsidP="00BB1454">
                                <w:pPr>
                                  <w:pStyle w:val="Textkrper2"/>
                                </w:pPr>
                                <w:r>
                                  <w:t>To deal with Platform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AutoShape 235"/>
                          <wps:cNvCnPr>
                            <a:cxnSpLocks noChangeShapeType="1"/>
                            <a:stCxn id="119" idx="2"/>
                          </wps:cNvCnPr>
                          <wps:spPr bwMode="auto">
                            <a:xfrm>
                              <a:off x="2876975" y="6867577"/>
                              <a:ext cx="539760" cy="320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AutoShape 2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55656" y="7171406"/>
                              <a:ext cx="350233" cy="873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Text Box 2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6802" y="6933057"/>
                              <a:ext cx="1062053" cy="5447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512C" w:rsidRPr="00224EA5" w:rsidRDefault="00A1512C" w:rsidP="00BB1454">
                                <w:pPr>
                                  <w:pStyle w:val="Sprechblasentext"/>
                                  <w:spacing w:line="300" w:lineRule="atLeast"/>
                                  <w:jc w:val="left"/>
                                  <w:rPr>
                                    <w:rFonts w:ascii="Arial" w:hAnsi="Arial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lang w:val="fr-FR"/>
                                  </w:rPr>
                                  <w:t>Doors  Command / Authorization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Text Box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04076" y="1771461"/>
                              <a:ext cx="1239353" cy="7237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512C" w:rsidRDefault="00A1512C" w:rsidP="00BB1454">
                                <w:pPr>
                                  <w:pStyle w:val="Textkrper2"/>
                                </w:pPr>
                                <w:r>
                                  <w:t>To deal with Stopping point</w:t>
                                </w:r>
                              </w:p>
                              <w:p w:rsidR="00A1512C" w:rsidRPr="005422F7" w:rsidRDefault="00A1512C" w:rsidP="00BB1454">
                                <w:pPr>
                                  <w:pStyle w:val="Textkrper2"/>
                                </w:pPr>
                                <w:r>
                                  <w:t>and Tunnel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AutoShape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2096" y="2132039"/>
                              <a:ext cx="351980" cy="87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AutoShap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41682" y="2132913"/>
                              <a:ext cx="352853" cy="174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88853" y="1771461"/>
                              <a:ext cx="1062926" cy="7237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512C" w:rsidRDefault="00A1512C" w:rsidP="00BB1454">
                                <w:pPr>
                                  <w:pStyle w:val="Sprechblasentext"/>
                                  <w:spacing w:line="300" w:lineRule="atLeast"/>
                                  <w:jc w:val="left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DMI display</w:t>
                                </w:r>
                              </w:p>
                              <w:p w:rsidR="00A1512C" w:rsidRPr="00AE7199" w:rsidRDefault="00A1512C" w:rsidP="00BB1454">
                                <w:pPr>
                                  <w:pStyle w:val="Sprechblasentext"/>
                                  <w:spacing w:line="300" w:lineRule="atLeast"/>
                                  <w:jc w:val="left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(stopping area and announcement)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AutoShap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460" y="1015382"/>
                              <a:ext cx="2134586" cy="87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Text Box 2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004" y="340498"/>
                              <a:ext cx="1276036" cy="6748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512C" w:rsidRDefault="00A1512C" w:rsidP="00BB1454">
                                <w:pPr>
                                  <w:pStyle w:val="Sprechblasentext"/>
                                  <w:spacing w:line="300" w:lineRule="atLeast"/>
                                  <w:rPr>
                                    <w:rFonts w:ascii="Arial" w:hAnsi="Arial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  <w:lang w:val="fr-FR"/>
                                  </w:rPr>
                                  <w:t>Train Position</w:t>
                                </w:r>
                              </w:p>
                              <w:p w:rsidR="00A1512C" w:rsidRPr="00D367A4" w:rsidRDefault="00A1512C" w:rsidP="00BB1454">
                                <w:pPr>
                                  <w:pStyle w:val="Sprechblasentext"/>
                                  <w:spacing w:line="300" w:lineRule="atLeast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(E</w:t>
                                </w:r>
                                <w:r w:rsidRPr="00D367A4">
                                  <w:rPr>
                                    <w:rFonts w:ascii="Arial" w:hAnsi="Arial"/>
                                  </w:rPr>
                                  <w:t>stimated / Safe )</w:t>
                                </w:r>
                              </w:p>
                              <w:p w:rsidR="00A1512C" w:rsidRPr="00D367A4" w:rsidRDefault="00A1512C" w:rsidP="00BB1454">
                                <w:pPr>
                                  <w:pStyle w:val="Sprechblasentext"/>
                                  <w:spacing w:line="300" w:lineRule="atLeast"/>
                                  <w:rPr>
                                    <w:rFonts w:ascii="Arial" w:hAnsi="Arial"/>
                                  </w:rPr>
                                </w:pPr>
                                <w:r w:rsidRPr="00D367A4">
                                  <w:rPr>
                                    <w:rFonts w:ascii="Arial" w:hAnsi="Arial"/>
                                  </w:rPr>
                                  <w:t>max / min /</w:t>
                                </w:r>
                                <w:r>
                                  <w:rPr>
                                    <w:rFonts w:ascii="Arial" w:hAnsi="Arial"/>
                                  </w:rPr>
                                  <w:t xml:space="preserve"> front / rear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c:wpc>
                    </a:graphicData>
                  </a:graphic>
                </wp:inline>
              </w:drawing>
            </mc:Choice>
            <mc:Fallback>
              <w:pict>
                <v:group id="Zeichenbereich 187" o:spid="_x0000_s1026" editas="canvas" style="width:478.65pt;height:606.75pt;mso-position-horizontal-relative:char;mso-position-vertical-relative:line" coordsize="60788,77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60788;height:77057;visibility:visible;mso-wrap-style:square" stroked="t" strokecolor="#4f81bd">
                    <v:fill o:detectmouseclick="t"/>
                    <v:path o:connecttype="none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9" o:spid="_x0000_s1028" type="#_x0000_t202" style="position:absolute;left:9956;top:41156;width:12385;height:7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mkUsMA&#10;AADcAAAADwAAAGRycy9kb3ducmV2LnhtbERPS2sCMRC+F/wPYYReSs1aRe26UUqhYm9qxV6HzewD&#10;N5M1Sdftv28Kgrf5+J6TrXvTiI6cry0rGI8SEMS51TWXCo5fH88LED4ga2wsk4Jf8rBeDR4yTLW9&#10;8p66QyhFDGGfooIqhDaV0ucVGfQj2xJHrrDOYIjQlVI7vMZw08iXJJlJgzXHhgpbeq8oPx9+jILF&#10;dNt9+8/J7pTPiuY1PM27zcUp9Tjs35YgAvXhLr65tzrOT+bw/0y8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mkUsMAAADcAAAADwAAAAAAAAAAAAAAAACYAgAAZHJzL2Rv&#10;d25yZXYueG1sUEsFBgAAAAAEAAQA9QAAAIgDAAAAAA==&#10;">
                    <v:textbox>
                      <w:txbxContent>
                        <w:p w:rsidR="00A1512C" w:rsidRPr="005422F7" w:rsidRDefault="00A1512C" w:rsidP="00BB1454">
                          <w:pPr>
                            <w:jc w:val="center"/>
                          </w:pPr>
                          <w:r w:rsidRPr="005422F7">
                            <w:t>To Store Track Condition in Data_Base</w:t>
                          </w:r>
                        </w:p>
                      </w:txbxContent>
                    </v:textbox>
                  </v:shape>
                  <v:shape id="Text Box 190" o:spid="_x0000_s1029" type="#_x0000_t202" style="position:absolute;left:9956;top:18762;width:12368;height:7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YwIM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+EVp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YwIMYAAADcAAAADwAAAAAAAAAAAAAAAACYAgAAZHJz&#10;L2Rvd25yZXYueG1sUEsFBgAAAAAEAAQA9QAAAIsDAAAAAA==&#10;">
                    <v:textbox>
                      <w:txbxContent>
                        <w:p w:rsidR="00A1512C" w:rsidRPr="005422F7" w:rsidRDefault="00A1512C" w:rsidP="00BB1454">
                          <w:pPr>
                            <w:pStyle w:val="Textkrper2"/>
                          </w:pPr>
                          <w:r w:rsidRPr="005422F7">
                            <w:t>To Restore Initial Values in Data_Base</w:t>
                          </w:r>
                        </w:p>
                      </w:txbxContent>
                    </v:textbox>
                  </v:shape>
                  <v:shape id="Text Box 191" o:spid="_x0000_s1030" type="#_x0000_t202" style="position:absolute;left:35163;top:942;width:12393;height:7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Vu8MA&#10;AADcAAAADwAAAGRycy9kb3ducmV2LnhtbERPS2sCMRC+F/wPYYReimatYnXdKKVQsTe10l6HzewD&#10;N5M1Sdftv28Kgrf5+J6TbXrTiI6cry0rmIwTEMS51TWXCk6f76MFCB+QNTaWScEvedisBw8Zptpe&#10;+UDdMZQihrBPUUEVQptK6fOKDPqxbYkjV1hnMEToSqkdXmO4aeRzksylwZpjQ4UtvVWUn48/RsFi&#10;tuu+/cd0/5XPi2YZnl667cUp9TjsX1cgAvXhLr65dzrOT5bw/0y8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qVu8MAAADcAAAADwAAAAAAAAAAAAAAAACYAgAAZHJzL2Rv&#10;d25yZXYueG1sUEsFBgAAAAAEAAQA9QAAAIgDAAAAAA==&#10;">
                    <v:textbox>
                      <w:txbxContent>
                        <w:p w:rsidR="00A1512C" w:rsidRPr="005422F7" w:rsidRDefault="00A1512C" w:rsidP="00BB1454">
                          <w:pPr>
                            <w:jc w:val="center"/>
                          </w:pPr>
                          <w:r w:rsidRPr="005422F7">
                            <w:t xml:space="preserve">To </w:t>
                          </w:r>
                          <w:r>
                            <w:t>deal with Powerless Section</w:t>
                          </w:r>
                        </w:p>
                      </w:txbxContent>
                    </v:textbox>
                  </v:shape>
                  <v:shape id="Text Box 192" o:spid="_x0000_s1031" type="#_x0000_t202" style="position:absolute;left:34918;top:9237;width:12394;height:7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mq+8YA&#10;AADcAAAADwAAAGRycy9kb3ducmV2LnhtbESPQW/CMAyF70j8h8iTdplGykAMCgFNk4bgtrFpu1qN&#10;aas1TkmyUv49PkziZus9v/d5teldozoKsfZsYDzKQBEX3tZcGvj6fHucg4oJ2WLjmQxcKMJmPRys&#10;MLf+zB/UHVKpJIRjjgaqlNpc61hU5DCOfEss2tEHh0nWUGob8CzhrtFPWTbTDmuWhgpbeq2o+D38&#10;OQPz6a77ifvJ+3cxOzaL9PDcbU/BmPu7/mUJKlGfbub/650V/LHgyzMygV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mq+8YAAADcAAAADwAAAAAAAAAAAAAAAACYAgAAZHJz&#10;L2Rvd25yZXYueG1sUEsFBgAAAAAEAAQA9QAAAIsDAAAAAA==&#10;">
                    <v:textbox>
                      <w:txbxContent>
                        <w:p w:rsidR="00A1512C" w:rsidRPr="005422F7" w:rsidRDefault="00A1512C" w:rsidP="00BB1454">
                          <w:pPr>
                            <w:pStyle w:val="Textkrper2"/>
                          </w:pPr>
                          <w:r>
                            <w:t>To deal with Regenerative Brakes</w:t>
                          </w:r>
                        </w:p>
                      </w:txbxContent>
                    </v:textbox>
                  </v:shape>
                  <v:shape id="Text Box 193" o:spid="_x0000_s1032" type="#_x0000_t202" style="position:absolute;left:34935;top:26000;width:12394;height:5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UPYMMA&#10;AADcAAAADwAAAGRycy9kb3ducmV2LnhtbERPTWvCQBC9F/oflhF6KbpJFbWpq5RCRW9WRa9DdkyC&#10;2dl0dxvjv3cFobd5vM+ZLTpTi5acrywrSAcJCOLc6ooLBfvdd38KwgdkjbVlUnAlD4v589MMM20v&#10;/EPtNhQihrDPUEEZQpNJ6fOSDPqBbYgjd7LOYIjQFVI7vMRwU8u3JBlLgxXHhhIb+iopP2//jILp&#10;aNUe/Xq4OeTjU/0eXift8tcp9dLrPj9ABOrCv/jhXuk4P03h/ky8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UPYMMAAADcAAAADwAAAAAAAAAAAAAAAACYAgAAZHJzL2Rv&#10;d25yZXYueG1sUEsFBgAAAAAEAAQA9QAAAIgDAAAAAA==&#10;">
                    <v:textbox>
                      <w:txbxContent>
                        <w:p w:rsidR="00A1512C" w:rsidRPr="005422F7" w:rsidRDefault="00A1512C" w:rsidP="00BB1454">
                          <w:pPr>
                            <w:jc w:val="center"/>
                          </w:pPr>
                          <w:r w:rsidRPr="005422F7">
                            <w:t xml:space="preserve">To </w:t>
                          </w:r>
                          <w:r>
                            <w:t>deal with Radio Hole</w:t>
                          </w:r>
                        </w:p>
                      </w:txbxContent>
                    </v:textbox>
                  </v:shape>
                  <v:shape id="Text Box 194" o:spid="_x0000_s1033" type="#_x0000_t202" style="position:absolute;left:35066;top:34198;width:12403;height:5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eRF8QA&#10;AADcAAAADwAAAGRycy9kb3ducmV2LnhtbERPS2vCQBC+F/wPywi9FN34wEeajZSCYm+tFb0O2TEJ&#10;zc6mu2tM/323IPQ2H99zsk1vGtGR87VlBZNxAoK4sLrmUsHxcztagfABWWNjmRT8kIdNPnjIMNX2&#10;xh/UHUIpYgj7FBVUIbSplL6oyKAf25Y4chfrDIYIXSm1w1sMN42cJslCGqw5NlTY0mtFxdfhahSs&#10;5vvu7N9m76dicWnW4WnZ7b6dUo/D/uUZRKA+/Ivv7r2O8ydT+HsmXi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XkRfEAAAA3AAAAA8AAAAAAAAAAAAAAAAAmAIAAGRycy9k&#10;b3ducmV2LnhtbFBLBQYAAAAABAAEAPUAAACJAwAAAAA=&#10;">
                    <v:textbox>
                      <w:txbxContent>
                        <w:p w:rsidR="00A1512C" w:rsidRPr="005422F7" w:rsidRDefault="00A1512C" w:rsidP="00BB1454">
                          <w:pPr>
                            <w:pStyle w:val="Textkrper2"/>
                          </w:pPr>
                          <w:r>
                            <w:t>To deal with Air Tightness</w:t>
                          </w:r>
                        </w:p>
                      </w:txbxContent>
                    </v:textbox>
                  </v:shape>
                  <v:shape id="Text Box 195" o:spid="_x0000_s1034" type="#_x0000_t202" style="position:absolute;left:9956;top:29911;width:12403;height:7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0jMQA&#10;AADcAAAADwAAAGRycy9kb3ducmV2LnhtbERPS2vCQBC+F/oflil4KbrxgY80GylCi721VvQ6ZMck&#10;NDub7q4x/nu3IPQ2H99zsnVvGtGR87VlBeNRAoK4sLrmUsH++224BOEDssbGMim4kod1/viQYart&#10;hb+o24VSxBD2KSqoQmhTKX1RkUE/si1x5E7WGQwRulJqh5cYbho5SZK5NFhzbKiwpU1Fxc/ubBQs&#10;Z9vu6D+mn4difmpW4XnRvf86pQZP/esLiEB9+Bff3Vsd54+n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bNIzEAAAA3AAAAA8AAAAAAAAAAAAAAAAAmAIAAGRycy9k&#10;b3ducmV2LnhtbFBLBQYAAAAABAAEAPUAAACJAwAAAAA=&#10;">
                    <v:textbox>
                      <w:txbxContent>
                        <w:p w:rsidR="00A1512C" w:rsidRPr="005422F7" w:rsidRDefault="00A1512C" w:rsidP="00BB1454">
                          <w:pPr>
                            <w:pStyle w:val="Textkrper2"/>
                          </w:pPr>
                          <w:r w:rsidRPr="005422F7">
                            <w:t>To Restore Data_Base</w:t>
                          </w:r>
                          <w:r>
                            <w:t xml:space="preserve"> with new LRBG / MA</w:t>
                          </w:r>
                        </w:p>
                      </w:txbxContent>
                    </v:textbox>
                  </v:shape>
                  <v:shape id="Text Box 196" o:spid="_x0000_s1035" type="#_x0000_t202" style="position:absolute;left:35163;top:44107;width:12393;height:5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s+M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dM5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rPjEAAAA3AAAAA8AAAAAAAAAAAAAAAAAmAIAAGRycy9k&#10;b3ducmV2LnhtbFBLBQYAAAAABAAEAPUAAACJAwAAAAA=&#10;">
                    <v:textbox>
                      <w:txbxContent>
                        <w:p w:rsidR="00A1512C" w:rsidRPr="005422F7" w:rsidRDefault="00A1512C" w:rsidP="00BB1454">
                          <w:pPr>
                            <w:pStyle w:val="Textkrper2"/>
                          </w:pPr>
                          <w:r>
                            <w:t>To deal with Sound Horn</w:t>
                          </w:r>
                        </w:p>
                      </w:txbxContent>
                    </v:textbox>
                  </v:shape>
                  <v:shape id="Text Box 197" o:spid="_x0000_s1036" type="#_x0000_t202" style="position:absolute;left:35163;top:52104;width:12393;height:6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  <v:textbox>
                      <w:txbxContent>
                        <w:p w:rsidR="00A1512C" w:rsidRPr="005422F7" w:rsidRDefault="00A1512C" w:rsidP="00BB1454">
                          <w:pPr>
                            <w:pStyle w:val="Textkrper2"/>
                          </w:pPr>
                          <w:r>
                            <w:t>To deal with Consumption change</w:t>
                          </w:r>
                        </w:p>
                      </w:txbxContent>
                    </v:textbox>
                  </v:shape>
                  <v:shape id="Text Box 198" o:spid="_x0000_s1037" type="#_x0000_t202" style="position:absolute;left:35189;top:61141;width:12385;height:6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yXFMMA&#10;AADcAAAADwAAAGRycy9kb3ducmV2LnhtbERPTWvCQBC9C/0PywhepG60Em3qKiK06M1qaa9DdkyC&#10;2dl0dxvjv3cFobd5vM9ZrDpTi5acrywrGI8SEMS51RUXCr6O789zED4ga6wtk4IreVgtn3oLzLS9&#10;8Ce1h1CIGMI+QwVlCE0mpc9LMuhHtiGO3Mk6gyFCV0jt8BLDTS0nSZJKgxXHhhIb2pSUnw9/RsF8&#10;um1//O5l/52np/o1DGftx69TatDv1m8gAnXhX/xwb3WcP07h/ky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yXFMMAAADcAAAADwAAAAAAAAAAAAAAAACYAgAAZHJzL2Rv&#10;d25yZXYueG1sUEsFBgAAAAAEAAQA9QAAAIgDAAAAAA==&#10;">
                    <v:textbox>
                      <w:txbxContent>
                        <w:p w:rsidR="00A1512C" w:rsidRPr="005422F7" w:rsidRDefault="00A1512C" w:rsidP="00BB1454">
                          <w:pPr>
                            <w:pStyle w:val="Textkrper2"/>
                          </w:pPr>
                          <w:r>
                            <w:t>To deal with Traction System change</w:t>
                          </w:r>
                        </w:p>
                      </w:txbxContent>
                    </v:textbox>
                  </v:shape>
                  <v:group id="Group 199" o:spid="_x0000_s1038" style="position:absolute;left:25870;top:7333;width:5781;height:61342" coordorigin="4329,13830" coordsize="1963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v:shape id="Text Box 200" o:spid="_x0000_s1039" type="#_x0000_t202" style="position:absolute;left:4405;top:13906;width:180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DV8YA&#10;AADcAAAADwAAAGRycy9kb3ducmV2LnhtbESPQWvCQBCF74L/YRmhF6kbeyiSukqpStuLYBRKb0N2&#10;TILZ2ZhdY/z3zkHwNsN7894382XvatVRGyrPBqaTBBRx7m3FhYHDfvM6AxUissXaMxm4UYDlYjiY&#10;Y2r9lXfUZbFQEsIhRQNljE2qdchLchgmviEW7ehbh1HWttC2xauEu1q/Jcm7dlixNJTY0FdJ+Sm7&#10;OAPb2x+fvy/JsfttZv+H03a92ozXxryM+s8PUJH6+DQ/rn+s4E+FVp6RCf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hDV8YAAADcAAAADwAAAAAAAAAAAAAAAACYAgAAZHJz&#10;L2Rvd25yZXYueG1sUEsFBgAAAAAEAAQA9QAAAIsDAAAAAA==&#10;" strokeweight="1pt">
                      <v:textbox>
                        <w:txbxContent>
                          <w:p w:rsidR="00A1512C" w:rsidRDefault="00A1512C" w:rsidP="00BB1454">
                            <w:pPr>
                              <w:pStyle w:val="Index7"/>
                              <w:rPr>
                                <w:lang w:val="fr-FR"/>
                              </w:rPr>
                            </w:pPr>
                          </w:p>
                          <w:p w:rsidR="00A1512C" w:rsidRDefault="00A1512C" w:rsidP="00BB1454">
                            <w:pPr>
                              <w:pStyle w:val="Index7"/>
                              <w:rPr>
                                <w:lang w:val="fr-FR"/>
                              </w:rPr>
                            </w:pPr>
                          </w:p>
                          <w:p w:rsidR="00A1512C" w:rsidRDefault="00A1512C" w:rsidP="00BB1454">
                            <w:pPr>
                              <w:pStyle w:val="Index7"/>
                              <w:rPr>
                                <w:lang w:val="fr-FR"/>
                              </w:rPr>
                            </w:pPr>
                          </w:p>
                          <w:p w:rsidR="00A1512C" w:rsidRDefault="00A1512C" w:rsidP="00BB1454">
                            <w:pPr>
                              <w:pStyle w:val="Index7"/>
                              <w:rPr>
                                <w:lang w:val="fr-FR"/>
                              </w:rPr>
                            </w:pPr>
                          </w:p>
                          <w:p w:rsidR="00A1512C" w:rsidRDefault="00A1512C" w:rsidP="00BB1454">
                            <w:pPr>
                              <w:pStyle w:val="Index7"/>
                              <w:rPr>
                                <w:lang w:val="fr-FR"/>
                              </w:rPr>
                            </w:pPr>
                            <w:r w:rsidRPr="00C80933">
                              <w:rPr>
                                <w:lang w:val="fr-FR"/>
                              </w:rPr>
                              <w:t>Da</w:t>
                            </w:r>
                            <w:r>
                              <w:rPr>
                                <w:lang w:val="fr-FR"/>
                              </w:rPr>
                              <w:t>t</w:t>
                            </w:r>
                            <w:r w:rsidRPr="00C80933">
                              <w:rPr>
                                <w:lang w:val="fr-FR"/>
                              </w:rPr>
                              <w:t>a</w:t>
                            </w:r>
                          </w:p>
                          <w:p w:rsidR="00A1512C" w:rsidRPr="00C80933" w:rsidRDefault="00A1512C" w:rsidP="00BB1454">
                            <w:pPr>
                              <w:pStyle w:val="Index7"/>
                              <w:rPr>
                                <w:lang w:val="fr-FR"/>
                              </w:rPr>
                            </w:pPr>
                            <w:r w:rsidRPr="00C80933">
                              <w:rPr>
                                <w:lang w:val="fr-FR"/>
                              </w:rPr>
                              <w:t>Base</w:t>
                            </w:r>
                          </w:p>
                        </w:txbxContent>
                      </v:textbox>
                    </v:shape>
                    <v:roundrect id="AutoShape 201" o:spid="_x0000_s1040" style="position:absolute;left:4329;top:13830;width:1963;height:60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IdcEA&#10;AADcAAAADwAAAGRycy9kb3ducmV2LnhtbERPTYvCMBC9C/6HMIK3NXUPotUoohT24MF1lxVvYzK2&#10;xWZSmqh1f70RBG/zeJ8zW7S2EldqfOlYwXCQgCDWzpScK/j9yT7GIHxANlg5JgV38rCYdzszTI27&#10;8TdddyEXMYR9igqKEOpUSq8LsugHriaO3Mk1FkOETS5Ng7cYbiv5mSQjabHk2FBgTauC9Hl3sQo2&#10;ud8e9V9mPK3b/73Vh0nGB6X6vXY5BRGoDW/xy/1l4vzhBJ7PxAv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liHXBAAAA3AAAAA8AAAAAAAAAAAAAAAAAmAIAAGRycy9kb3du&#10;cmV2LnhtbFBLBQYAAAAABAAEAPUAAACGAwAAAAA=&#10;" filled="f" strokeweight="1pt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02" o:spid="_x0000_s1041" type="#_x0000_t32" style="position:absolute;left:2401;top:22385;width:7555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5t8MAAADcAAAADwAAAGRycy9kb3ducmV2LnhtbESPQWvDMAyF74X+B6NBb42zQsvI6pat&#10;UCi7jHaF7ihiLTGL5RB7cfrvp8NgN4n39N6n7X7ynRppiC6wgceiBEVcB+u4MXD9OC6fQMWEbLEL&#10;TAbuFGG/m8+2WNmQ+UzjJTVKQjhWaKBNqa+0jnVLHmMRemLRvsLgMck6NNoOmCXcd3pVlhvt0bE0&#10;tNjToaX6+/LjDbj87sb+dMivb7fPaDO5+zo4YxYP08szqERT+jf/XZ+s4K8EX56RCf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bObfDAAAA3AAAAA8AAAAAAAAAAAAA&#10;AAAAoQIAAGRycy9kb3ducmV2LnhtbFBLBQYAAAAABAAEAPkAAACRAwAAAAA=&#10;">
                    <v:stroke endarrow="block"/>
                  </v:shape>
                  <v:shape id="AutoShape 203" o:spid="_x0000_s1042" type="#_x0000_t32" style="position:absolute;left:2401;top:33525;width:7547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ecLMAAAADcAAAADwAAAGRycy9kb3ducmV2LnhtbERPS4vCMBC+C/sfwizsTVMFRapRVFgQ&#10;L4sP0OPQjG2wmZQm29R/v1kQvM3H95zlure16Kj1xrGC8SgDQVw4bbhUcDl/D+cgfEDWWDsmBU/y&#10;sF59DJaYaxf5SN0plCKFsM9RQRVCk0vpi4os+pFriBN3d63FkGBbSt1iTOG2lpMsm0mLhlNDhQ3t&#10;Kioep1+rwMQf0zX7XdwerjevI5nn1Bmlvj77zQJEoD68xS/3Xqf5kzH8P5MukK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XnCzAAAAA3AAAAA8AAAAAAAAAAAAAAAAA&#10;oQIAAGRycy9kb3ducmV2LnhtbFBLBQYAAAAABAAEAPkAAACOAwAAAAA=&#10;">
                    <v:stroke endarrow="block"/>
                  </v:shape>
                  <v:shape id="AutoShape 204" o:spid="_x0000_s1043" type="#_x0000_t32" style="position:absolute;left:2401;top:44482;width:7547;height: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CW8AAAADcAAAADwAAAGRycy9kb3ducmV2LnhtbERPTYvCMBC9C/sfwix409TCLlKNosKC&#10;7EVWBT0OzdgGm0lpsk3990ZY2Ns83ucs14NtRE+dN44VzKYZCOLSacOVgvPpazIH4QOyxsYxKXiQ&#10;h/XqbbTEQrvIP9QfQyVSCPsCFdQhtIWUvqzJop+6ljhxN9dZDAl2ldQdxhRuG5ln2ae0aDg11NjS&#10;rqbyfvy1Ckw8mL7d7+L2+3L1OpJ5fDij1Ph92CxABBrCv/jPvddpfp7D65l0gV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FAlvAAAAA3AAAAA8AAAAAAAAAAAAAAAAA&#10;oQIAAGRycy9kb3ducmV2LnhtbFBLBQYAAAAABAAEAPkAAACOAwAAAAA=&#10;">
                    <v:stroke endarrow="block"/>
                  </v:shape>
                  <v:shape id="AutoShape 205" o:spid="_x0000_s1044" type="#_x0000_t32" style="position:absolute;left:22324;top:22385;width:3511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jsg8MAAADcAAAADwAAAGRycy9kb3ducmV2LnhtbERPTWvCQBC9C/6HZYTedBMLoqmriGAp&#10;Sg9qCe1tyE6TYHY27K4m9td3C0Jv83ifs1z3phE3cr62rCCdJCCIC6trLhV8nHfjOQgfkDU2lknB&#10;nTysV8PBEjNtOz7S7RRKEUPYZ6igCqHNpPRFRQb9xLbEkfu2zmCI0JVSO+xiuGnkNElm0mDNsaHC&#10;lrYVFZfT1Sj4PCyu+T1/p32eLvZf6Iz/Ob8q9TTqNy8gAvXhX/xwv+k4f/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Y7IPDAAAA3AAAAA8AAAAAAAAAAAAA&#10;AAAAoQIAAGRycy9kb3ducmV2LnhtbFBLBQYAAAAABAAEAPkAAACRAwAAAAA=&#10;">
                    <v:stroke endarrow="block"/>
                  </v:shape>
                  <v:shape id="AutoShape 206" o:spid="_x0000_s1045" type="#_x0000_t32" style="position:absolute;left:22324;top:33054;width:3511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F098MAAADcAAAADwAAAGRycy9kb3ducmV2LnhtbERPTWvCQBC9C/6HZYTedBMpoqmriGAp&#10;Sg9qCe1tyE6TYHY27K4m9td3C0Jv83ifs1z3phE3cr62rCCdJCCIC6trLhV8nHfjOQgfkDU2lknB&#10;nTysV8PBEjNtOz7S7RRKEUPYZ6igCqHNpPRFRQb9xLbEkfu2zmCI0JVSO+xiuGnkNElm0mDNsaHC&#10;lrYVFZfT1Sj4PCyu+T1/p32eLvZf6Iz/Ob8q9TTqNy8gAvXhX/xwv+k4f/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xdPfDAAAA3AAAAA8AAAAAAAAAAAAA&#10;AAAAoQIAAGRycy9kb3ducmV2LnhtbFBLBQYAAAAABAAEAPkAAACRAwAAAAA=&#10;">
                    <v:stroke endarrow="block"/>
                  </v:shape>
                  <v:shape id="AutoShape 207" o:spid="_x0000_s1046" type="#_x0000_t32" style="position:absolute;left:22359;top:44386;width:3511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3RbMMAAADcAAAADwAAAGRycy9kb3ducmV2LnhtbERPTWvCQBC9C/6HZYTedBOhoqmriGAp&#10;Sg9qCe1tyE6TYHY27K4m9td3C0Jv83ifs1z3phE3cr62rCCdJCCIC6trLhV8nHfjOQgfkDU2lknB&#10;nTysV8PBEjNtOz7S7RRKEUPYZ6igCqHNpPRFRQb9xLbEkfu2zmCI0JVSO+xiuGnkNElm0mDNsaHC&#10;lrYVFZfT1Sj4PCyu+T1/p32eLvZf6Iz/Ob8q9TTqNy8gAvXhX/xwv+k4f/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90WzDAAAA3AAAAA8AAAAAAAAAAAAA&#10;AAAAoQIAAGRycy9kb3ducmV2LnhtbFBLBQYAAAAABAAEAPkAAACRAwAAAAA=&#10;">
                    <v:stroke endarrow="block"/>
                  </v:shape>
                  <v:shape id="AutoShape 208" o:spid="_x0000_s1047" type="#_x0000_t32" style="position:absolute;left:28769;top:4470;width:6394;height:28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4EWMAAAADcAAAADwAAAGRycy9kb3ducmV2LnhtbERPS4vCMBC+C/sfwizsTdMVVqQaRYUF&#10;8bL4AD0OzdgGm0lpYlP//UYQvM3H95z5sre16Kj1xrGC71EGgrhw2nCp4HT8HU5B+ICssXZMCh7k&#10;Ybn4GMwx1y7ynrpDKEUKYZ+jgiqEJpfSFxVZ9CPXECfu6lqLIcG2lLrFmMJtLcdZNpEWDaeGChva&#10;VFTcDnerwMQ/0zXbTVzvzhevI5nHjzNKfX32qxmIQH14i1/urU7zxxN4PpMu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2+BFjAAAAA3AAAAA8AAAAAAAAAAAAAAAAA&#10;oQIAAGRycy9kb3ducmV2LnhtbFBLBQYAAAAABAAEAPkAAACOAwAAAAA=&#10;">
                    <v:stroke endarrow="block"/>
                  </v:shape>
                  <v:shape id="AutoShape 209" o:spid="_x0000_s1048" type="#_x0000_t32" style="position:absolute;left:31398;top:12842;width:3520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PqgMQAAADcAAAADwAAAGRycy9kb3ducmV2LnhtbERPTWvCQBC9C/6HZYTedBMPVVNXEcFS&#10;lB7UEtrbkJ0mwexs2F1N7K/vFoTe5vE+Z7nuTSNu5HxtWUE6SUAQF1bXXCr4OO/GcxA+IGtsLJOC&#10;O3lYr4aDJWbadnyk2ymUIoawz1BBFUKbSemLigz6iW2JI/dtncEQoSuldtjFcNPIaZI8S4M1x4YK&#10;W9pWVFxOV6Pg87C45vf8nfZ5uth/oTP+5/yq1NOo37yACNSHf/HD/abj/OkM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+qAxAAAANwAAAAPAAAAAAAAAAAA&#10;AAAAAKECAABkcnMvZG93bnJldi54bWxQSwUGAAAAAAQABAD5AAAAkgMAAAAA&#10;">
                    <v:stroke endarrow="block"/>
                  </v:shape>
                  <v:shape id="AutoShape 210" o:spid="_x0000_s1049" type="#_x0000_t32" style="position:absolute;left:31398;top:28837;width:3511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x+8sYAAADcAAAADwAAAGRycy9kb3ducmV2LnhtbESPQWvCQBCF74X+h2UK3upGD1Kjq0ih&#10;pVh6qErQ25Adk2B2NuyuGvvrOwfB2wzvzXvfzJe9a9WFQmw8GxgNM1DEpbcNVwZ224/XN1AxIVts&#10;PZOBG0VYLp6f5phbf+VfumxSpSSEY44G6pS6XOtY1uQwDn1HLNrRB4dJ1lBpG/Aq4a7V4yybaIcN&#10;S0ONHb3XVJ42Z2dg/z09F7fih9bFaLo+YHDxb/tpzOClX81AJerTw3y//rKCPxZaeUYm0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8fvLGAAAA3AAAAA8AAAAAAAAA&#10;AAAAAAAAoQIAAGRycy9kb3ducmV2LnhtbFBLBQYAAAAABAAEAPkAAACUAwAAAAA=&#10;">
                    <v:stroke endarrow="block"/>
                  </v:shape>
                  <v:shape id="AutoShape 211" o:spid="_x0000_s1050" type="#_x0000_t32" style="position:absolute;left:31538;top:37917;width:3502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DbacMAAADcAAAADwAAAGRycy9kb3ducmV2LnhtbERPS2vCQBC+C/6HZYTezEYPpYmuUgRF&#10;LD34INjbkJ0modnZsLtq7K93CwVv8/E9Z77sTSuu5HxjWcEkSUEQl1Y3XCk4HdfjNxA+IGtsLZOC&#10;O3lYLoaDOeba3nhP10OoRAxhn6OCOoQul9KXNRn0ie2II/dtncEQoaukdniL4aaV0zR9lQYbjg01&#10;drSqqfw5XIyC80d2Ke7FJ+2KSbb7Qmf873Gj1Muof5+BCNSHp/jfvdVx/jSDv2fiB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w22nDAAAA3AAAAA8AAAAAAAAAAAAA&#10;AAAAoQIAAGRycy9kb3ducmV2LnhtbFBLBQYAAAAABAAEAPkAAACRAwAAAAA=&#10;">
                    <v:stroke endarrow="block"/>
                  </v:shape>
                  <v:shape id="AutoShape 212" o:spid="_x0000_s1051" type="#_x0000_t32" style="position:absolute;left:31651;top:47145;width:3512;height: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PkKcYAAADcAAAADwAAAGRycy9kb3ducmV2LnhtbESPQWvCQBCF70L/wzIFb7qxQqnRVUqh&#10;pVg8VCXobchOk9DsbNhdNfbXdw6Ctxnem/e+Wax616ozhdh4NjAZZ6CIS28brgzsd++jF1AxIVts&#10;PZOBK0VYLR8GC8ytv/A3nbepUhLCMUcDdUpdrnUsa3IYx74jFu3HB4dJ1lBpG/Ai4a7VT1n2rB02&#10;LA01dvRWU/m7PTkDh6/ZqbgWG1oXk9n6iMHFv92HMcPH/nUOKlGf7ubb9acV/KngyzMygV7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T5CnGAAAA3AAAAA8AAAAAAAAA&#10;AAAAAAAAoQIAAGRycy9kb3ducmV2LnhtbFBLBQYAAAAABAAEAPkAAACUAwAAAAA=&#10;">
                    <v:stroke endarrow="block"/>
                  </v:shape>
                  <v:shape id="AutoShape 213" o:spid="_x0000_s1052" type="#_x0000_t32" style="position:absolute;left:9956;top:56575;width:15014;height: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9BssQAAADcAAAADwAAAGRycy9kb3ducmV2LnhtbERPTWvCQBC9F/wPywje6iYVpKauQYSK&#10;KD1UJdjbkJ0modnZsLvG2F/fLRR6m8f7nGU+mFb05HxjWUE6TUAQl1Y3XCk4n14fn0H4gKyxtUwK&#10;7uQhX40elphpe+N36o+hEjGEfYYK6hC6TEpf1mTQT21HHLlP6wyGCF0ltcNbDDetfEqSuTTYcGyo&#10;saNNTeXX8WoUXA6La3Ev3mhfpIv9Bzrjv09bpSbjYf0CItAQ/sV/7p2O82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n0GyxAAAANwAAAAPAAAAAAAAAAAA&#10;AAAAAKECAABkcnMvZG93bnJldi54bWxQSwUGAAAAAAQABAD5AAAAkgMAAAAA&#10;">
                    <v:stroke endarrow="block"/>
                  </v:shape>
                  <v:shape id="AutoShape 214" o:spid="_x0000_s1053" type="#_x0000_t32" style="position:absolute;left:30996;top:55902;width:3511;height: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3fxcMAAADcAAAADwAAAGRycy9kb3ducmV2LnhtbERPTWvCQBC9C/6HZYTedBMLoqmriGAp&#10;Sg9qCe1tyE6TYHY27K4m9td3C0Jv83ifs1z3phE3cr62rCCdJCCIC6trLhV8nHfjOQgfkDU2lknB&#10;nTysV8PBEjNtOz7S7RRKEUPYZ6igCqHNpPRFRQb9xLbEkfu2zmCI0JVSO+xiuGnkNElm0mDNsaHC&#10;lrYVFZfT1Sj4PCyu+T1/p32eLvZf6Iz/Ob8q9TTqNy8gAvXhX/xwv+k4/3k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N38XDAAAA3AAAAA8AAAAAAAAAAAAA&#10;AAAAoQIAAGRycy9kb3ducmV2LnhtbFBLBQYAAAAABAAEAPkAAACRAwAAAAA=&#10;">
                    <v:stroke endarrow="block"/>
                  </v:shape>
                  <v:shape id="AutoShape 215" o:spid="_x0000_s1054" type="#_x0000_t32" style="position:absolute;left:31049;top:63611;width:3511;height: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6XsMAAADcAAAADwAAAGRycy9kb3ducmV2LnhtbERPTWvCQBC9C/6HZYTedJMKoqmriGAp&#10;Sg9qCe1tyE6TYHY27K4m9td3C0Jv83ifs1z3phE3cr62rCCdJCCIC6trLhV8nHfjOQgfkDU2lknB&#10;nTysV8PBEjNtOz7S7RRKEUPYZ6igCqHNpPRFRQb9xLbEkfu2zmCI0JVSO+xiuGnkc5LMpMGaY0OF&#10;LW0rKi6nq1HweVhc83v+Tvs8Xey/0Bn/c35V6mnUb15ABOrDv/jhftNx/nQ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Bel7DAAAA3AAAAA8AAAAAAAAAAAAA&#10;AAAAoQIAAGRycy9kb3ducmV2LnhtbFBLBQYAAAAABAAEAPkAAACRAwAAAAA=&#10;">
                    <v:stroke endarrow="block"/>
                  </v:shape>
                  <v:shape id="AutoShape 216" o:spid="_x0000_s1055" type="#_x0000_t32" style="position:absolute;left:47294;top:12860;width:3529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jiKsMAAADcAAAADwAAAGRycy9kb3ducmV2LnhtbERPS2sCMRC+C/0PYQreNOsDqVujlIIi&#10;ige1LO1t2Ex3l24mSxJ19dcbQehtPr7nzBatqcWZnK8sKxj0ExDEudUVFwq+jsveGwgfkDXWlknB&#10;lTws5i+dGabaXnhP50MoRAxhn6KCMoQmldLnJRn0fdsQR+7XOoMhQldI7fASw00th0kykQYrjg0l&#10;NvRZUv53OBkF39vpKbtmO9pkg+nmB53xt+NKqe5r+/EOIlAb/sVP91rH+aMxPJ6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o4irDAAAA3AAAAA8AAAAAAAAAAAAA&#10;AAAAoQIAAGRycy9kb3ducmV2LnhtbFBLBQYAAAAABAAEAPkAAACRAwAAAAA=&#10;">
                    <v:stroke endarrow="block"/>
                  </v:shape>
                  <v:shape id="AutoShape 217" o:spid="_x0000_s1056" type="#_x0000_t32" style="position:absolute;left:47294;top:28863;width:3511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RHscMAAADcAAAADwAAAGRycy9kb3ducmV2LnhtbERPTWsCMRC9C/0PYQreNKui1K1RSkER&#10;xYNalvY2bKa7SzeTJYm6+uuNIPQ2j/c5s0VranEm5yvLCgb9BARxbnXFhYKv47L3BsIHZI21ZVJw&#10;JQ+L+Utnhqm2F97T+RAKEUPYp6igDKFJpfR5SQZ93zbEkfu1zmCI0BVSO7zEcFPLYZJMpMGKY0OJ&#10;DX2WlP8dTkbB93Z6yq7ZjjbZYLr5QWf87bhSqvvafryDCNSGf/HTvdZx/mgM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kR7HDAAAA3AAAAA8AAAAAAAAAAAAA&#10;AAAAoQIAAGRycy9kb3ducmV2LnhtbFBLBQYAAAAABAAEAPkAAACRAwAAAAA=&#10;">
                    <v:stroke endarrow="block"/>
                  </v:shape>
                  <v:shape id="AutoShape 218" o:spid="_x0000_s1057" type="#_x0000_t32" style="position:absolute;left:47434;top:37926;width:3511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bZxsMAAADcAAAADwAAAGRycy9kb3ducmV2LnhtbERPTWvCQBC9F/wPywi91U1akBpdRQRL&#10;sfRQLUFvQ3ZMgtnZsLua6K93C0Jv83ifM1v0phEXcr62rCAdJSCIC6trLhX87tYv7yB8QNbYWCYF&#10;V/KwmA+eZphp2/EPXbahFDGEfYYKqhDaTEpfVGTQj2xLHLmjdQZDhK6U2mEXw00jX5NkLA3WHBsq&#10;bGlVUXHano2C/dfknF/zb9rk6WRzQGf8bfeh1POwX05BBOrDv/jh/tRx/tsY/p6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22cbDAAAA3AAAAA8AAAAAAAAAAAAA&#10;AAAAoQIAAGRycy9kb3ducmV2LnhtbFBLBQYAAAAABAAEAPkAAACRAwAAAAA=&#10;">
                    <v:stroke endarrow="block"/>
                  </v:shape>
                  <v:shape id="AutoShape 219" o:spid="_x0000_s1058" type="#_x0000_t32" style="position:absolute;left:47556;top:47172;width:3502;height: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p8XcMAAADcAAAADwAAAGRycy9kb3ducmV2LnhtbERPTWsCMRC9C/0PYQreNKuC1q1RSkER&#10;xYNalvY2bKa7SzeTJYm6+uuNIPQ2j/c5s0VranEm5yvLCgb9BARxbnXFhYKv47L3BsIHZI21ZVJw&#10;JQ+L+Utnhqm2F97T+RAKEUPYp6igDKFJpfR5SQZ93zbEkfu1zmCI0BVSO7zEcFPLYZKMpcGKY0OJ&#10;DX2WlP8dTkbB93Z6yq7ZjjbZYLr5QWf87bhSqvvafryDCNSGf/HTvdZx/mgC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6fF3DAAAA3AAAAA8AAAAAAAAAAAAA&#10;AAAAoQIAAGRycy9kb3ducmV2LnhtbFBLBQYAAAAABAAEAPkAAACRAwAAAAA=&#10;">
                    <v:stroke endarrow="block"/>
                  </v:shape>
                  <v:shape id="AutoShape 220" o:spid="_x0000_s1059" type="#_x0000_t32" style="position:absolute;left:47521;top:56007;width:3511;height: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XoL8YAAADcAAAADwAAAGRycy9kb3ducmV2LnhtbESPQWvCQBCF70L/wzIFb7qxQqnRVUqh&#10;pVg8VCXobchOk9DsbNhdNfbXdw6Ctxnem/e+Wax616ozhdh4NjAZZ6CIS28brgzsd++jF1AxIVts&#10;PZOBK0VYLR8GC8ytv/A3nbepUhLCMUcDdUpdrnUsa3IYx74jFu3HB4dJ1lBpG/Ai4a7VT1n2rB02&#10;LA01dvRWU/m7PTkDh6/ZqbgWG1oXk9n6iMHFv92HMcPH/nUOKlGf7ubb9acV/KnQyjMygV7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l6C/GAAAA3AAAAA8AAAAAAAAA&#10;AAAAAAAAoQIAAGRycy9kb3ducmV2LnhtbFBLBQYAAAAABAAEAPkAAACUAwAAAAA=&#10;">
                    <v:stroke endarrow="block"/>
                  </v:shape>
                  <v:shape id="AutoShape 221" o:spid="_x0000_s1060" type="#_x0000_t32" style="position:absolute;left:47547;top:63524;width:3511;height: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lNtMQAAADcAAAADwAAAGRycy9kb3ducmV2LnhtbERPS2vCQBC+F/oflhG81Y0VikldgxQq&#10;YunBB8Hehuw0Cc3Oht01Rn+9Wyj0Nh/fcxb5YFrRk/ONZQXTSQKCuLS64UrB8fD+NAfhA7LG1jIp&#10;uJKHfPn4sMBM2wvvqN+HSsQQ9hkqqEPoMil9WZNBP7EdceS+rTMYInSV1A4vMdy08jlJXqTBhmND&#10;jR291VT+7M9GwekjPRfX4pO2xTTdfqEz/nZYKzUeDatXEIGG8C/+c290nD9L4f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6U20xAAAANwAAAAPAAAAAAAAAAAA&#10;AAAAAKECAABkcnMvZG93bnJldi54bWxQSwUGAAAAAAQABAD5AAAAkgMAAAAA&#10;">
                    <v:stroke endarrow="block"/>
                  </v:shape>
                  <v:shape id="Text Box 222" o:spid="_x0000_s1061" type="#_x0000_t202" style="position:absolute;left:49425;top:942;width:10656;height:6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20cQA&#10;AADcAAAADwAAAGRycy9kb3ducmV2LnhtbESPzW7CQAyE75V4h5WReqlgA6L8BBYElYq48vMAJmuS&#10;iKw3yi4kvH19QOrN1oxnPq82navUk5pQejYwGiagiDNvS84NXM6/gzmoEJEtVp7JwIsCbNa9jxWm&#10;1rd8pOcp5kpCOKRooIixTrUOWUEOw9DXxKLdfOMwytrk2jbYSrir9DhJptphydJQYE0/BWX308MZ&#10;uB3ar+9Fe93Hy+w4me6wnF39y5jPfrddgorUxX/z+/pgBX8i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29tHEAAAA3AAAAA8AAAAAAAAAAAAAAAAAmAIAAGRycy9k&#10;b3ducmV2LnhtbFBLBQYAAAAABAAEAPUAAACJAwAAAAA=&#10;" stroked="f">
                    <v:textbox>
                      <w:txbxContent>
                        <w:p w:rsidR="00A1512C" w:rsidRPr="00AE7199" w:rsidRDefault="00A1512C" w:rsidP="00BB1454">
                          <w:pPr>
                            <w:pStyle w:val="Sprechblasentext"/>
                            <w:spacing w:line="300" w:lineRule="atLeast"/>
                            <w:rPr>
                              <w:rFonts w:ascii="Arial" w:hAnsi="Arial"/>
                            </w:rPr>
                          </w:pPr>
                          <w:r w:rsidRPr="00AE7199">
                            <w:rPr>
                              <w:rFonts w:ascii="Arial" w:hAnsi="Arial"/>
                            </w:rPr>
                            <w:t>Lower / uper Panto</w:t>
                          </w:r>
                        </w:p>
                        <w:p w:rsidR="00A1512C" w:rsidRDefault="00A1512C" w:rsidP="00BB1454">
                          <w:pPr>
                            <w:pStyle w:val="Sprechblasentext"/>
                            <w:spacing w:line="300" w:lineRule="atLeast"/>
                            <w:rPr>
                              <w:rFonts w:ascii="Arial" w:hAnsi="Arial"/>
                            </w:rPr>
                          </w:pPr>
                          <w:r w:rsidRPr="00AE7199">
                            <w:rPr>
                              <w:rFonts w:ascii="Arial" w:hAnsi="Arial"/>
                            </w:rPr>
                            <w:t>Main Switch on/off</w:t>
                          </w:r>
                        </w:p>
                        <w:p w:rsidR="00A1512C" w:rsidRPr="00AE7199" w:rsidRDefault="00A1512C" w:rsidP="00BB1454">
                          <w:pPr>
                            <w:pStyle w:val="Sprechblasentext"/>
                            <w:spacing w:line="300" w:lineRule="atLeast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DMI display</w:t>
                          </w:r>
                        </w:p>
                      </w:txbxContent>
                    </v:textbox>
                  </v:shape>
                  <v:shape id="AutoShape 223" o:spid="_x0000_s1062" type="#_x0000_t32" style="position:absolute;left:47521;top:5133;width:2594;height:3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h5jMEAAADcAAAADwAAAGRycy9kb3ducmV2LnhtbERP32vCMBB+F/Y/hBv4pmmHyuiMZRME&#10;8UXmBtvj0ZxtsLmUJmvqf2+EgW/38f28dTnaVgzUe+NYQT7PQBBXThuuFXx/7WavIHxA1tg6JgVX&#10;8lBuniZrLLSL/EnDKdQihbAvUEETQldI6auGLPq564gTd3a9xZBgX0vdY0zhtpUvWbaSFg2nhgY7&#10;2jZUXU5/VoGJRzN0+238OPz8eh3JXJfOKDV9Ht/fQAQaw0P8797rNH+Rw/2ZdIH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iHmMwQAAANwAAAAPAAAAAAAAAAAAAAAA&#10;AKECAABkcnMvZG93bnJldi54bWxQSwUGAAAAAAQABAD5AAAAjwMAAAAA&#10;">
                    <v:stroke endarrow="block"/>
                  </v:shape>
                  <v:shape id="Text Box 224" o:spid="_x0000_s1063" type="#_x0000_t202" style="position:absolute;left:49888;top:7997;width:10621;height:9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NPcAA&#10;AADcAAAADwAAAGRycy9kb3ducmV2LnhtbERP24rCMBB9F/yHMAu+iE0Vb9s1igorvnr5gGkztmWb&#10;SWmirX9vFgTf5nCus9p0phIPalxpWcE4ikEQZ1aXnCu4Xn5HSxDOI2usLJOCJznYrPu9FSbatnyi&#10;x9nnIoSwS1BB4X2dSOmyggy6yNbEgbvZxqAPsMmlbrAN4aaSkzieS4Mlh4YCa9oXlP2d70bB7dgO&#10;Z99tevDXxWk632G5SO1TqcFXt/0B4anzH/HbfdRh/nQC/8+E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jNPcAAAADcAAAADwAAAAAAAAAAAAAAAACYAgAAZHJzL2Rvd25y&#10;ZXYueG1sUEsFBgAAAAAEAAQA9QAAAIUDAAAAAA==&#10;" stroked="f">
                    <v:textbox>
                      <w:txbxContent>
                        <w:p w:rsidR="00A1512C" w:rsidRPr="00AE7199" w:rsidRDefault="00A1512C" w:rsidP="00BB1454">
                          <w:pPr>
                            <w:pStyle w:val="Sprechblasentext"/>
                            <w:spacing w:line="300" w:lineRule="atLeast"/>
                            <w:jc w:val="left"/>
                            <w:rPr>
                              <w:rFonts w:ascii="Arial" w:hAnsi="Arial"/>
                            </w:rPr>
                          </w:pPr>
                          <w:r w:rsidRPr="00AE7199">
                            <w:rPr>
                              <w:rFonts w:ascii="Arial" w:hAnsi="Arial"/>
                            </w:rPr>
                            <w:t>Eddy current</w:t>
                          </w:r>
                        </w:p>
                        <w:p w:rsidR="00A1512C" w:rsidRPr="00AE7199" w:rsidRDefault="00A1512C" w:rsidP="00BB1454">
                          <w:pPr>
                            <w:pStyle w:val="Sprechblasentext"/>
                            <w:spacing w:line="300" w:lineRule="atLeast"/>
                            <w:jc w:val="left"/>
                            <w:rPr>
                              <w:rFonts w:ascii="Arial" w:hAnsi="Arial"/>
                            </w:rPr>
                          </w:pPr>
                          <w:r w:rsidRPr="00AE7199">
                            <w:rPr>
                              <w:rFonts w:ascii="Arial" w:hAnsi="Arial"/>
                            </w:rPr>
                            <w:t>EB / SB Switch</w:t>
                          </w:r>
                        </w:p>
                        <w:p w:rsidR="00A1512C" w:rsidRDefault="00A1512C" w:rsidP="00BB1454">
                          <w:pPr>
                            <w:pStyle w:val="Sprechblasentext"/>
                            <w:spacing w:line="300" w:lineRule="atLeast"/>
                            <w:jc w:val="left"/>
                            <w:rPr>
                              <w:rFonts w:ascii="Arial" w:hAnsi="Arial"/>
                            </w:rPr>
                          </w:pPr>
                          <w:r w:rsidRPr="00AE7199">
                            <w:rPr>
                              <w:rFonts w:ascii="Arial" w:hAnsi="Arial"/>
                            </w:rPr>
                            <w:t xml:space="preserve"> On / Off</w:t>
                          </w:r>
                          <w:r>
                            <w:rPr>
                              <w:rFonts w:ascii="Arial" w:hAnsi="Arial"/>
                            </w:rPr>
                            <w:t xml:space="preserve"> </w:t>
                          </w:r>
                        </w:p>
                        <w:p w:rsidR="00A1512C" w:rsidRPr="00AE7199" w:rsidRDefault="00A1512C" w:rsidP="00BB1454">
                          <w:pPr>
                            <w:pStyle w:val="Sprechblasentext"/>
                            <w:spacing w:line="300" w:lineRule="atLeast"/>
                            <w:jc w:val="left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DMI display</w:t>
                          </w:r>
                        </w:p>
                      </w:txbxContent>
                    </v:textbox>
                  </v:shape>
                  <v:shape id="Text Box 225" o:spid="_x0000_s1064" type="#_x0000_t202" style="position:absolute;left:50037;top:34477;width:10664;height:4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Ropr8A&#10;AADcAAAADwAAAGRycy9kb3ducmV2LnhtbERPy6rCMBDdC/5DGMGNXFPf9/YaRQXFrY8PGJuxLTaT&#10;0kRb/94Igrs5nOfMl40pxIMql1tWMOhHIIgTq3NOFZxP259fEM4jaywsk4InOVgu2q05xtrWfKDH&#10;0acihLCLUUHmfRlL6ZKMDLq+LYkDd7WVQR9glUpdYR3CTSGHUTSVBnMODRmWtMkouR3vRsF1X/cm&#10;f/Vl58+zw3i6xnx2sU+lup1m9Q/CU+O/4o97r8P88Qjez4QL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JGimvwAAANwAAAAPAAAAAAAAAAAAAAAAAJgCAABkcnMvZG93bnJl&#10;di54bWxQSwUGAAAAAAQABAD1AAAAhAMAAAAA&#10;" stroked="f">
                    <v:textbox>
                      <w:txbxContent>
                        <w:p w:rsidR="00A1512C" w:rsidRPr="00224EA5" w:rsidRDefault="00A1512C" w:rsidP="00BB1454">
                          <w:pPr>
                            <w:pStyle w:val="Sprechblasentext"/>
                            <w:spacing w:line="300" w:lineRule="atLeast"/>
                            <w:rPr>
                              <w:rFonts w:ascii="Arial" w:hAnsi="Arial"/>
                              <w:lang w:val="fr-FR"/>
                            </w:rPr>
                          </w:pPr>
                          <w:r>
                            <w:rPr>
                              <w:rFonts w:ascii="Arial" w:hAnsi="Arial"/>
                              <w:lang w:val="fr-FR"/>
                            </w:rPr>
                            <w:t xml:space="preserve">Air </w:t>
                          </w:r>
                          <w:r>
                            <w:rPr>
                              <w:lang w:val="fr-FR"/>
                            </w:rPr>
                            <w:t>Switch on/off</w:t>
                          </w:r>
                        </w:p>
                      </w:txbxContent>
                    </v:textbox>
                  </v:shape>
                  <v:shape id="Text Box 226" o:spid="_x0000_s1065" type="#_x0000_t202" style="position:absolute;left:50124;top:43513;width:10629;height:5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3w0sAA&#10;AADcAAAADwAAAGRycy9kb3ducmV2LnhtbERPy6rCMBDdC/5DGMGNaKrUVzWKV/Di1scHjM3YFptJ&#10;aXJt/XsjXHA3h/Oc9bY1pXhS7QrLCsajCARxanXBmYLr5TBcgHAeWWNpmRS8yMF20+2sMdG24RM9&#10;zz4TIYRdggpy76tESpfmZNCNbEUcuLutDfoA60zqGpsQbko5iaKZNFhwaMixon1O6eP8ZxTcj81g&#10;umxuv/46P8WzHyzmN/tSqt9rdysQnlr/Ff+7jzrMj2P4PBMu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3w0sAAAADcAAAADwAAAAAAAAAAAAAAAACYAgAAZHJzL2Rvd25y&#10;ZXYueG1sUEsFBgAAAAAEAAQA9QAAAIUDAAAAAA==&#10;" stroked="f">
                    <v:textbox>
                      <w:txbxContent>
                        <w:p w:rsidR="00A1512C" w:rsidRDefault="00A1512C" w:rsidP="00BB1454">
                          <w:pPr>
                            <w:pStyle w:val="Sprechblasentext"/>
                            <w:spacing w:line="300" w:lineRule="atLeast"/>
                            <w:jc w:val="left"/>
                            <w:rPr>
                              <w:rFonts w:ascii="Arial" w:hAnsi="Arial"/>
                              <w:lang w:val="fr-FR"/>
                            </w:rPr>
                          </w:pPr>
                          <w:r>
                            <w:rPr>
                              <w:rFonts w:ascii="Arial" w:hAnsi="Arial"/>
                              <w:lang w:val="fr-FR"/>
                            </w:rPr>
                            <w:t>Horn Switch</w:t>
                          </w:r>
                        </w:p>
                        <w:p w:rsidR="00A1512C" w:rsidRPr="00224EA5" w:rsidRDefault="00A1512C" w:rsidP="00BB1454">
                          <w:pPr>
                            <w:pStyle w:val="Sprechblasentext"/>
                            <w:spacing w:line="300" w:lineRule="atLeast"/>
                            <w:jc w:val="left"/>
                            <w:rPr>
                              <w:rFonts w:ascii="Arial" w:hAnsi="Arial"/>
                              <w:lang w:val="fr-FR"/>
                            </w:rPr>
                          </w:pPr>
                          <w:r>
                            <w:rPr>
                              <w:rFonts w:ascii="Arial" w:hAnsi="Arial"/>
                              <w:lang w:val="fr-FR"/>
                            </w:rPr>
                            <w:t xml:space="preserve"> On / Off</w:t>
                          </w:r>
                        </w:p>
                      </w:txbxContent>
                    </v:textbox>
                  </v:shape>
                  <v:shape id="Text Box 227" o:spid="_x0000_s1066" type="#_x0000_t202" style="position:absolute;left:49216;top:26000;width:10655;height:4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VScIA&#10;AADcAAAADwAAAGRycy9kb3ducmV2LnhtbERPzWrCQBC+C77DMkIvUjeWqG3qJthCJdeoDzBmxySY&#10;nQ3Z1cS37wqF3ubj+51tNppW3Kl3jWUFy0UEgri0uuFKwen48/oOwnlkja1lUvAgB1k6nWwx0Xbg&#10;gu4HX4kQwi5BBbX3XSKlK2sy6Ba2Iw7cxfYGfYB9JXWPQwg3rXyLorU02HBoqLGj75rK6+FmFFzy&#10;Yb76GM57f9oU8foLm83ZPpR6mY27TxCeRv8v/nPnOsyPV/B8Jlw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VVJwgAAANwAAAAPAAAAAAAAAAAAAAAAAJgCAABkcnMvZG93&#10;bnJldi54bWxQSwUGAAAAAAQABAD1AAAAhwMAAAAA&#10;" stroked="f">
                    <v:textbox>
                      <w:txbxContent>
                        <w:p w:rsidR="00A1512C" w:rsidRPr="00224EA5" w:rsidRDefault="00A1512C" w:rsidP="00BB1454">
                          <w:pPr>
                            <w:pStyle w:val="Sprechblasentext"/>
                            <w:spacing w:line="300" w:lineRule="atLeast"/>
                            <w:rPr>
                              <w:rFonts w:ascii="Arial" w:hAnsi="Arial"/>
                              <w:lang w:val="fr-FR"/>
                            </w:rPr>
                          </w:pPr>
                          <w:r>
                            <w:rPr>
                              <w:rFonts w:ascii="Arial" w:hAnsi="Arial"/>
                              <w:lang w:val="fr-FR"/>
                            </w:rPr>
                            <w:t>T_NVCONTACT active /not active</w:t>
                          </w:r>
                        </w:p>
                      </w:txbxContent>
                    </v:textbox>
                  </v:shape>
                  <v:shape id="Text Box 228" o:spid="_x0000_s1067" type="#_x0000_t202" style="position:absolute;left:50124;top:63227;width:10629;height:5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PLPsIA&#10;AADcAAAADwAAAGRycy9kb3ducmV2LnhtbERP22rCQBB9F/oPyxT6IrqxpFGjm2CFlrx6+YAxOybB&#10;7GzIbk38e7dQ6NscznW2+WhacafeNZYVLOYRCOLS6oYrBefT12wFwnlkja1lUvAgB3n2Mtliqu3A&#10;B7offSVCCLsUFdTed6mUrqzJoJvbjjhwV9sb9AH2ldQ9DiHctPI9ihJpsOHQUGNH+5rK2/HHKLgW&#10;w/RjPVy+/Xl5iJNPbJYX+1Dq7XXcbUB4Gv2/+M9d6DA/TuD3mXCB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U8s+wgAAANwAAAAPAAAAAAAAAAAAAAAAAJgCAABkcnMvZG93&#10;bnJldi54bWxQSwUGAAAAAAQABAD1AAAAhwMAAAAA&#10;" stroked="f">
                    <v:textbox>
                      <w:txbxContent>
                        <w:p w:rsidR="00A1512C" w:rsidRPr="00224EA5" w:rsidRDefault="00A1512C" w:rsidP="00BB1454">
                          <w:pPr>
                            <w:pStyle w:val="Sprechblasentext"/>
                            <w:spacing w:line="300" w:lineRule="atLeast"/>
                            <w:jc w:val="left"/>
                            <w:rPr>
                              <w:rFonts w:ascii="Arial" w:hAnsi="Arial"/>
                              <w:lang w:val="fr-FR"/>
                            </w:rPr>
                          </w:pPr>
                          <w:r>
                            <w:rPr>
                              <w:rFonts w:ascii="Arial" w:hAnsi="Arial"/>
                              <w:lang w:val="fr-FR"/>
                            </w:rPr>
                            <w:t>New  Traction System + DMI</w:t>
                          </w:r>
                        </w:p>
                      </w:txbxContent>
                    </v:textbox>
                  </v:shape>
                  <v:shape id="Text Box 229" o:spid="_x0000_s1068" type="#_x0000_t202" style="position:absolute;left:50115;top:52689;width:10621;height:5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9upcEA&#10;AADcAAAADwAAAGRycy9kb3ducmV2LnhtbERP24rCMBB9X/Afwgi+LGuqqN3tNooKiq+6fsDYTC9s&#10;MylNtPXvjSD4NodznXTVm1rcqHWVZQWTcQSCOLO64kLB+W/39Q3CeWSNtWVScCcHq+XgI8VE246P&#10;dDv5QoQQdgkqKL1vEildVpJBN7YNceBy2xr0AbaF1C12IdzUchpFC2mw4tBQYkPbkrL/09UoyA/d&#10;5/ynu+z9OT7OFhus4ou9KzUa9utfEJ56/xa/3Acd5s9i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fbqXBAAAA3AAAAA8AAAAAAAAAAAAAAAAAmAIAAGRycy9kb3du&#10;cmV2LnhtbFBLBQYAAAAABAAEAPUAAACGAwAAAAA=&#10;" stroked="f">
                    <v:textbox>
                      <w:txbxContent>
                        <w:p w:rsidR="00A1512C" w:rsidRDefault="00A1512C" w:rsidP="00BB1454">
                          <w:pPr>
                            <w:pStyle w:val="Sprechblasentext"/>
                            <w:spacing w:line="300" w:lineRule="atLeast"/>
                            <w:jc w:val="left"/>
                            <w:rPr>
                              <w:rFonts w:ascii="Arial" w:hAnsi="Arial"/>
                              <w:lang w:val="fr-FR"/>
                            </w:rPr>
                          </w:pPr>
                          <w:r>
                            <w:rPr>
                              <w:rFonts w:ascii="Arial" w:hAnsi="Arial"/>
                              <w:lang w:val="fr-FR"/>
                            </w:rPr>
                            <w:t>New Consumption</w:t>
                          </w:r>
                        </w:p>
                        <w:p w:rsidR="00A1512C" w:rsidRPr="00224EA5" w:rsidRDefault="00A1512C" w:rsidP="00BB1454">
                          <w:pPr>
                            <w:pStyle w:val="Sprechblasentext"/>
                            <w:spacing w:line="300" w:lineRule="atLeast"/>
                            <w:jc w:val="left"/>
                            <w:rPr>
                              <w:rFonts w:ascii="Arial" w:hAnsi="Arial"/>
                              <w:lang w:val="fr-FR"/>
                            </w:rPr>
                          </w:pPr>
                          <w:r>
                            <w:rPr>
                              <w:rFonts w:ascii="Arial" w:hAnsi="Arial"/>
                              <w:lang w:val="fr-FR"/>
                            </w:rPr>
                            <w:t>Current</w:t>
                          </w:r>
                        </w:p>
                      </w:txbxContent>
                    </v:textbox>
                  </v:shape>
                  <v:shape id="Text Box 230" o:spid="_x0000_s1069" type="#_x0000_t202" style="position:absolute;top:18194;width:9389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D618QA&#10;AADcAAAADwAAAGRycy9kb3ducmV2LnhtbESPzW7CQAyE75V4h5WReqlgA6L8BBYElYq48vMAJmuS&#10;iKw3yi4kvH19QOrN1oxnPq82navUk5pQejYwGiagiDNvS84NXM6/gzmoEJEtVp7JwIsCbNa9jxWm&#10;1rd8pOcp5kpCOKRooIixTrUOWUEOw9DXxKLdfOMwytrk2jbYSrir9DhJptphydJQYE0/BWX308MZ&#10;uB3ar+9Fe93Hy+w4me6wnF39y5jPfrddgorUxX/z+/pgBX8it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A+tfEAAAA3AAAAA8AAAAAAAAAAAAAAAAAmAIAAGRycy9k&#10;b3ducmV2LnhtbFBLBQYAAAAABAAEAPUAAACJAwAAAAA=&#10;" stroked="f">
                    <v:textbox>
                      <w:txbxContent>
                        <w:p w:rsidR="00A1512C" w:rsidRPr="00F426BE" w:rsidRDefault="00A1512C" w:rsidP="00BB1454">
                          <w:pPr>
                            <w:pStyle w:val="Sprechblasentext"/>
                            <w:spacing w:line="300" w:lineRule="atLeast"/>
                            <w:rPr>
                              <w:rFonts w:ascii="Arial" w:hAnsi="Arial"/>
                              <w:sz w:val="22"/>
                              <w:szCs w:val="22"/>
                              <w:lang w:val="fr-FR"/>
                            </w:rPr>
                          </w:pPr>
                          <w:r w:rsidRPr="00F426BE">
                            <w:rPr>
                              <w:rFonts w:ascii="Arial" w:hAnsi="Arial"/>
                              <w:sz w:val="22"/>
                              <w:szCs w:val="22"/>
                              <w:lang w:val="fr-FR"/>
                            </w:rPr>
                            <w:t>Power On</w:t>
                          </w:r>
                        </w:p>
                      </w:txbxContent>
                    </v:textbox>
                  </v:shape>
                  <v:shape id="Text Box 231" o:spid="_x0000_s1070" type="#_x0000_t202" style="position:absolute;left:497;top:26585;width:9451;height:5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fTMEA&#10;AADcAAAADwAAAGRycy9kb3ducmV2LnhtbERP22rCQBB9F/oPyxT6IrqxxFt0DVZo8dXLB4zZMQlm&#10;Z0N2m8vfu4WCb3M419mmvalES40rLSuYTSMQxJnVJecKrpfvyQqE88gaK8ukYCAH6e5ttMVE245P&#10;1J59LkIIuwQVFN7XiZQuK8igm9qaOHB32xj0ATa51A12IdxU8jOKFtJgyaGhwJoOBWWP869RcD92&#10;4/m6u/346/IUL76wXN7soNTHe7/fgPDU+5f4333UYX68hr9nw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MX0zBAAAA3AAAAA8AAAAAAAAAAAAAAAAAmAIAAGRycy9kb3du&#10;cmV2LnhtbFBLBQYAAAAABAAEAPUAAACGAwAAAAA=&#10;" stroked="f">
                    <v:textbox>
                      <w:txbxContent>
                        <w:p w:rsidR="00A1512C" w:rsidRPr="00F426BE" w:rsidRDefault="00A1512C" w:rsidP="00BB1454">
                          <w:pPr>
                            <w:pStyle w:val="Sprechblasentext"/>
                            <w:spacing w:line="300" w:lineRule="atLeast"/>
                            <w:jc w:val="left"/>
                            <w:rPr>
                              <w:rFonts w:ascii="Arial" w:hAnsi="Arial"/>
                              <w:sz w:val="22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  <w:szCs w:val="22"/>
                              <w:lang w:val="fr-FR"/>
                            </w:rPr>
                            <w:t>New  LRBG or new MA</w:t>
                          </w:r>
                        </w:p>
                      </w:txbxContent>
                    </v:textbox>
                  </v:shape>
                  <v:shape id="Text Box 232" o:spid="_x0000_s1071" type="#_x0000_t202" style="position:absolute;left:698;top:36747;width:9258;height:7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9gDMMA&#10;AADcAAAADwAAAGRycy9kb3ducmV2LnhtbESPzW7CQAyE75V4h5WReqlgA+I3sKBSqYgrPw9gsiaJ&#10;yHqj7JaEt68PSNxszXjm83rbuUo9qAmlZwOjYQKKOPO25NzA5fw7WIAKEdli5ZkMPCnAdtP7WGNq&#10;fctHepxiriSEQ4oGihjrVOuQFeQwDH1NLNrNNw6jrE2ubYOthLtKj5Nkph2WLA0F1vRTUHY//TkD&#10;t0P7NV221328zI+T2Q7L+dU/jfnsd98rUJG6+Da/rg9W8KeCL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9gDMMAAADcAAAADwAAAAAAAAAAAAAAAACYAgAAZHJzL2Rv&#10;d25yZXYueG1sUEsFBgAAAAAEAAQA9QAAAIgDAAAAAA==&#10;" stroked="f">
                    <v:textbox>
                      <w:txbxContent>
                        <w:p w:rsidR="00A1512C" w:rsidRPr="00F426BE" w:rsidRDefault="00A1512C" w:rsidP="00BB1454">
                          <w:pPr>
                            <w:pStyle w:val="Sprechblasentext"/>
                            <w:spacing w:line="300" w:lineRule="atLeast"/>
                            <w:rPr>
                              <w:rFonts w:ascii="Arial" w:hAnsi="Arial"/>
                              <w:sz w:val="22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  <w:szCs w:val="22"/>
                              <w:lang w:val="fr-FR"/>
                            </w:rPr>
                            <w:t xml:space="preserve">Packets  38, 40, 67, 68, 69, </w:t>
                          </w:r>
                        </w:p>
                      </w:txbxContent>
                    </v:textbox>
                  </v:shape>
                  <v:shape id="Text Box 233" o:spid="_x0000_s1072" type="#_x0000_t202" style="position:absolute;left:2401;top:52384;width:10665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PFl8IA&#10;AADcAAAADwAAAGRycy9kb3ducmV2LnhtbERP22rCQBB9F/yHZQp9Ed1YvDV1E7RgyWvUDxizYxKa&#10;nQ3Z1SR/3y0U+jaHc519OphGPKlztWUFy0UEgriwuuZSwfVymu9AOI+ssbFMCkZykCbTyR5jbXvO&#10;6Xn2pQgh7GJUUHnfxlK6oiKDbmFb4sDdbWfQB9iVUnfYh3DTyLco2kiDNYeGClv6rKj4Pj+MgnvW&#10;z9bv/e3LX7f5anPEenuzo1KvL8PhA4Snwf+L/9yZDvPXS/h9Jlwgk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8WXwgAAANwAAAAPAAAAAAAAAAAAAAAAAJgCAABkcnMvZG93&#10;bnJldi54bWxQSwUGAAAAAAQABAD1AAAAhwMAAAAA&#10;" stroked="f">
                    <v:textbox>
                      <w:txbxContent>
                        <w:p w:rsidR="00A1512C" w:rsidRPr="00F426BE" w:rsidRDefault="00A1512C" w:rsidP="00BB1454">
                          <w:pPr>
                            <w:pStyle w:val="Sprechblasentext"/>
                            <w:spacing w:line="300" w:lineRule="atLeast"/>
                            <w:jc w:val="left"/>
                            <w:rPr>
                              <w:rFonts w:ascii="Arial" w:hAnsi="Arial"/>
                              <w:sz w:val="22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  <w:szCs w:val="22"/>
                              <w:lang w:val="fr-FR"/>
                            </w:rPr>
                            <w:t>other profiles</w:t>
                          </w:r>
                        </w:p>
                      </w:txbxContent>
                    </v:textbox>
                  </v:shape>
                  <v:shape id="Text Box 234" o:spid="_x0000_s1073" type="#_x0000_t202" style="position:absolute;left:35189;top:69330;width:12393;height:5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o18MA&#10;AADcAAAADwAAAGRycy9kb3ducmV2LnhtbERPS2sCMRC+C/0PYQpeimarrY/VKCIo9taqtNdhM+4u&#10;3UzWJK7rvzeFgrf5+J4zX7amEg05X1pW8NpPQBBnVpecKzgeNr0JCB+QNVaWScGNPCwXT505ptpe&#10;+YuafchFDGGfooIihDqV0mcFGfR9WxNH7mSdwRChy6V2eI3hppKDJBlJgyXHhgJrWheU/e4vRsHk&#10;bdf8+I/h53c2OlXT8DJutmenVPe5Xc1ABGrDQ/zv3uk4/30Af8/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0o18MAAADcAAAADwAAAAAAAAAAAAAAAACYAgAAZHJzL2Rv&#10;d25yZXYueG1sUEsFBgAAAAAEAAQA9QAAAIgDAAAAAA==&#10;">
                    <v:textbox>
                      <w:txbxContent>
                        <w:p w:rsidR="00A1512C" w:rsidRPr="005422F7" w:rsidRDefault="00A1512C" w:rsidP="00BB1454">
                          <w:pPr>
                            <w:pStyle w:val="Textkrper2"/>
                          </w:pPr>
                          <w:r>
                            <w:t>To deal with Platform</w:t>
                          </w:r>
                        </w:p>
                      </w:txbxContent>
                    </v:textbox>
                  </v:shape>
                  <v:shape id="AutoShape 235" o:spid="_x0000_s1074" type="#_x0000_t32" style="position:absolute;left:28769;top:68675;width:5398;height:32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6f/sMAAADcAAAADwAAAGRycy9kb3ducmV2LnhtbERPTWsCMRC9C/0PYQreNKui1K1RSkER&#10;xYNalvY2bKa7SzeTJYm6+uuNIPQ2j/c5s0VranEm5yvLCgb9BARxbnXFhYKv47L3BsIHZI21ZVJw&#10;JQ+L+Utnhqm2F97T+RAKEUPYp6igDKFJpfR5SQZ93zbEkfu1zmCI0BVSO7zEcFPLYZJMpMGKY0OJ&#10;DX2WlP8dTkbB93Z6yq7ZjjbZYLr5QWf87bhSqvvafryDCNSGf/HTvdZx/ng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en/7DAAAA3AAAAA8AAAAAAAAAAAAA&#10;AAAAoQIAAGRycy9kb3ducmV2LnhtbFBLBQYAAAAABAAEAPkAAACRAwAAAAA=&#10;">
                    <v:stroke endarrow="block"/>
                  </v:shape>
                  <v:shape id="AutoShape 236" o:spid="_x0000_s1075" type="#_x0000_t32" style="position:absolute;left:47556;top:71714;width:3502;height: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cHisMAAADcAAAADwAAAGRycy9kb3ducmV2LnhtbERPTWsCMRC9C/0PYQreNKuo1K1RSkER&#10;xYNalvY2bKa7SzeTJYm6+uuNIPQ2j/c5s0VranEm5yvLCgb9BARxbnXFhYKv47L3BsIHZI21ZVJw&#10;JQ+L+Utnhqm2F97T+RAKEUPYp6igDKFJpfR5SQZ93zbEkfu1zmCI0BVSO7zEcFPLYZJMpMGKY0OJ&#10;DX2WlP8dTkbB93Z6yq7ZjjbZYLr5QWf87bhSqvvafryDCNSGf/HTvdZx/ng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3B4rDAAAA3AAAAA8AAAAAAAAAAAAA&#10;AAAAoQIAAGRycy9kb3ducmV2LnhtbFBLBQYAAAAABAAEAPkAAACRAwAAAAA=&#10;">
                    <v:stroke endarrow="block"/>
                  </v:shape>
                  <v:shape id="Text Box 237" o:spid="_x0000_s1076" type="#_x0000_t202" style="position:absolute;left:50168;top:69330;width:10620;height:5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jDlMAA&#10;AADcAAAADwAAAGRycy9kb3ducmV2LnhtbERPy6rCMBDdC/5DGMGNaKpYH9UoXsGLWx8fMDZjW2wm&#10;pcm19e/NBcHdHM5z1tvWlOJJtSssKxiPIhDEqdUFZwqul8NwAcJ5ZI2lZVLwIgfbTbezxkTbhk/0&#10;PPtMhBB2CSrIva8SKV2ak0E3shVx4O62NugDrDOpa2xCuCnlJIpm0mDBoSHHivY5pY/zn1FwPzaD&#10;eNncfv11fprOfrCY3+xLqX6v3a1AeGr9V/xxH3WYH8fw/0y4QG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jDlMAAAADcAAAADwAAAAAAAAAAAAAAAACYAgAAZHJzL2Rvd25y&#10;ZXYueG1sUEsFBgAAAAAEAAQA9QAAAIUDAAAAAA==&#10;" stroked="f">
                    <v:textbox>
                      <w:txbxContent>
                        <w:p w:rsidR="00A1512C" w:rsidRPr="00224EA5" w:rsidRDefault="00A1512C" w:rsidP="00BB1454">
                          <w:pPr>
                            <w:pStyle w:val="Sprechblasentext"/>
                            <w:spacing w:line="300" w:lineRule="atLeast"/>
                            <w:jc w:val="left"/>
                            <w:rPr>
                              <w:rFonts w:ascii="Arial" w:hAnsi="Arial"/>
                              <w:lang w:val="fr-FR"/>
                            </w:rPr>
                          </w:pPr>
                          <w:r>
                            <w:rPr>
                              <w:rFonts w:ascii="Arial" w:hAnsi="Arial"/>
                              <w:lang w:val="fr-FR"/>
                            </w:rPr>
                            <w:t>Doors  Command / Authorization</w:t>
                          </w:r>
                        </w:p>
                      </w:txbxContent>
                    </v:textbox>
                  </v:shape>
                  <v:shape id="Text Box 239" o:spid="_x0000_s1077" type="#_x0000_t202" style="position:absolute;left:35040;top:17714;width:12394;height:7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Yu1MMA&#10;AADcAAAADwAAAGRycy9kb3ducmV2LnhtbERPS2vCQBC+F/wPywi9FN3U1qjRVaTQojdf6HXIjkkw&#10;O5vubmP677uFQm/z8T1nsepMLVpyvrKs4HmYgCDOra64UHA6vg+mIHxA1lhbJgXf5GG17D0sMNP2&#10;zntqD6EQMYR9hgrKEJpMSp+XZNAPbUMcuat1BkOErpDa4T2Gm1qOkiSVBiuODSU29FZSfjt8GQXT&#10;10178duX3TlPr/UsPE3aj0+n1GO/W89BBOrCv/jPvdFx/jiF32fiB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Yu1MMAAADcAAAADwAAAAAAAAAAAAAAAACYAgAAZHJzL2Rv&#10;d25yZXYueG1sUEsFBgAAAAAEAAQA9QAAAIgDAAAAAA==&#10;">
                    <v:textbox>
                      <w:txbxContent>
                        <w:p w:rsidR="00A1512C" w:rsidRDefault="00A1512C" w:rsidP="00BB1454">
                          <w:pPr>
                            <w:pStyle w:val="Textkrper2"/>
                          </w:pPr>
                          <w:r>
                            <w:t>To deal with Stopping point</w:t>
                          </w:r>
                        </w:p>
                        <w:p w:rsidR="00A1512C" w:rsidRPr="005422F7" w:rsidRDefault="00A1512C" w:rsidP="00BB1454">
                          <w:pPr>
                            <w:pStyle w:val="Textkrper2"/>
                          </w:pPr>
                          <w:r>
                            <w:t>and Tunnel</w:t>
                          </w:r>
                        </w:p>
                      </w:txbxContent>
                    </v:textbox>
                  </v:shape>
                  <v:shape id="AutoShape 240" o:spid="_x0000_s1078" type="#_x0000_t32" style="position:absolute;left:31520;top:21320;width:3520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WZ/cMAAADcAAAADwAAAGRycy9kb3ducmV2LnhtbERPTWsCMRC9C/0PYQreNKug1q1RSkER&#10;xYNalvY2bKa7SzeTJYm6+uuNIPQ2j/c5s0VranEm5yvLCgb9BARxbnXFhYKv47L3BsIHZI21ZVJw&#10;JQ+L+Utnhqm2F97T+RAKEUPYp6igDKFJpfR5SQZ93zbEkfu1zmCI0BVSO7zEcFPLYZKMpcGKY0OJ&#10;DX2WlP8dTkbB93Z6yq7ZjjbZYLr5QWf87bhSqvvafryDCNSGf/HTvdZx/mgC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lmf3DAAAA3AAAAA8AAAAAAAAAAAAA&#10;AAAAoQIAAGRycy9kb3ducmV2LnhtbFBLBQYAAAAABAAEAPkAAACRAwAAAAA=&#10;">
                    <v:stroke endarrow="block"/>
                  </v:shape>
                  <v:shape id="AutoShape 241" o:spid="_x0000_s1079" type="#_x0000_t32" style="position:absolute;left:47416;top:21329;width:3529;height: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Nj8YAAADcAAAADwAAAGRycy9kb3ducmV2LnhtbESPQWvCQBCF70L/wzIFb7qxYKnRVUqh&#10;pVg8VCXobchOk9DsbNhdNfbXdw6Ctxnem/e+Wax616ozhdh4NjAZZ6CIS28brgzsd++jF1AxIVts&#10;PZOBK0VYLR8GC8ytv/A3nbepUhLCMUcDdUpdrnUsa3IYx74jFu3HB4dJ1lBpG/Ai4a7VT1n2rB02&#10;LA01dvRWU/m7PTkDh6/ZqbgWG1oXk9n6iMHFv92HMcPH/nUOKlGf7ubb9acV/KnQyjMygV7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6DY/GAAAA3AAAAA8AAAAAAAAA&#10;AAAAAAAAoQIAAGRycy9kb3ducmV2LnhtbFBLBQYAAAAABAAEAPkAAACUAwAAAAA=&#10;">
                    <v:stroke endarrow="block"/>
                  </v:shape>
                  <v:shape id="Text Box 242" o:spid="_x0000_s1080" type="#_x0000_t202" style="position:absolute;left:49888;top:17714;width:10629;height:7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XJkcEA&#10;AADcAAAADwAAAGRycy9kb3ducmV2LnhtbERPyWrDMBC9F/oPYgq9lFhOyepGMWkhxVcn+YCxNbFN&#10;rZGxVC9/XxUKvc3jrXNIJ9OKgXrXWFawjGIQxKXVDVcKbtfzYgfCeWSNrWVSMJOD9Pj4cMBE25Fz&#10;Gi6+EiGEXYIKau+7REpX1mTQRbYjDtzd9gZ9gH0ldY9jCDetfI3jjTTYcGiosaOPmsqvy7dRcM/G&#10;l/V+LD79bZuvNu/YbAs7K/X8NJ3eQHia/L/4z53pMH+9h99nwgX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VyZHBAAAA3AAAAA8AAAAAAAAAAAAAAAAAmAIAAGRycy9kb3du&#10;cmV2LnhtbFBLBQYAAAAABAAEAPUAAACGAwAAAAA=&#10;" stroked="f">
                    <v:textbox>
                      <w:txbxContent>
                        <w:p w:rsidR="00A1512C" w:rsidRDefault="00A1512C" w:rsidP="00BB1454">
                          <w:pPr>
                            <w:pStyle w:val="Sprechblasentext"/>
                            <w:spacing w:line="300" w:lineRule="atLeast"/>
                            <w:jc w:val="left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DMI display</w:t>
                          </w:r>
                        </w:p>
                        <w:p w:rsidR="00A1512C" w:rsidRPr="00AE7199" w:rsidRDefault="00A1512C" w:rsidP="00BB1454">
                          <w:pPr>
                            <w:pStyle w:val="Sprechblasentext"/>
                            <w:spacing w:line="300" w:lineRule="atLeast"/>
                            <w:jc w:val="left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(stopping area and announcement)</w:t>
                          </w:r>
                        </w:p>
                      </w:txbxContent>
                    </v:textbox>
                  </v:shape>
                  <v:shape id="AutoShape 243" o:spid="_x0000_s1081" type="#_x0000_t32" style="position:absolute;left:3624;top:10153;width:21346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DLNMYAAADcAAAADwAAAGRycy9kb3ducmV2LnhtbESPQWvCQBCF70L/wzKF3nRjD6LRVaTQ&#10;UiweqhL0NmTHJJidDburxv76zqHQ2wzvzXvfLFa9a9WNQmw8GxiPMlDEpbcNVwYO+/fhFFRMyBZb&#10;z2TgQRFWy6fBAnPr7/xNt12qlIRwzNFAnVKXax3LmhzGke+IRTv74DDJGiptA94l3LX6Ncsm2mHD&#10;0lBjR281lZfd1Rk4fs2uxaPY0qYYzzYnDC7+7D+MeXnu13NQifr0b/67/rSCPxF8eUYm0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gyzTGAAAA3AAAAA8AAAAAAAAA&#10;AAAAAAAAoQIAAGRycy9kb3ducmV2LnhtbFBLBQYAAAAABAAEAPkAAACUAwAAAAA=&#10;">
                    <v:stroke endarrow="block"/>
                  </v:shape>
                  <v:shape id="Text Box 244" o:spid="_x0000_s1082" type="#_x0000_t202" style="position:absolute;left:4070;top:3404;width:12760;height:6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8PKsIA&#10;AADcAAAADwAAAGRycy9kb3ducmV2LnhtbERPzWrCQBC+C32HZQq9SN0oNrapm6AFJVetDzBmxyQ0&#10;Oxuyq0ne3hWE3ubj+511NphG3KhztWUF81kEgriwuuZSwel39/4JwnlkjY1lUjCSgyx9mawx0bbn&#10;A92OvhQhhF2CCirv20RKV1Rk0M1sSxy4i+0M+gC7UuoO+xBuGrmIolgarDk0VNjST0XF3/FqFFzy&#10;fvrx1Z/3/rQ6LOMt1quzHZV6ex023yA8Df5f/HTnOsyP5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Dw8qwgAAANwAAAAPAAAAAAAAAAAAAAAAAJgCAABkcnMvZG93&#10;bnJldi54bWxQSwUGAAAAAAQABAD1AAAAhwMAAAAA&#10;" stroked="f">
                    <v:textbox>
                      <w:txbxContent>
                        <w:p w:rsidR="00A1512C" w:rsidRDefault="00A1512C" w:rsidP="00BB1454">
                          <w:pPr>
                            <w:pStyle w:val="Sprechblasentext"/>
                            <w:spacing w:line="300" w:lineRule="atLeast"/>
                            <w:rPr>
                              <w:rFonts w:ascii="Arial" w:hAnsi="Arial"/>
                              <w:sz w:val="22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  <w:szCs w:val="22"/>
                              <w:lang w:val="fr-FR"/>
                            </w:rPr>
                            <w:t>Train Position</w:t>
                          </w:r>
                        </w:p>
                        <w:p w:rsidR="00A1512C" w:rsidRPr="00D367A4" w:rsidRDefault="00A1512C" w:rsidP="00BB1454">
                          <w:pPr>
                            <w:pStyle w:val="Sprechblasentext"/>
                            <w:spacing w:line="300" w:lineRule="atLeast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(E</w:t>
                          </w:r>
                          <w:r w:rsidRPr="00D367A4">
                            <w:rPr>
                              <w:rFonts w:ascii="Arial" w:hAnsi="Arial"/>
                            </w:rPr>
                            <w:t>stimated / Safe )</w:t>
                          </w:r>
                        </w:p>
                        <w:p w:rsidR="00A1512C" w:rsidRPr="00D367A4" w:rsidRDefault="00A1512C" w:rsidP="00BB1454">
                          <w:pPr>
                            <w:pStyle w:val="Sprechblasentext"/>
                            <w:spacing w:line="300" w:lineRule="atLeast"/>
                            <w:rPr>
                              <w:rFonts w:ascii="Arial" w:hAnsi="Arial"/>
                            </w:rPr>
                          </w:pPr>
                          <w:r w:rsidRPr="00D367A4">
                            <w:rPr>
                              <w:rFonts w:ascii="Arial" w:hAnsi="Arial"/>
                            </w:rPr>
                            <w:t>max / min /</w:t>
                          </w:r>
                          <w:r>
                            <w:rPr>
                              <w:rFonts w:ascii="Arial" w:hAnsi="Arial"/>
                            </w:rPr>
                            <w:t xml:space="preserve"> front / rear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del>
    </w:p>
    <w:p w:rsidR="00686123" w:rsidRDefault="00686123" w:rsidP="00AE7199"/>
    <w:p w:rsidR="00AC4792" w:rsidRDefault="00396145" w:rsidP="00686123">
      <w:pPr>
        <w:pStyle w:val="Textkrper"/>
        <w:ind w:left="0"/>
        <w:rPr>
          <w:ins w:id="247" w:author="SYSTEREL" w:date="2013-11-08T17:05:00Z"/>
          <w:b/>
          <w:lang w:eastAsia="en-US"/>
        </w:rPr>
      </w:pPr>
      <w:ins w:id="248" w:author="SYSTEREL" w:date="2013-11-08T17:05:00Z">
        <w:r>
          <w:rPr>
            <w:b/>
            <w:noProof/>
            <w:lang w:val="en-US" w:eastAsia="en-US"/>
          </w:rPr>
          <w:lastRenderedPageBreak/>
          <w:drawing>
            <wp:inline distT="0" distB="0" distL="0" distR="0">
              <wp:extent cx="5132705" cy="8427720"/>
              <wp:effectExtent l="0" t="0" r="0" b="0"/>
              <wp:docPr id="6" name="Bild 6" descr="ManageTrackCondition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ManageTrackConditions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32705" cy="842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686123" w:rsidRDefault="00686123" w:rsidP="00686123">
      <w:pPr>
        <w:pStyle w:val="Textkrper"/>
        <w:ind w:left="0"/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1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</w:t>
      </w:r>
      <w:r>
        <w:rPr>
          <w:b/>
          <w:lang w:eastAsia="en-US"/>
        </w:rPr>
        <w:t xml:space="preserve"> Track Condition Datagram</w:t>
      </w:r>
    </w:p>
    <w:p w:rsidR="002F63DE" w:rsidRPr="00143487" w:rsidRDefault="0014514E" w:rsidP="00AE7199">
      <w:pPr>
        <w:rPr>
          <w:u w:val="single"/>
          <w:rPrChange w:id="249" w:author="SYSTEREL" w:date="2013-11-08T17:34:00Z">
            <w:rPr/>
          </w:rPrChange>
        </w:rPr>
      </w:pPr>
      <w:r>
        <w:br w:type="page"/>
      </w:r>
      <w:r w:rsidR="002F63DE" w:rsidRPr="00143487">
        <w:rPr>
          <w:u w:val="single"/>
          <w:rPrChange w:id="250" w:author="SYSTEREL" w:date="2013-11-08T17:34:00Z">
            <w:rPr/>
          </w:rPrChange>
        </w:rPr>
        <w:lastRenderedPageBreak/>
        <w:t xml:space="preserve">Database </w:t>
      </w:r>
      <w:del w:id="251" w:author="SYSTEREL" w:date="2013-11-08T17:35:00Z">
        <w:r w:rsidR="002F63DE" w:rsidRPr="00143487" w:rsidDel="00C42207">
          <w:rPr>
            <w:u w:val="single"/>
            <w:rPrChange w:id="252" w:author="SYSTEREL" w:date="2013-11-08T17:34:00Z">
              <w:rPr/>
            </w:rPrChange>
          </w:rPr>
          <w:delText xml:space="preserve"> </w:delText>
        </w:r>
      </w:del>
      <w:r w:rsidR="002F63DE" w:rsidRPr="00143487">
        <w:rPr>
          <w:u w:val="single"/>
          <w:rPrChange w:id="253" w:author="SYSTEREL" w:date="2013-11-08T17:34:00Z">
            <w:rPr/>
          </w:rPrChange>
        </w:rPr>
        <w:t>architecture</w:t>
      </w:r>
      <w:del w:id="254" w:author="SYSTEREL" w:date="2013-11-08T17:35:00Z">
        <w:r w:rsidR="002F63DE" w:rsidRPr="00143487" w:rsidDel="00C42207">
          <w:rPr>
            <w:u w:val="single"/>
            <w:rPrChange w:id="255" w:author="SYSTEREL" w:date="2013-11-08T17:34:00Z">
              <w:rPr/>
            </w:rPrChange>
          </w:rPr>
          <w:delText xml:space="preserve"> </w:delText>
        </w:r>
      </w:del>
      <w:r w:rsidR="002F63DE" w:rsidRPr="00143487">
        <w:rPr>
          <w:u w:val="single"/>
          <w:rPrChange w:id="256" w:author="SYSTEREL" w:date="2013-11-08T17:34:00Z">
            <w:rPr/>
          </w:rPrChange>
        </w:rPr>
        <w:t>:</w:t>
      </w:r>
    </w:p>
    <w:p w:rsidR="00F35C97" w:rsidRDefault="00F35C97" w:rsidP="00F35C97">
      <w:pPr>
        <w:ind w:firstLine="851"/>
      </w:pPr>
      <w:r>
        <w:t>The architecture is based on a set of classified data blocks,</w:t>
      </w:r>
    </w:p>
    <w:p w:rsidR="00F35C97" w:rsidRDefault="00F35C97" w:rsidP="00F35C97">
      <w:pPr>
        <w:ind w:firstLine="851"/>
      </w:pPr>
      <w:r>
        <w:t>One block is used each time an input parameter changes of value or status,</w:t>
      </w:r>
    </w:p>
    <w:p w:rsidR="00F35C97" w:rsidRDefault="00F35C97" w:rsidP="00F35C97">
      <w:pPr>
        <w:ind w:firstLine="851"/>
      </w:pPr>
      <w:r>
        <w:t>The blocks are classified by a double uplink and downlink,</w:t>
      </w:r>
    </w:p>
    <w:p w:rsidR="00F35C97" w:rsidRDefault="00F35C97" w:rsidP="00F35C97">
      <w:pPr>
        <w:ind w:firstLine="851"/>
      </w:pPr>
      <w:r>
        <w:t>That permit to scan the block from train position to EOA  and conversely.</w:t>
      </w:r>
    </w:p>
    <w:p w:rsidR="00F35C97" w:rsidRDefault="00F35C97" w:rsidP="00F35C97">
      <w:pPr>
        <w:ind w:firstLine="851"/>
      </w:pPr>
      <w:r>
        <w:t>At any moment, it is possible to insert or to withdraw a block in the chain (or link).</w:t>
      </w:r>
    </w:p>
    <w:p w:rsidR="00F35C97" w:rsidRDefault="00F35C97" w:rsidP="00F35C97"/>
    <w:p w:rsidR="00F35C97" w:rsidRDefault="00F35C97" w:rsidP="00F35C97">
      <w:pPr>
        <w:ind w:firstLine="720"/>
      </w:pPr>
      <w:r>
        <w:t>We define a double link :</w:t>
      </w:r>
    </w:p>
    <w:p w:rsidR="00F35C97" w:rsidRPr="00F35C97" w:rsidRDefault="00F35C97" w:rsidP="00F35C97">
      <w:pPr>
        <w:numPr>
          <w:ilvl w:val="0"/>
          <w:numId w:val="15"/>
        </w:numPr>
        <w:rPr>
          <w:rFonts w:cs="Arial"/>
          <w:szCs w:val="22"/>
        </w:rPr>
      </w:pPr>
      <w:r w:rsidRPr="00F35C97">
        <w:rPr>
          <w:rFonts w:cs="Arial"/>
          <w:szCs w:val="22"/>
        </w:rPr>
        <w:t>One link in the direction of travel, that permits to expore the capacity to respect EOA,</w:t>
      </w:r>
    </w:p>
    <w:p w:rsidR="00F35C97" w:rsidRDefault="00F35C97" w:rsidP="00F35C97">
      <w:pPr>
        <w:pStyle w:val="Listenabsatz"/>
        <w:numPr>
          <w:ilvl w:val="0"/>
          <w:numId w:val="15"/>
        </w:numPr>
        <w:contextualSpacing/>
        <w:rPr>
          <w:rFonts w:ascii="Arial" w:hAnsi="Arial" w:cs="Arial"/>
          <w:lang w:val="en-GB"/>
        </w:rPr>
      </w:pPr>
      <w:r w:rsidRPr="00F35C97">
        <w:rPr>
          <w:rFonts w:ascii="Arial" w:hAnsi="Arial" w:cs="Arial"/>
          <w:lang w:val="en-GB"/>
        </w:rPr>
        <w:t>One link in the opposite direction, that permits to compute a maximum speed curve which respect the EOA .</w:t>
      </w:r>
    </w:p>
    <w:p w:rsidR="000A6CC5" w:rsidRDefault="000A6CC5" w:rsidP="000A6CC5">
      <w:pPr>
        <w:pStyle w:val="Listenabsatz"/>
        <w:contextualSpacing/>
        <w:rPr>
          <w:rFonts w:ascii="Arial" w:hAnsi="Arial" w:cs="Arial"/>
          <w:lang w:val="en-GB"/>
        </w:rPr>
      </w:pPr>
    </w:p>
    <w:p w:rsidR="000A6CC5" w:rsidRDefault="000A6CC5" w:rsidP="000A6CC5">
      <w:pPr>
        <w:pStyle w:val="Listenabsatz"/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Hereafter are listed all type of data involved in ETCS On-board :</w:t>
      </w:r>
    </w:p>
    <w:p w:rsidR="00D47C76" w:rsidRDefault="00D47C76" w:rsidP="000A6CC5">
      <w:pPr>
        <w:pStyle w:val="Listenabsatz"/>
        <w:contextualSpacing/>
        <w:rPr>
          <w:rFonts w:ascii="Arial" w:hAnsi="Arial" w:cs="Arial"/>
          <w:lang w:val="en-GB"/>
        </w:rPr>
      </w:pPr>
    </w:p>
    <w:p w:rsidR="00D47C76" w:rsidRDefault="00D47C76" w:rsidP="000A6CC5">
      <w:pPr>
        <w:pStyle w:val="Listenabsatz"/>
        <w:numPr>
          <w:ilvl w:val="0"/>
          <w:numId w:val="15"/>
        </w:num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Balise Linking</w:t>
      </w:r>
    </w:p>
    <w:p w:rsidR="00D47C76" w:rsidRDefault="00D47C76" w:rsidP="00D47C76">
      <w:pPr>
        <w:pStyle w:val="Listenabsatz"/>
        <w:ind w:left="851"/>
        <w:contextualSpacing/>
        <w:rPr>
          <w:rFonts w:ascii="Arial" w:hAnsi="Arial" w:cs="Arial"/>
          <w:lang w:val="en-GB"/>
        </w:rPr>
      </w:pPr>
    </w:p>
    <w:p w:rsidR="000A6CC5" w:rsidRDefault="000A6CC5" w:rsidP="000A6CC5">
      <w:pPr>
        <w:pStyle w:val="Listenabsatz"/>
        <w:numPr>
          <w:ilvl w:val="0"/>
          <w:numId w:val="15"/>
        </w:num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Static Speed  Profile</w:t>
      </w:r>
    </w:p>
    <w:p w:rsidR="00D47C76" w:rsidRDefault="00D47C76" w:rsidP="00D47C76">
      <w:pPr>
        <w:pStyle w:val="Listenabsatz"/>
        <w:ind w:left="851"/>
        <w:contextualSpacing/>
        <w:rPr>
          <w:rFonts w:ascii="Arial" w:hAnsi="Arial" w:cs="Arial"/>
          <w:lang w:val="en-GB"/>
        </w:rPr>
      </w:pPr>
    </w:p>
    <w:p w:rsidR="000A6CC5" w:rsidRDefault="000A6CC5" w:rsidP="000A6CC5">
      <w:pPr>
        <w:pStyle w:val="Listenabsatz"/>
        <w:numPr>
          <w:ilvl w:val="0"/>
          <w:numId w:val="15"/>
        </w:num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Axle  Load  Speed Restriction</w:t>
      </w:r>
    </w:p>
    <w:p w:rsidR="00D47C76" w:rsidRDefault="00D47C76" w:rsidP="00D47C76">
      <w:pPr>
        <w:pStyle w:val="Listenabsatz"/>
        <w:ind w:left="851"/>
        <w:contextualSpacing/>
        <w:rPr>
          <w:rFonts w:ascii="Arial" w:hAnsi="Arial" w:cs="Arial"/>
          <w:lang w:val="en-GB"/>
        </w:rPr>
      </w:pPr>
    </w:p>
    <w:p w:rsidR="000A6CC5" w:rsidRDefault="000A6CC5" w:rsidP="000A6CC5">
      <w:pPr>
        <w:pStyle w:val="Listenabsatz"/>
        <w:numPr>
          <w:ilvl w:val="0"/>
          <w:numId w:val="15"/>
        </w:num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Signalling  Related Speed Restriction</w:t>
      </w:r>
    </w:p>
    <w:p w:rsidR="00D47C76" w:rsidRDefault="00D47C76" w:rsidP="00D47C76">
      <w:pPr>
        <w:pStyle w:val="Listenabsatz"/>
        <w:ind w:left="851"/>
        <w:contextualSpacing/>
        <w:rPr>
          <w:rFonts w:ascii="Arial" w:hAnsi="Arial" w:cs="Arial"/>
          <w:lang w:val="en-GB"/>
        </w:rPr>
      </w:pPr>
    </w:p>
    <w:p w:rsidR="000A6CC5" w:rsidRDefault="000A6CC5" w:rsidP="000A6CC5">
      <w:pPr>
        <w:pStyle w:val="Listenabsatz"/>
        <w:numPr>
          <w:ilvl w:val="0"/>
          <w:numId w:val="15"/>
        </w:num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Mode  Related Speed Restriction</w:t>
      </w:r>
    </w:p>
    <w:p w:rsidR="00D47C76" w:rsidRDefault="00D47C76" w:rsidP="00D47C76">
      <w:pPr>
        <w:pStyle w:val="Listenabsatz"/>
        <w:ind w:left="851"/>
        <w:contextualSpacing/>
        <w:rPr>
          <w:rFonts w:ascii="Arial" w:hAnsi="Arial" w:cs="Arial"/>
          <w:lang w:val="en-GB"/>
        </w:rPr>
      </w:pPr>
    </w:p>
    <w:p w:rsidR="000A6CC5" w:rsidRDefault="000A6CC5" w:rsidP="000A6CC5">
      <w:pPr>
        <w:pStyle w:val="Listenabsatz"/>
        <w:numPr>
          <w:ilvl w:val="0"/>
          <w:numId w:val="15"/>
        </w:num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Temporary Speed Restriction</w:t>
      </w:r>
    </w:p>
    <w:p w:rsidR="00D47C76" w:rsidRDefault="00D47C76" w:rsidP="00D47C76">
      <w:pPr>
        <w:pStyle w:val="Listenabsatz"/>
        <w:ind w:left="851"/>
        <w:contextualSpacing/>
        <w:rPr>
          <w:rFonts w:ascii="Arial" w:hAnsi="Arial" w:cs="Arial"/>
          <w:lang w:val="en-GB"/>
        </w:rPr>
      </w:pPr>
    </w:p>
    <w:p w:rsidR="000A6CC5" w:rsidRDefault="000A6CC5" w:rsidP="000A6CC5">
      <w:pPr>
        <w:pStyle w:val="Listenabsatz"/>
        <w:numPr>
          <w:ilvl w:val="0"/>
          <w:numId w:val="15"/>
        </w:num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Gradiants</w:t>
      </w:r>
    </w:p>
    <w:p w:rsidR="00D47C76" w:rsidRDefault="00D47C76" w:rsidP="00D47C76">
      <w:pPr>
        <w:pStyle w:val="Listenabsatz"/>
        <w:ind w:left="851"/>
        <w:contextualSpacing/>
        <w:rPr>
          <w:rFonts w:ascii="Arial" w:hAnsi="Arial" w:cs="Arial"/>
          <w:lang w:val="en-GB"/>
        </w:rPr>
      </w:pPr>
    </w:p>
    <w:p w:rsidR="000A6CC5" w:rsidRDefault="00D47C76" w:rsidP="000A6CC5">
      <w:pPr>
        <w:pStyle w:val="Listenabsatz"/>
        <w:numPr>
          <w:ilvl w:val="0"/>
          <w:numId w:val="15"/>
        </w:num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Track Condition</w:t>
      </w:r>
    </w:p>
    <w:p w:rsidR="00D47C76" w:rsidRDefault="00D47C76" w:rsidP="00D47C76">
      <w:pPr>
        <w:pStyle w:val="Listenabsatz"/>
        <w:rPr>
          <w:rFonts w:ascii="Arial" w:hAnsi="Arial" w:cs="Arial"/>
          <w:lang w:val="en-GB"/>
        </w:rPr>
      </w:pPr>
    </w:p>
    <w:p w:rsidR="00D47C76" w:rsidRDefault="00D47C76" w:rsidP="000A6CC5">
      <w:pPr>
        <w:pStyle w:val="Listenabsatz"/>
        <w:numPr>
          <w:ilvl w:val="0"/>
          <w:numId w:val="15"/>
        </w:num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Route Suitability</w:t>
      </w:r>
    </w:p>
    <w:p w:rsidR="00D47C76" w:rsidRDefault="00D47C76" w:rsidP="00D47C76">
      <w:pPr>
        <w:pStyle w:val="Listenabsatz"/>
        <w:rPr>
          <w:rFonts w:ascii="Arial" w:hAnsi="Arial" w:cs="Arial"/>
          <w:lang w:val="en-GB"/>
        </w:rPr>
      </w:pPr>
    </w:p>
    <w:p w:rsidR="00D47C76" w:rsidRDefault="00D47C76" w:rsidP="000A6CC5">
      <w:pPr>
        <w:pStyle w:val="Listenabsatz"/>
        <w:numPr>
          <w:ilvl w:val="0"/>
          <w:numId w:val="15"/>
        </w:num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Radio Mapping</w:t>
      </w:r>
    </w:p>
    <w:p w:rsidR="00F35C97" w:rsidRDefault="00F35C97" w:rsidP="002F63DE">
      <w:pPr>
        <w:pStyle w:val="Textkrper"/>
      </w:pPr>
    </w:p>
    <w:p w:rsidR="00FE2241" w:rsidRDefault="00F63CF9" w:rsidP="00F63CF9">
      <w:pPr>
        <w:pStyle w:val="berschrift3"/>
      </w:pPr>
      <w:bookmarkStart w:id="257" w:name="_Toc371695382"/>
      <w:r>
        <w:t>Anticipation</w:t>
      </w:r>
      <w:bookmarkEnd w:id="257"/>
    </w:p>
    <w:p w:rsidR="00FD7D01" w:rsidRPr="00FD7D01" w:rsidRDefault="00FD7D01" w:rsidP="00FD7D01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3.18.1 &amp; 2</w:t>
      </w:r>
      <w:r w:rsidRPr="00FD7D01">
        <w:rPr>
          <w:color w:val="FF0000"/>
        </w:rPr>
        <w:t>]</w:t>
      </w:r>
    </w:p>
    <w:p w:rsidR="00D005FF" w:rsidRDefault="00D005FF" w:rsidP="00D005FF">
      <w:pPr>
        <w:pStyle w:val="Textkrper"/>
      </w:pPr>
      <w:r>
        <w:t xml:space="preserve">Each “Track Condition” is associated to </w:t>
      </w:r>
      <w:r w:rsidR="009C2FEE">
        <w:t xml:space="preserve">several </w:t>
      </w:r>
      <w:r>
        <w:t>singular point</w:t>
      </w:r>
      <w:r w:rsidR="009C2FEE">
        <w:t>s</w:t>
      </w:r>
      <w:r>
        <w:t xml:space="preserve"> named “A”, “B”, etc.. up to “F” whose definition and location are given hereafter.</w:t>
      </w:r>
    </w:p>
    <w:p w:rsidR="00040BB6" w:rsidRDefault="00040BB6" w:rsidP="00040BB6">
      <w:pPr>
        <w:pStyle w:val="Textkrper"/>
        <w:numPr>
          <w:ilvl w:val="1"/>
          <w:numId w:val="10"/>
        </w:numPr>
      </w:pPr>
      <w:r>
        <w:t>Point ”A” : this is the location of the transponder balise or the “LRBG” if data are coming by radio,</w:t>
      </w:r>
    </w:p>
    <w:p w:rsidR="0023581E" w:rsidRDefault="0023581E" w:rsidP="00040BB6">
      <w:pPr>
        <w:pStyle w:val="Textkrper"/>
        <w:numPr>
          <w:ilvl w:val="1"/>
          <w:numId w:val="10"/>
        </w:numPr>
      </w:pPr>
      <w:r>
        <w:t xml:space="preserve">Point “B” : </w:t>
      </w:r>
      <w:r w:rsidRPr="007152A7">
        <w:rPr>
          <w:highlight w:val="yellow"/>
          <w:rPrChange w:id="258" w:author="SYSTEREL" w:date="2013-11-08T17:11:00Z">
            <w:rPr/>
          </w:rPrChange>
        </w:rPr>
        <w:t>???</w:t>
      </w:r>
    </w:p>
    <w:p w:rsidR="00040BB6" w:rsidRDefault="00040BB6" w:rsidP="00040BB6">
      <w:pPr>
        <w:pStyle w:val="Textkrper"/>
        <w:numPr>
          <w:ilvl w:val="1"/>
          <w:numId w:val="10"/>
        </w:numPr>
      </w:pPr>
      <w:r>
        <w:t>Point ”</w:t>
      </w:r>
      <w:r w:rsidR="0023581E">
        <w:t>C</w:t>
      </w:r>
      <w:r>
        <w:t>” : this is the location where</w:t>
      </w:r>
      <w:r w:rsidR="005D5BA3">
        <w:t xml:space="preserve"> the track condition function is announced on the DMI to the driver,</w:t>
      </w:r>
      <w:r w:rsidR="002E3FFC">
        <w:t xml:space="preserve"> taking into account the max </w:t>
      </w:r>
      <w:ins w:id="259" w:author="SYSTEREL" w:date="2013-11-08T18:16:00Z">
        <w:r w:rsidR="00D51BA9">
          <w:t>safe</w:t>
        </w:r>
      </w:ins>
      <w:r w:rsidR="002E3FFC">
        <w:t xml:space="preserve"> front end of the train,</w:t>
      </w:r>
    </w:p>
    <w:p w:rsidR="00040BB6" w:rsidRDefault="00040BB6" w:rsidP="0023581E">
      <w:pPr>
        <w:pStyle w:val="Textkrper"/>
        <w:numPr>
          <w:ilvl w:val="1"/>
          <w:numId w:val="10"/>
        </w:numPr>
      </w:pPr>
      <w:r>
        <w:t>Point “</w:t>
      </w:r>
      <w:r w:rsidR="0023581E">
        <w:t>D</w:t>
      </w:r>
      <w:r>
        <w:t>” :</w:t>
      </w:r>
      <w:r w:rsidR="005D5BA3" w:rsidRPr="005D5BA3">
        <w:t xml:space="preserve"> </w:t>
      </w:r>
      <w:r w:rsidR="005D5BA3">
        <w:t>this is the location where the track condition function is active and displayed on the DMI to the driver</w:t>
      </w:r>
      <w:r w:rsidR="0023581E">
        <w:t>,</w:t>
      </w:r>
    </w:p>
    <w:p w:rsidR="00040BB6" w:rsidRDefault="00040BB6" w:rsidP="00040BB6">
      <w:pPr>
        <w:pStyle w:val="Textkrper"/>
        <w:numPr>
          <w:ilvl w:val="1"/>
          <w:numId w:val="10"/>
        </w:numPr>
      </w:pPr>
      <w:r>
        <w:lastRenderedPageBreak/>
        <w:t>Point “E” :</w:t>
      </w:r>
      <w:r w:rsidR="0023581E">
        <w:t xml:space="preserve"> this is the location where the track condition function is de-active and displayed on the DMI to the driver,</w:t>
      </w:r>
    </w:p>
    <w:p w:rsidR="00040BB6" w:rsidRDefault="00040BB6" w:rsidP="00040BB6">
      <w:pPr>
        <w:pStyle w:val="Textkrper"/>
        <w:numPr>
          <w:ilvl w:val="1"/>
          <w:numId w:val="10"/>
        </w:numPr>
      </w:pPr>
      <w:r>
        <w:t>Point “F” :</w:t>
      </w:r>
      <w:r w:rsidR="0023581E">
        <w:t xml:space="preserve"> this is an intermediate location at mid distance  between D &amp; E</w:t>
      </w:r>
      <w:ins w:id="260" w:author="SYSTEREL" w:date="2013-11-08T17:10:00Z">
        <w:r w:rsidR="00C51D7B">
          <w:t xml:space="preserve"> (for “Change of traction system”) and at mid distance between E &amp; F (for </w:t>
        </w:r>
      </w:ins>
      <w:ins w:id="261" w:author="SYSTEREL" w:date="2013-11-08T17:11:00Z">
        <w:r w:rsidR="00C51D7B">
          <w:t>“Non stopping area”)</w:t>
        </w:r>
      </w:ins>
      <w:r w:rsidR="0023581E">
        <w:t>,</w:t>
      </w:r>
    </w:p>
    <w:p w:rsidR="0023581E" w:rsidRDefault="0023581E" w:rsidP="00040BB6">
      <w:pPr>
        <w:pStyle w:val="Textkrper"/>
        <w:numPr>
          <w:ilvl w:val="1"/>
          <w:numId w:val="10"/>
        </w:numPr>
      </w:pPr>
      <w:r>
        <w:t xml:space="preserve">Point “G” : this is the terminal location where the track condition function </w:t>
      </w:r>
      <w:r w:rsidR="00F812DA">
        <w:t xml:space="preserve"> and DMI display are</w:t>
      </w:r>
      <w:r>
        <w:t xml:space="preserve"> </w:t>
      </w:r>
      <w:r w:rsidR="00F812DA">
        <w:t xml:space="preserve">both </w:t>
      </w:r>
      <w:r>
        <w:t>over</w:t>
      </w:r>
      <w:r w:rsidR="002E3FFC">
        <w:t xml:space="preserve">,  taking into account  the min </w:t>
      </w:r>
      <w:ins w:id="262" w:author="SYSTEREL" w:date="2013-11-08T18:17:00Z">
        <w:r w:rsidR="00D51BA9">
          <w:t xml:space="preserve">safe </w:t>
        </w:r>
      </w:ins>
      <w:r w:rsidR="002E3FFC">
        <w:t>rear end of the train</w:t>
      </w:r>
      <w:r>
        <w:t>.</w:t>
      </w:r>
    </w:p>
    <w:p w:rsidR="00D005FF" w:rsidRDefault="00D005FF" w:rsidP="00D005FF">
      <w:pPr>
        <w:pStyle w:val="Textkrper"/>
      </w:pPr>
    </w:p>
    <w:p w:rsidR="009C2FEE" w:rsidRDefault="00396145" w:rsidP="00F812DA">
      <w:pPr>
        <w:pStyle w:val="Textkrper"/>
        <w:ind w:left="0"/>
      </w:pPr>
      <w:r>
        <w:rPr>
          <w:noProof/>
          <w:lang w:val="en-US" w:eastAsia="en-US"/>
        </w:rPr>
        <mc:AlternateContent>
          <mc:Choice Requires="wpc">
            <w:drawing>
              <wp:inline distT="0" distB="0" distL="0" distR="0">
                <wp:extent cx="6286500" cy="3771900"/>
                <wp:effectExtent l="28575" t="28575" r="28575" b="28575"/>
                <wp:docPr id="106" name="Zeichenbereich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19050" cap="flat" cmpd="sng" algn="ctr">
                          <a:solidFill>
                            <a:srgbClr val="1F497D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76" name="AutoShape 105"/>
                        <wps:cNvCnPr>
                          <a:cxnSpLocks noChangeShapeType="1"/>
                        </wps:cNvCnPr>
                        <wps:spPr bwMode="auto">
                          <a:xfrm>
                            <a:off x="399891" y="1871980"/>
                            <a:ext cx="5620306" cy="9604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653098" y="731679"/>
                            <a:ext cx="27940" cy="2400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07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1121" y="783193"/>
                            <a:ext cx="27940" cy="2400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108"/>
                        <wps:cNvCnPr>
                          <a:cxnSpLocks noChangeShapeType="1"/>
                        </wps:cNvCnPr>
                        <wps:spPr bwMode="auto">
                          <a:xfrm flipH="1">
                            <a:off x="2881313" y="783193"/>
                            <a:ext cx="27940" cy="2400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09"/>
                        <wps:cNvCnPr>
                          <a:cxnSpLocks noChangeShapeType="1"/>
                        </wps:cNvCnPr>
                        <wps:spPr bwMode="auto">
                          <a:xfrm flipH="1">
                            <a:off x="4625816" y="834708"/>
                            <a:ext cx="27940" cy="2400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11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1038" y="1253808"/>
                            <a:ext cx="1328023" cy="43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2009061" y="1419701"/>
                            <a:ext cx="900192" cy="5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112"/>
                        <wps:cNvCnPr>
                          <a:cxnSpLocks noChangeShapeType="1"/>
                        </wps:cNvCnPr>
                        <wps:spPr bwMode="auto">
                          <a:xfrm flipH="1">
                            <a:off x="5826363" y="863521"/>
                            <a:ext cx="27940" cy="23993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13"/>
                        <wps:cNvCnPr>
                          <a:cxnSpLocks noChangeShapeType="1"/>
                        </wps:cNvCnPr>
                        <wps:spPr bwMode="auto">
                          <a:xfrm>
                            <a:off x="1981121" y="2683986"/>
                            <a:ext cx="2644696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114"/>
                        <wps:cNvCnPr>
                          <a:cxnSpLocks noChangeShapeType="1"/>
                        </wps:cNvCnPr>
                        <wps:spPr bwMode="auto">
                          <a:xfrm>
                            <a:off x="4652883" y="2841149"/>
                            <a:ext cx="1171734" cy="5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762238" y="863521"/>
                            <a:ext cx="1000601" cy="339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026D28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lang w:val="fr-FR"/>
                                </w:rPr>
                              </w:pPr>
                              <w:r w:rsidRPr="00C64F7F">
                                <w:rPr>
                                  <w:rFonts w:ascii="Arial" w:hAnsi="Arial"/>
                                  <w:lang w:val="fr-FR"/>
                                </w:rPr>
                                <w:t>D_TRACKCOND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360658" y="2282349"/>
                            <a:ext cx="1218883" cy="337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026D2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4F7F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D_TRACKCOND</w:t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2087642" y="1011952"/>
                            <a:ext cx="1000601" cy="337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026D28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lang w:val="fr-FR"/>
                                </w:rPr>
                                <w:t>L</w:t>
                              </w:r>
                              <w:r w:rsidRPr="00C64F7F">
                                <w:rPr>
                                  <w:rFonts w:ascii="Arial" w:hAnsi="Arial"/>
                                  <w:lang w:val="fr-FR"/>
                                </w:rPr>
                                <w:t>_TRACKCOND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2321639" y="492443"/>
                            <a:ext cx="1494790" cy="87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800441" y="2446496"/>
                            <a:ext cx="1219756" cy="337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026D2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L</w:t>
                              </w:r>
                              <w:r w:rsidRPr="00C64F7F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_TRACKCOND</w:t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402840" y="104775"/>
                            <a:ext cx="1413589" cy="338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6B205C" w:rsidRDefault="00A1512C" w:rsidP="00026D28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Direction Of Runing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902" y="51514"/>
                            <a:ext cx="1411843" cy="680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B870B4" w:rsidRDefault="00A1512C" w:rsidP="00026D28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B870B4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  <w:t>Reference position</w:t>
                              </w:r>
                            </w:p>
                            <w:p w:rsidR="00A1512C" w:rsidRPr="00B870B4" w:rsidRDefault="00A1512C" w:rsidP="00026D28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B870B4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  <w:t>(balise transmiting or LRBG)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399891" y="3183414"/>
                            <a:ext cx="390287" cy="3117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B870B4" w:rsidRDefault="00A1512C" w:rsidP="00026D28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39374" y="1664176"/>
                            <a:ext cx="27940" cy="15707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169988" y="3184287"/>
                            <a:ext cx="389414" cy="310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B870B4" w:rsidRDefault="00A1512C" w:rsidP="00026D28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26"/>
                        <wps:cNvCnPr>
                          <a:cxnSpLocks noChangeShapeType="1"/>
                        </wps:cNvCnPr>
                        <wps:spPr bwMode="auto">
                          <a:xfrm flipH="1">
                            <a:off x="3360658" y="1514872"/>
                            <a:ext cx="27940" cy="17200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191272" y="3185160"/>
                            <a:ext cx="390287" cy="3099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B870B4" w:rsidRDefault="00A1512C" w:rsidP="00026D28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829197" y="3185160"/>
                            <a:ext cx="389414" cy="310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B870B4" w:rsidRDefault="00A1512C" w:rsidP="00026D28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2599293" y="3186033"/>
                            <a:ext cx="389414" cy="3099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B870B4" w:rsidRDefault="00A1512C" w:rsidP="00026D28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4411028" y="3262868"/>
                            <a:ext cx="389414" cy="310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B870B4" w:rsidRDefault="00A1512C" w:rsidP="00026D28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5630783" y="3262868"/>
                            <a:ext cx="389414" cy="3099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B870B4" w:rsidRDefault="00A1512C" w:rsidP="00026D28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132"/>
                        <wps:cNvCnPr>
                          <a:cxnSpLocks noChangeShapeType="1"/>
                        </wps:cNvCnPr>
                        <wps:spPr bwMode="auto">
                          <a:xfrm>
                            <a:off x="2881313" y="1577737"/>
                            <a:ext cx="479346" cy="61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133"/>
                        <wps:cNvCnPr>
                          <a:cxnSpLocks noChangeShapeType="1"/>
                        </wps:cNvCnPr>
                        <wps:spPr bwMode="auto">
                          <a:xfrm>
                            <a:off x="1367314" y="2378393"/>
                            <a:ext cx="613807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3034109" y="1176099"/>
                            <a:ext cx="547449" cy="2968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026D28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lang w:val="fr-FR"/>
                                </w:rPr>
                              </w:pPr>
                              <w:r>
                                <w:t>DREM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515745" y="2044859"/>
                            <a:ext cx="401638" cy="295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026D28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lang w:val="fr-FR"/>
                                </w:rPr>
                                <w:t xml:space="preserve">DAN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03" o:spid="_x0000_s1083" editas="canvas" style="width:495pt;height:297pt;mso-position-horizontal-relative:char;mso-position-vertical-relative:line" coordsize="62865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">
                <v:shape id="_x0000_s1084" type="#_x0000_t75" style="position:absolute;width:62865;height:37719;visibility:visible;mso-wrap-style:square" stroked="t" strokecolor="#1f497d" strokeweight="1.5pt">
                  <v:fill o:detectmouseclick="t"/>
                  <v:path o:connecttype="none"/>
                </v:shape>
                <v:shape id="AutoShape 105" o:spid="_x0000_s1085" type="#_x0000_t32" style="position:absolute;left:3998;top:18719;width:56203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gmq8UAAADbAAAADwAAAGRycy9kb3ducmV2LnhtbESPQWvCQBSE70L/w/IKvUjdVEElzUas&#10;oFjwoNbS6yP7mg1m34bsNsZ/3xUEj8PMfMNki97WoqPWV44VvI0SEMSF0xWXCk5f69c5CB+QNdaO&#10;ScGVPCzyp0GGqXYXPlB3DKWIEPYpKjAhNKmUvjBk0Y9cQxy9X9daDFG2pdQtXiLc1nKcJFNpseK4&#10;YLChlaHifPyzCkKXTPxwfjp8fJvNefczWX5e13ulXp775TuIQH14hO/trVYwm8LtS/wBMv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gmq8UAAADbAAAADwAAAAAAAAAA&#10;AAAAAAChAgAAZHJzL2Rvd25yZXYueG1sUEsFBgAAAAAEAAQA+QAAAJMDAAAAAA==&#10;" strokeweight="2.25pt"/>
                <v:shape id="AutoShape 106" o:spid="_x0000_s1086" type="#_x0000_t32" style="position:absolute;left:6530;top:7316;width:280;height:240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yeS8UAAADbAAAADwAAAGRycy9kb3ducmV2LnhtbESPW2sCMRSE34X+h3AKfdOsLdSyGkUF&#10;USkUvCA+HjZnL7o52SbR3f77piD0cZiZb5jJrDO1uJPzlWUFw0ECgjizuuJCwfGw6n+A8AFZY22Z&#10;FPyQh9n0qTfBVNuWd3Tfh0JECPsUFZQhNKmUPivJoB/Yhjh6uXUGQ5SukNphG+Gmlq9J8i4NVhwX&#10;SmxoWVJ23d+MgrXffZ9cvmi3X/Ps87J827SL/KzUy3M3H4MI1IX/8KO90QpGI/j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yeS8UAAADbAAAADwAAAAAAAAAA&#10;AAAAAAChAgAAZHJzL2Rvd25yZXYueG1sUEsFBgAAAAAEAAQA+QAAAJMDAAAAAA==&#10;">
                  <v:stroke dashstyle="dash"/>
                </v:shape>
                <v:shape id="AutoShape 107" o:spid="_x0000_s1087" type="#_x0000_t32" style="position:absolute;left:19811;top:7831;width:279;height:240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MKOcIAAADbAAAADwAAAGRycy9kb3ducmV2LnhtbERPy2oCMRTdF/yHcAvuaqYKVkajqFBU&#10;CoIPxOVlcufRTm6mSXSmf28WBZeH854tOlOLOzlfWVbwPkhAEGdWV1woOJ8+3yYgfEDWWFsmBX/k&#10;YTHvvcww1bblA92PoRAxhH2KCsoQmlRKn5Vk0A9sQxy53DqDIUJXSO2wjeGmlsMkGUuDFceGEhta&#10;l5T9HG9GwcYffi8uX7W7/TL7+l6Ptu0qvyrVf+2WUxCBuvAU/7u3WsFHHBu/xB8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yMKOcIAAADbAAAADwAAAAAAAAAAAAAA&#10;AAChAgAAZHJzL2Rvd25yZXYueG1sUEsFBgAAAAAEAAQA+QAAAJADAAAAAA==&#10;">
                  <v:stroke dashstyle="dash"/>
                </v:shape>
                <v:shape id="AutoShape 108" o:spid="_x0000_s1088" type="#_x0000_t32" style="position:absolute;left:28813;top:7831;width:279;height:240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+vosYAAADbAAAADwAAAGRycy9kb3ducmV2LnhtbESPW2sCMRSE3wX/QzhC3zRbC7VujaJC&#10;qaUgeEH6eNicvdTNyTZJ3fXfm4LQx2FmvmFmi87U4kLOV5YVPI4SEMSZ1RUXCo6Ht+ELCB+QNdaW&#10;ScGVPCzm/d4MU21b3tFlHwoRIexTVFCG0KRS+qwkg35kG+Lo5dYZDFG6QmqHbYSbWo6T5FkarDgu&#10;lNjQuqTsvP81Ct797ufk8lX7sV1mn9/rp027yr+Uehh0y1cQgbrwH763N1rBZAp/X+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vr6LGAAAA2wAAAA8AAAAAAAAA&#10;AAAAAAAAoQIAAGRycy9kb3ducmV2LnhtbFBLBQYAAAAABAAEAPkAAACUAwAAAAA=&#10;">
                  <v:stroke dashstyle="dash"/>
                </v:shape>
                <v:shape id="AutoShape 109" o:spid="_x0000_s1089" type="#_x0000_t32" style="position:absolute;left:46258;top:8347;width:279;height:240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B2GMIAAADbAAAADwAAAGRycy9kb3ducmV2LnhtbERPW2vCMBR+F/wP4Qh7s+kciFRjqYLM&#10;IQx0Q/Z4aE4vW3PSJZnt/v3yMPDx47tv8tF04kbOt5YVPCYpCOLS6pZrBe9vh/kKhA/IGjvLpOCX&#10;POTb6WSDmbYDn+l2CbWIIewzVNCE0GdS+rIhgz6xPXHkKusMhghdLbXDIYabTi7SdCkNthwbGuxp&#10;31D5dfkxCp79+fvqqt3w8lqUp8/903HYVR9KPczGYg0i0Bju4n/3UStYxfXxS/wBc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B2GMIAAADbAAAADwAAAAAAAAAAAAAA&#10;AAChAgAAZHJzL2Rvd25yZXYueG1sUEsFBgAAAAAEAAQA+QAAAJADAAAAAA==&#10;">
                  <v:stroke dashstyle="dash"/>
                </v:shape>
                <v:shape id="AutoShape 110" o:spid="_x0000_s1090" type="#_x0000_t32" style="position:absolute;left:6810;top:12538;width:13280;height: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wgR8EAAADbAAAADwAAAGRycy9kb3ducmV2LnhtbESPQYvCMBSE7wv+h/AEb2uq4CLVKCoI&#10;shdZFfT4aJ5tsHkpTbap/94sLHgcZuYbZrnubS06ar1xrGAyzkAQF04bLhVczvvPOQgfkDXWjknB&#10;kzysV4OPJebaRf6h7hRKkSDsc1RQhdDkUvqiIot+7Bri5N1dazEk2ZZStxgT3NZymmVf0qLhtFBh&#10;Q7uKisfp1yow8Wi65rCL2+/rzetI5jlzRqnRsN8sQATqwzv83z5oBfMJ/H1JP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PCBHwQAAANsAAAAPAAAAAAAAAAAAAAAA&#10;AKECAABkcnMvZG93bnJldi54bWxQSwUGAAAAAAQABAD5AAAAjwMAAAAA&#10;">
                  <v:stroke endarrow="block"/>
                </v:shape>
                <v:shape id="AutoShape 111" o:spid="_x0000_s1091" type="#_x0000_t32" style="position:absolute;left:20090;top:14197;width:9002;height: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vZrsUAAADbAAAADwAAAGRycy9kb3ducmV2LnhtbESPQWvCQBSE74X+h+UVvNVNBIukrqGU&#10;Fgui0qS5P7LPJDT7NuxuNfXXu4LgcZiZb5hlPppeHMn5zrKCdJqAIK6t7rhR8FN+Pi9A+ICssbdM&#10;Cv7JQ756fFhipu2Jv+lYhEZECPsMFbQhDJmUvm7JoJ/agTh6B+sMhihdI7XDU4SbXs6S5EUa7Dgu&#10;tDjQe0v1b/FnFJy3ayq3eDjvP4pqt5mv0/muqpSaPI1vryACjeEevrW/tILFDK5f4g+Qq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BvZrsUAAADbAAAADwAAAAAAAAAA&#10;AAAAAAChAgAAZHJzL2Rvd25yZXYueG1sUEsFBgAAAAAEAAQA+QAAAJMDAAAAAA==&#10;">
                  <v:stroke startarrow="block" endarrow="block"/>
                </v:shape>
                <v:shape id="AutoShape 112" o:spid="_x0000_s1092" type="#_x0000_t32" style="position:absolute;left:58263;top:8635;width:280;height:239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Lob8UAAADbAAAADwAAAGRycy9kb3ducmV2LnhtbESPW2sCMRSE3wv+h3CEvtWsCkVWo6gg&#10;tRQEL4iPh83Zi25Otknqbv+9KRR8HGbmG2a26Ewt7uR8ZVnBcJCAIM6srrhQcDpu3iYgfEDWWFsm&#10;Bb/kYTHvvcww1bblPd0PoRARwj5FBWUITSqlz0oy6Ae2IY5ebp3BEKUrpHbYRrip5ShJ3qXBiuNC&#10;iQ2tS8puhx+j4MPvv88uX7Wfu2X2dV2Pt+0qvyj12u+WUxCBuvAM/7e3WsFkDH9f4g+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Lob8UAAADbAAAADwAAAAAAAAAA&#10;AAAAAAChAgAAZHJzL2Rvd25yZXYueG1sUEsFBgAAAAAEAAQA+QAAAJMDAAAAAA==&#10;">
                  <v:stroke dashstyle="dash"/>
                </v:shape>
                <v:shape id="AutoShape 113" o:spid="_x0000_s1093" type="#_x0000_t32" style="position:absolute;left:19811;top:26839;width:26447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B7/cQAAADbAAAADwAAAGRycy9kb3ducmV2LnhtbESPQWvCQBSE7wX/w/KE3urGUkSjq4hg&#10;KZYeNCXo7ZF9JsHs27C7avTXdwWhx2FmvmFmi8404kLO15YVDAcJCOLC6ppLBb/Z+m0MwgdkjY1l&#10;UnAjD4t572WGqbZX3tJlF0oRIexTVFCF0KZS+qIig35gW+LoHa0zGKJ0pdQOrxFuGvmeJCNpsOa4&#10;UGFLq4qK0+5sFOy/J+f8lv/QJh9ONgd0xt+zT6Ve+91yCiJQF/7Dz/aXVjD+gMeX+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MHv9xAAAANsAAAAPAAAAAAAAAAAA&#10;AAAAAKECAABkcnMvZG93bnJldi54bWxQSwUGAAAAAAQABAD5AAAAkgMAAAAA&#10;">
                  <v:stroke endarrow="block"/>
                </v:shape>
                <v:shape id="AutoShape 114" o:spid="_x0000_s1094" type="#_x0000_t32" style="position:absolute;left:46528;top:28411;width:11718;height: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JB2sMAAADbAAAADwAAAGRycy9kb3ducmV2LnhtbESPQYvCMBSE7wv+h/AEb2vqQkWqUURc&#10;XBAVq70/mmdbbF5Kk9Xqr98sCB6HmfmGmS06U4sbta6yrGA0jEAQ51ZXXCg4n74/JyCcR9ZYWyYF&#10;D3KwmPc+Zphoe+cj3VJfiABhl6CC0vsmkdLlJRl0Q9sQB+9iW4M+yLaQusV7gJtafkXRWBqsOCyU&#10;2NCqpPya/hoFz92GTju8PA/rNNtv480o3meZUoN+t5yC8NT5d/jV/tEKJjH8fwk/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yQdrDAAAA2wAAAA8AAAAAAAAAAAAA&#10;AAAAoQIAAGRycy9kb3ducmV2LnhtbFBLBQYAAAAABAAEAPkAAACRAwAAAAA=&#10;">
                  <v:stroke startarrow="block" endarrow="block"/>
                </v:shape>
                <v:shape id="Text Box 115" o:spid="_x0000_s1095" type="#_x0000_t202" style="position:absolute;left:7622;top:8635;width:10006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TFcMA&#10;AADbAAAADwAAAGRycy9kb3ducmV2LnhtbESP0WrCQBRE3wX/YbmFvohulJrY1FW00JJXNR9wzV6T&#10;0OzdkF1N8vfdQsHHYWbOMNv9YBrxoM7VlhUsFxEI4sLqmksF+eVrvgHhPLLGxjIpGMnBfjedbDHV&#10;tucTPc6+FAHCLkUFlfdtKqUrKjLoFrYlDt7NdgZ9kF0pdYd9gJtGrqIolgZrDgsVtvRZUfFzvhsF&#10;t6yfrd/767fPk9NbfMQ6udpRqdeX4fABwtPgn+H/dqYVbG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5TFcMAAADbAAAADwAAAAAAAAAAAAAAAACYAgAAZHJzL2Rv&#10;d25yZXYueG1sUEsFBgAAAAAEAAQA9QAAAIgDAAAAAA==&#10;" stroked="f">
                  <v:textbox>
                    <w:txbxContent>
                      <w:p w:rsidR="00A1512C" w:rsidRPr="00C64F7F" w:rsidRDefault="00A1512C" w:rsidP="00026D28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lang w:val="fr-FR"/>
                          </w:rPr>
                        </w:pPr>
                        <w:r w:rsidRPr="00C64F7F">
                          <w:rPr>
                            <w:rFonts w:ascii="Arial" w:hAnsi="Arial"/>
                            <w:lang w:val="fr-FR"/>
                          </w:rPr>
                          <w:t>D_TRACKCOND</w:t>
                        </w:r>
                      </w:p>
                    </w:txbxContent>
                  </v:textbox>
                </v:shape>
                <v:shape id="Text Box 116" o:spid="_x0000_s1096" type="#_x0000_t202" style="position:absolute;left:33606;top:22823;width:12189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L2jsMA&#10;AADbAAAADwAAAGRycy9kb3ducmV2LnhtbESP0WrCQBRE3wX/YbmFvohulJrY1FW00JJXNR9wzV6T&#10;0OzdkF1N8vfdQsHHYWbOMNv9YBrxoM7VlhUsFxEI4sLqmksF+eVrvgHhPLLGxjIpGMnBfjedbDHV&#10;tucTPc6+FAHCLkUFlfdtKqUrKjLoFrYlDt7NdgZ9kF0pdYd9gJtGrqIolgZrDgsVtvRZUfFzvhsF&#10;t6yfrd/767fPk9NbfMQ6udpRqdeX4fABwtPgn+H/dqYVbB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L2jsMAAADbAAAADwAAAAAAAAAAAAAAAACYAgAAZHJzL2Rv&#10;d25yZXYueG1sUEsFBgAAAAAEAAQA9QAAAIgDAAAAAA==&#10;" stroked="f">
                  <v:textbox>
                    <w:txbxContent>
                      <w:p w:rsidR="00A1512C" w:rsidRPr="00C64F7F" w:rsidRDefault="00A1512C" w:rsidP="00026D28">
                        <w:pPr>
                          <w:rPr>
                            <w:sz w:val="16"/>
                            <w:szCs w:val="16"/>
                          </w:rPr>
                        </w:pPr>
                        <w:r w:rsidRPr="00C64F7F">
                          <w:rPr>
                            <w:sz w:val="16"/>
                            <w:szCs w:val="16"/>
                            <w:lang w:val="fr-FR"/>
                          </w:rPr>
                          <w:t>D_TRACKCOND</w:t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(1)</w:t>
                        </w:r>
                      </w:p>
                    </w:txbxContent>
                  </v:textbox>
                </v:shape>
                <v:shape id="Text Box 117" o:spid="_x0000_s1097" type="#_x0000_t202" style="position:absolute;left:20876;top:10119;width:10006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i/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HWL8vAAAANsAAAAPAAAAAAAAAAAAAAAAAJgCAABkcnMvZG93bnJldi54&#10;bWxQSwUGAAAAAAQABAD1AAAAgQMAAAAA&#10;" stroked="f">
                  <v:textbox>
                    <w:txbxContent>
                      <w:p w:rsidR="00A1512C" w:rsidRPr="00C64F7F" w:rsidRDefault="00A1512C" w:rsidP="00026D28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lang w:val="fr-FR"/>
                          </w:rPr>
                          <w:t>L</w:t>
                        </w:r>
                        <w:r w:rsidRPr="00C64F7F">
                          <w:rPr>
                            <w:rFonts w:ascii="Arial" w:hAnsi="Arial"/>
                            <w:lang w:val="fr-FR"/>
                          </w:rPr>
                          <w:t>_TRACKCOND</w:t>
                        </w:r>
                      </w:p>
                    </w:txbxContent>
                  </v:textbox>
                </v:shape>
                <v:shape id="AutoShape 118" o:spid="_x0000_s1098" type="#_x0000_t32" style="position:absolute;left:23216;top:4924;width:14948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0RcsIAAADbAAAADwAAAGRycy9kb3ducmV2LnhtbESPQYvCMBSE7wv+h/AEb2uqB3GrUVQU&#10;9Gi3B4/P5tkWm5fSxFr99UYQPA4z8w0zX3amEi01rrSsYDSMQBBnVpecK0j/d79TEM4ja6wsk4IH&#10;OVguej9zjLW985HaxOciQNjFqKDwvo6ldFlBBt3Q1sTBu9jGoA+yyaVu8B7gppLjKJpIgyWHhQJr&#10;2hSUXZObUbBJb226bpN6e1yfRnl12O7Pz1SpQb9bzUB46vw3/GnvtYLpH7y/hB8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0RcsIAAADbAAAADwAAAAAAAAAAAAAA&#10;AAChAgAAZHJzL2Rvd25yZXYueG1sUEsFBgAAAAAEAAQA+QAAAJADAAAAAA==&#10;" strokeweight="1.5pt">
                  <v:stroke endarrow="block"/>
                </v:shape>
                <v:shape id="Text Box 119" o:spid="_x0000_s1099" type="#_x0000_t202" style="position:absolute;left:48004;top:24464;width:12197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L4J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Us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gsvgnvAAAANsAAAAPAAAAAAAAAAAAAAAAAJgCAABkcnMvZG93bnJldi54&#10;bWxQSwUGAAAAAAQABAD1AAAAgQMAAAAA&#10;" stroked="f">
                  <v:textbox>
                    <w:txbxContent>
                      <w:p w:rsidR="00A1512C" w:rsidRPr="00C64F7F" w:rsidRDefault="00A1512C" w:rsidP="00026D2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L</w:t>
                        </w:r>
                        <w:r w:rsidRPr="00C64F7F">
                          <w:rPr>
                            <w:sz w:val="16"/>
                            <w:szCs w:val="16"/>
                            <w:lang w:val="fr-FR"/>
                          </w:rPr>
                          <w:t>_TRACKCOND</w:t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(1)</w:t>
                        </w:r>
                      </w:p>
                    </w:txbxContent>
                  </v:textbox>
                </v:shape>
                <v:shape id="Text Box 120" o:spid="_x0000_s1100" type="#_x0000_t202" style="position:absolute;left:24028;top:1047;width:14136;height:3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5dvMMA&#10;AADbAAAADwAAAGRycy9kb3ducmV2LnhtbESP0WrCQBRE34X+w3ILfRHdKDZqmo1ooeKr0Q+4Zq9J&#10;aPZuyK4m/n1XEPo4zMwZJt0MphF36lxtWcFsGoEgLqyuuVRwPv1MViCcR9bYWCYFD3Kwyd5GKSba&#10;9nyke+5LESDsElRQed8mUrqiIoNualvi4F1tZ9AH2ZVSd9gHuGnkPIpiabDmsFBhS98VFb/5zSi4&#10;Hvrx57q/7P15eVzEO6yXF/tQ6uN92H6B8DT4//CrfdAK1jN4fg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5dvMMAAADbAAAADwAAAAAAAAAAAAAAAACYAgAAZHJzL2Rv&#10;d25yZXYueG1sUEsFBgAAAAAEAAQA9QAAAIgDAAAAAA==&#10;" stroked="f">
                  <v:textbox>
                    <w:txbxContent>
                      <w:p w:rsidR="00A1512C" w:rsidRPr="006B205C" w:rsidRDefault="00A1512C" w:rsidP="00026D28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Direction Of Runing</w:t>
                        </w:r>
                      </w:p>
                    </w:txbxContent>
                  </v:textbox>
                </v:shape>
                <v:shape id="Text Box 121" o:spid="_x0000_s1101" type="#_x0000_t202" style="position:absolute;left:1039;top:515;width:14118;height:6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rRocQA&#10;AADbAAAADwAAAGRycy9kb3ducmV2LnhtbESPQWvCQBSE70L/w/IKvemmHkqMriKtQntRNHp/Zp9J&#10;bPZt2F017a93BcHjMDPfMJNZZxpxIedrywreBwkI4sLqmksFu3zZT0H4gKyxsUwK/sjDbPrSm2Cm&#10;7ZU3dNmGUkQI+wwVVCG0mZS+qMigH9iWOHpH6wyGKF0ptcNrhJtGDpPkQxqsOS5U2NJnRcXv9mwU&#10;fBWH0an5t8atf1bpar5YprncK/X22s3HIAJ14Rl+tL+1gtEQ7l/iD5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K0aHEAAAA2wAAAA8AAAAAAAAAAAAAAAAAmAIAAGRycy9k&#10;b3ducmV2LnhtbFBLBQYAAAAABAAEAPUAAACJAwAAAAA=&#10;" strokecolor="red" strokeweight="1.5pt">
                  <v:textbox>
                    <w:txbxContent>
                      <w:p w:rsidR="00A1512C" w:rsidRPr="00B870B4" w:rsidRDefault="00A1512C" w:rsidP="00026D28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</w:pPr>
                        <w:r w:rsidRPr="00B870B4"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  <w:t>Reference position</w:t>
                        </w:r>
                      </w:p>
                      <w:p w:rsidR="00A1512C" w:rsidRPr="00B870B4" w:rsidRDefault="00A1512C" w:rsidP="00026D28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</w:pPr>
                        <w:r w:rsidRPr="00B870B4"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  <w:t>(balise transmiting or LRBG)</w:t>
                        </w:r>
                      </w:p>
                    </w:txbxContent>
                  </v:textbox>
                </v:shape>
                <v:shape id="Text Box 123" o:spid="_x0000_s1102" type="#_x0000_t202" style="position:absolute;left:3998;top:31834;width:3903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htgMIA&#10;AADbAAAADwAAAGRycy9kb3ducmV2LnhtbESPT4vCMBTE7wt+h/AEb2vq6opWo8iCZY/rP7w+m2dT&#10;bF5KE2v99puFBY/DzPyGWa47W4mWGl86VjAaJiCIc6dLLhQcD9v3GQgfkDVWjknBkzysV723Jaba&#10;PXhH7T4UIkLYp6jAhFCnUvrckEU/dDVx9K6usRiibAqpG3xEuK3kR5JMpcWS44LBmr4M5bf93Sr4&#10;9OefSfu8lKaYnTKZdXY3OWRKDfrdZgEiUBde4f/2t1Y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+G2AwgAAANsAAAAPAAAAAAAAAAAAAAAAAJgCAABkcnMvZG93&#10;bnJldi54bWxQSwUGAAAAAAQABAD1AAAAhwMAAAAA&#10;" strokeweight="1.5pt">
                  <v:textbox>
                    <w:txbxContent>
                      <w:p w:rsidR="00A1512C" w:rsidRPr="00B870B4" w:rsidRDefault="00A1512C" w:rsidP="00026D28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AutoShape 124" o:spid="_x0000_s1103" type="#_x0000_t32" style="position:absolute;left:13393;top:16641;width:280;height:157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LmxsYAAADbAAAADwAAAGRycy9kb3ducmV2LnhtbESPW2sCMRSE3wX/QzhC3zRbW6RujaJC&#10;qaUgeEH6eNicvdTNyTZJ3fXfm4LQx2FmvmFmi87U4kLOV5YVPI4SEMSZ1RUXCo6Ht+ELCB+QNdaW&#10;ScGVPCzm/d4MU21b3tFlHwoRIexTVFCG0KRS+qwkg35kG+Lo5dYZDFG6QmqHbYSbWo6TZCINVhwX&#10;SmxoXVJ23v8aBe9+93Ny+ar92C6zz+/106Zd5V9KPQy65SuIQF34D9/bG61g+gx/X+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i5sbGAAAA2wAAAA8AAAAAAAAA&#10;AAAAAAAAoQIAAGRycy9kb3ducmV2LnhtbFBLBQYAAAAABAAEAPkAAACUAwAAAAA=&#10;">
                  <v:stroke dashstyle="dash"/>
                </v:shape>
                <v:shape id="Text Box 125" o:spid="_x0000_s1104" type="#_x0000_t202" style="position:absolute;left:11699;top:31842;width:3895;height:3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1Qb8EA&#10;AADbAAAADwAAAGRycy9kb3ducmV2LnhtbESPT4vCMBTE7wt+h/AWvK3piop2jSKCxaN/8fq2eduU&#10;bV5KE2v99kYQPA4z8xtmvuxsJVpqfOlYwfcgAUGcO11yoeB03HxNQfiArLFyTAru5GG56H3MMdXu&#10;xntqD6EQEcI+RQUmhDqV0ueGLPqBq4mj9+caiyHKppC6wVuE20oOk2QiLZYcFwzWtDaU/x+uVsHY&#10;X3aj9v5bmmJ6zmTW2f3omCnV/+xWPyACdeEdfrW3WsFsDM8v8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dUG/BAAAA2wAAAA8AAAAAAAAAAAAAAAAAmAIAAGRycy9kb3du&#10;cmV2LnhtbFBLBQYAAAAABAAEAPUAAACGAwAAAAA=&#10;" strokeweight="1.5pt">
                  <v:textbox>
                    <w:txbxContent>
                      <w:p w:rsidR="00A1512C" w:rsidRPr="00B870B4" w:rsidRDefault="00A1512C" w:rsidP="00026D28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AutoShape 126" o:spid="_x0000_s1105" type="#_x0000_t32" style="position:absolute;left:33606;top:15148;width:279;height:172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zdKsUAAADbAAAADwAAAGRycy9kb3ducmV2LnhtbESPW2sCMRSE34X+h3AKfdOsLUi7GkUF&#10;USkUvCA+HjZnL7o52SbR3f77piD0cZiZb5jJrDO1uJPzlWUFw0ECgjizuuJCwfGw6r+D8AFZY22Z&#10;FPyQh9n0qTfBVNuWd3Tfh0JECPsUFZQhNKmUPivJoB/Yhjh6uXUGQ5SukNphG+Gmlq9JMpIGK44L&#10;JTa0LCm77m9Gwdrvvk8uX7Tbr3n2eVm+bdpFflbq5bmbj0EE6sJ/+NHeaAUfI/j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zdKsUAAADbAAAADwAAAAAAAAAA&#10;AAAAAAChAgAAZHJzL2Rvd25yZXYueG1sUEsFBgAAAAAEAAQA+QAAAJMDAAAAAA==&#10;">
                  <v:stroke dashstyle="dash"/>
                </v:shape>
                <v:shape id="Text Box 127" o:spid="_x0000_s1106" type="#_x0000_t202" style="position:absolute;left:31912;top:31851;width:3903;height:3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rg8MA&#10;AADbAAAADwAAAGRycy9kb3ducmV2LnhtbESPQWvCQBSE74X+h+UVvNVNRatGVylCg0c1itdn9jUb&#10;mn0bstsY/70rFDwOM/MNs1z3thYdtb5yrOBjmIAgLpyuuFRwzL/fZyB8QNZYOyYFN/KwXr2+LDHV&#10;7sp76g6hFBHCPkUFJoQmldIXhiz6oWuIo/fjWoshyraUusVrhNtajpLkU1qsOC4YbGhjqPg9/FkF&#10;E3/ejbvbpTLl7JTJrLf7cZ4pNXjrvxYgAvXhGf5vb7WC+RQeX+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Nrg8MAAADbAAAADwAAAAAAAAAAAAAAAACYAgAAZHJzL2Rv&#10;d25yZXYueG1sUEsFBgAAAAAEAAQA9QAAAIgDAAAAAA==&#10;" strokeweight="1.5pt">
                  <v:textbox>
                    <w:txbxContent>
                      <w:p w:rsidR="00A1512C" w:rsidRPr="00B870B4" w:rsidRDefault="00A1512C" w:rsidP="00026D28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G</w:t>
                        </w:r>
                      </w:p>
                    </w:txbxContent>
                  </v:textbox>
                </v:shape>
                <v:shape id="Text Box 128" o:spid="_x0000_s1107" type="#_x0000_t202" style="position:absolute;left:18291;top:31851;width:3895;height:3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z/8cAA&#10;AADbAAAADwAAAGRycy9kb3ducmV2LnhtbERPz2vCMBS+C/4P4Q28abpRh+uMRQYWj7Zu7PrWvDVl&#10;zUtpYq3/vTkIO358v7f5ZDsx0uBbxwqeVwkI4trplhsFn+fDcgPCB2SNnWNScCMP+W4+22Km3ZVL&#10;GqvQiBjCPkMFJoQ+k9LXhiz6leuJI/frBoshwqGResBrDLedfEmSV2mx5dhgsKcPQ/VfdbEK1v77&#10;lI63n9Y0m69CFpMt03Oh1OJp2r+DCDSFf/HDfdQK3uLY+CX+ALm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1z/8cAAAADbAAAADwAAAAAAAAAAAAAAAACYAgAAZHJzL2Rvd25y&#10;ZXYueG1sUEsFBgAAAAAEAAQA9QAAAIUDAAAAAA==&#10;" strokeweight="1.5pt">
                  <v:textbox>
                    <w:txbxContent>
                      <w:p w:rsidR="00A1512C" w:rsidRPr="00B870B4" w:rsidRDefault="00A1512C" w:rsidP="00026D28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Text Box 129" o:spid="_x0000_s1108" type="#_x0000_t202" style="position:absolute;left:25992;top:31860;width:3895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BaasMA&#10;AADbAAAADwAAAGRycy9kb3ducmV2LnhtbESPzWrDMBCE74W+g9hCb43ckJTEiRJKISbH2GnpdWtt&#10;LFNrZSzVP28fBQI9DjPzDbPdj7YRPXW+dqzgdZaAIC6drrlS8Hk+vKxA+ICssXFMCibysN89Pmwx&#10;1W7gnPoiVCJC2KeowITQplL60pBFP3MtcfQurrMYouwqqTscItw2cp4kb9JizXHBYEsfhsrf4s8q&#10;WPrv06KffmpTrb4ymY02X5wzpZ6fxvcNiEBj+A/f20etYL2G25f4A+Tu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BaasMAAADbAAAADwAAAAAAAAAAAAAAAACYAgAAZHJzL2Rv&#10;d25yZXYueG1sUEsFBgAAAAAEAAQA9QAAAIgDAAAAAA==&#10;" strokeweight="1.5pt">
                  <v:textbox>
                    <w:txbxContent>
                      <w:p w:rsidR="00A1512C" w:rsidRPr="00B870B4" w:rsidRDefault="00A1512C" w:rsidP="00026D28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E</w:t>
                        </w:r>
                      </w:p>
                    </w:txbxContent>
                  </v:textbox>
                </v:shape>
                <v:shape id="Text Box 130" o:spid="_x0000_s1109" type="#_x0000_t202" style="position:absolute;left:44110;top:32628;width:3894;height:3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BNjMMA&#10;AADcAAAADwAAAGRycy9kb3ducmV2LnhtbESPT2vCQBDF7wW/wzKCt7qxWJHUVUQweKz/8DrNTrOh&#10;2dmQ3cb47TuHgrcZ3pv3frPaDL5RPXWxDmxgNs1AEZfB1lwZuJz3r0tQMSFbbAKTgQdF2KxHLyvM&#10;bbjzkfpTqpSEcMzRgEupzbWOpSOPcRpaYtG+Q+cxydpV2nZ4l3Df6LcsW2iPNUuDw5Z2jsqf0683&#10;8B5vn/P+8VW7anktdDH44/xcGDMZD9sPUImG9DT/Xx+s4GeCL8/IBH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BNjMMAAADcAAAADwAAAAAAAAAAAAAAAACYAgAAZHJzL2Rv&#10;d25yZXYueG1sUEsFBgAAAAAEAAQA9QAAAIgDAAAAAA==&#10;" strokeweight="1.5pt">
                  <v:textbox>
                    <w:txbxContent>
                      <w:p w:rsidR="00A1512C" w:rsidRPr="00B870B4" w:rsidRDefault="00A1512C" w:rsidP="00026D28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D1</w:t>
                        </w:r>
                      </w:p>
                    </w:txbxContent>
                  </v:textbox>
                </v:shape>
                <v:shape id="Text Box 131" o:spid="_x0000_s1110" type="#_x0000_t202" style="position:absolute;left:56307;top:32628;width:3894;height:3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zoF78A&#10;AADcAAAADwAAAGRycy9kb3ducmV2LnhtbERPS4vCMBC+C/6HMII3TV3cRapRRNji0Sdex2Zsis2k&#10;NLHWf78RhL3Nx/ecxaqzlWip8aVjBZNxAoI4d7rkQsHp+DuagfABWWPlmBS8yMNq2e8tMNXuyXtq&#10;D6EQMYR9igpMCHUqpc8NWfRjVxNH7uYaiyHCppC6wWcMt5X8SpIfabHk2GCwpo2h/H54WAXf/rKb&#10;tq9raYrZOZNZZ/fTY6bUcNCt5yACdeFf/HFvdZyfTOD9TLx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rOgXvwAAANwAAAAPAAAAAAAAAAAAAAAAAJgCAABkcnMvZG93bnJl&#10;di54bWxQSwUGAAAAAAQABAD1AAAAhAMAAAAA&#10;" strokeweight="1.5pt">
                  <v:textbox>
                    <w:txbxContent>
                      <w:p w:rsidR="00A1512C" w:rsidRPr="00B870B4" w:rsidRDefault="00A1512C" w:rsidP="00026D28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E1</w:t>
                        </w:r>
                      </w:p>
                    </w:txbxContent>
                  </v:textbox>
                </v:shape>
                <v:shape id="AutoShape 132" o:spid="_x0000_s1111" type="#_x0000_t32" style="position:absolute;left:28813;top:15777;width:4793;height: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MaIcMAAADcAAAADwAAAGRycy9kb3ducmV2LnhtbERP32vCMBB+H+x/CCf4tqYKjtE1isiG&#10;guhYXd+P5myKzaU0mVb/+kUQ9nYf38/LF4NtxZl63zhWMElSEMSV0w3XCn4Ony9vIHxA1tg6JgVX&#10;8rCYPz/lmGl34W86F6EWMYR9hgpMCF0mpa8MWfSJ64gjd3S9xRBhX0vd4yWG21ZO0/RVWmw4Nhjs&#10;aGWoOhW/VsFtt6bDDo+3r4+i3G9n68lsX5ZKjUfD8h1EoCH8ix/ujY7z0yncn4kX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DGiHDAAAA3AAAAA8AAAAAAAAAAAAA&#10;AAAAoQIAAGRycy9kb3ducmV2LnhtbFBLBQYAAAAABAAEAPkAAACRAwAAAAA=&#10;">
                  <v:stroke startarrow="block" endarrow="block"/>
                </v:shape>
                <v:shape id="AutoShape 133" o:spid="_x0000_s1112" type="#_x0000_t32" style="position:absolute;left:13673;top:23783;width:6138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/usMAAADcAAAADwAAAGRycy9kb3ducmV2LnhtbERPTWvCQBC9F/wPyxS81Y2VSImuUqSS&#10;QtHS2NyH7JgEs7Mhu5o0v74rFHqbx/uc9XYwjbhR52rLCuazCARxYXXNpYLv0/7pBYTzyBoby6Tg&#10;hxxsN5OHNSba9vxFt8yXIoSwS1BB5X2bSOmKigy6mW2JA3e2nUEfYFdK3WEfwk0jn6NoKQ3WHBoq&#10;bGlXUXHJrkbBeEjpdMDz+PmW5cePOJ3HxzxXavo4vK5AeBr8v/jP/a7D/GgB9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Pv7rDAAAA3AAAAA8AAAAAAAAAAAAA&#10;AAAAoQIAAGRycy9kb3ducmV2LnhtbFBLBQYAAAAABAAEAPkAAACRAwAAAAA=&#10;">
                  <v:stroke startarrow="block" endarrow="block"/>
                </v:shape>
                <v:shape id="Text Box 134" o:spid="_x0000_s1113" type="#_x0000_t202" style="position:absolute;left:30341;top:11760;width:5474;height:2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dJEsIA&#10;AADcAAAADwAAAGRycy9kb3ducmV2LnhtbERPzWrCQBC+C32HZQq9SLNp0ajRTWiFFq+mPsAkOybB&#10;7GzIbk18e7dQ8DYf3+/s8sl04kqDay0reItiEMSV1S3XCk4/X69rEM4ja+wsk4IbOcizp9kOU21H&#10;PtK18LUIIexSVNB436dSuqohgy6yPXHgznYw6AMcaqkHHEO46eR7HCfSYMuhocGe9g1Vl+LXKDgf&#10;xvlyM5bf/rQ6LpJPbFelvSn18jx9bEF4mvxD/O8+6DA/XsDfM+EC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p0kSwgAAANwAAAAPAAAAAAAAAAAAAAAAAJgCAABkcnMvZG93&#10;bnJldi54bWxQSwUGAAAAAAQABAD1AAAAhwMAAAAA&#10;" stroked="f">
                  <v:textbox>
                    <w:txbxContent>
                      <w:p w:rsidR="00A1512C" w:rsidRPr="00C64F7F" w:rsidRDefault="00A1512C" w:rsidP="00026D28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lang w:val="fr-FR"/>
                          </w:rPr>
                        </w:pPr>
                        <w:r>
                          <w:t>DREM</w:t>
                        </w:r>
                      </w:p>
                    </w:txbxContent>
                  </v:textbox>
                </v:shape>
                <v:shape id="Text Box 136" o:spid="_x0000_s1114" type="#_x0000_t202" style="position:absolute;left:15157;top:20448;width:4016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vsib8A&#10;AADcAAAADwAAAGRycy9kb3ducmV2LnhtbERPy6rCMBDdX/AfwghuLtdU8VmNooLitl4/YGzGtthM&#10;ShNt/XsjCO7mcJ6zXLemFA+qXWFZwaAfgSBOrS44U3D+3//NQDiPrLG0TAqe5GC96vwsMda24YQe&#10;J5+JEMIuRgW591UspUtzMuj6tiIO3NXWBn2AdSZ1jU0IN6UcRtFEGiw4NORY0S6n9Ha6GwXXY/M7&#10;njeXgz9Pk9Fki8X0Yp9K9brtZgHCU+u/4o/7qMP8aAzvZ8IF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6+yJvwAAANwAAAAPAAAAAAAAAAAAAAAAAJgCAABkcnMvZG93bnJl&#10;di54bWxQSwUGAAAAAAQABAD1AAAAhAMAAAAA&#10;" stroked="f">
                  <v:textbox>
                    <w:txbxContent>
                      <w:p w:rsidR="00A1512C" w:rsidRPr="00C64F7F" w:rsidRDefault="00A1512C" w:rsidP="00026D28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lang w:val="fr-FR"/>
                          </w:rPr>
                          <w:t xml:space="preserve">DAN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4540E" w:rsidRDefault="0024540E" w:rsidP="0097616B">
      <w:pPr>
        <w:pStyle w:val="Textkrper"/>
        <w:ind w:left="0"/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ins w:id="263" w:author="SYSTEREL" w:date="2013-11-08T17:08:00Z">
        <w:r w:rsidR="00C51D7B">
          <w:rPr>
            <w:b/>
            <w:noProof/>
            <w:lang w:eastAsia="en-US"/>
          </w:rPr>
          <w:t>2</w:t>
        </w:r>
      </w:ins>
      <w:del w:id="264" w:author="SYSTEREL" w:date="2013-11-08T17:06:00Z">
        <w:r w:rsidDel="00C51D7B">
          <w:rPr>
            <w:b/>
            <w:noProof/>
            <w:lang w:eastAsia="en-US"/>
          </w:rPr>
          <w:delText>1</w:delText>
        </w:r>
      </w:del>
      <w:r w:rsidRPr="000C7299">
        <w:rPr>
          <w:b/>
          <w:lang w:eastAsia="en-US"/>
        </w:rPr>
        <w:fldChar w:fldCharType="end"/>
      </w:r>
      <w:r w:rsidR="00FC129B">
        <w:rPr>
          <w:b/>
          <w:lang w:eastAsia="en-US"/>
        </w:rPr>
        <w:t xml:space="preserve"> </w:t>
      </w:r>
      <w:r w:rsidRPr="000C7299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 w:rsidR="00FC129B">
        <w:rPr>
          <w:b/>
          <w:lang w:eastAsia="en-US"/>
        </w:rPr>
        <w:t>Position of singular points</w:t>
      </w:r>
    </w:p>
    <w:p w:rsidR="009C2FEE" w:rsidRDefault="001E5EE6" w:rsidP="00D005FF">
      <w:pPr>
        <w:pStyle w:val="Textkrper"/>
      </w:pPr>
      <w:r>
        <w:t>The drawing hereunder shows :</w:t>
      </w:r>
    </w:p>
    <w:p w:rsidR="001E5EE6" w:rsidRDefault="001E5EE6" w:rsidP="001E5EE6">
      <w:pPr>
        <w:pStyle w:val="Textkrper"/>
        <w:numPr>
          <w:ilvl w:val="0"/>
          <w:numId w:val="10"/>
        </w:numPr>
      </w:pPr>
      <w:r>
        <w:t>One balise group at position A transmitting one Track Condition packet n°67 which includes two”Track Condition” changes :</w:t>
      </w:r>
    </w:p>
    <w:p w:rsidR="001E5EE6" w:rsidRDefault="001E5EE6" w:rsidP="001E5EE6">
      <w:pPr>
        <w:pStyle w:val="Textkrper"/>
        <w:numPr>
          <w:ilvl w:val="1"/>
          <w:numId w:val="10"/>
        </w:numPr>
      </w:pPr>
      <w:r>
        <w:t>First  change at position “D”</w:t>
      </w:r>
      <w:r w:rsidR="002251F2">
        <w:t>,</w:t>
      </w:r>
    </w:p>
    <w:p w:rsidR="002251F2" w:rsidRDefault="001E5EE6" w:rsidP="001E5EE6">
      <w:pPr>
        <w:pStyle w:val="Textkrper"/>
        <w:numPr>
          <w:ilvl w:val="1"/>
          <w:numId w:val="10"/>
        </w:numPr>
      </w:pPr>
      <w:r>
        <w:t>Second  change</w:t>
      </w:r>
      <w:r w:rsidR="002251F2">
        <w:t xml:space="preserve">  at position D1</w:t>
      </w:r>
    </w:p>
    <w:p w:rsidR="001E5EE6" w:rsidRDefault="002251F2" w:rsidP="002251F2">
      <w:pPr>
        <w:pStyle w:val="Textkrper"/>
        <w:numPr>
          <w:ilvl w:val="0"/>
          <w:numId w:val="10"/>
        </w:numPr>
      </w:pPr>
      <w:r>
        <w:t>N_ITER is equal  to 1..</w:t>
      </w:r>
      <w:r w:rsidR="001E5EE6">
        <w:t xml:space="preserve"> </w:t>
      </w:r>
    </w:p>
    <w:p w:rsidR="00F63CF9" w:rsidRDefault="0023581E" w:rsidP="00F63CF9">
      <w:pPr>
        <w:pStyle w:val="berschrift2"/>
      </w:pPr>
      <w:r>
        <w:br w:type="page"/>
      </w:r>
      <w:bookmarkStart w:id="265" w:name="_Toc371695383"/>
      <w:r w:rsidR="00F63CF9">
        <w:lastRenderedPageBreak/>
        <w:t>Track Condition Function</w:t>
      </w:r>
      <w:bookmarkEnd w:id="265"/>
    </w:p>
    <w:p w:rsidR="00385AEE" w:rsidRDefault="00385AEE" w:rsidP="00385AEE">
      <w:pPr>
        <w:pStyle w:val="Textkrper"/>
        <w:rPr>
          <w:ins w:id="266" w:author="SYSTEREL" w:date="2013-11-08T17:03:00Z"/>
          <w:color w:val="FF0000"/>
        </w:rPr>
      </w:pPr>
      <w:ins w:id="267" w:author="SYSTEREL" w:date="2013-11-08T17:03:00Z">
        <w:r w:rsidRPr="00FD7D01">
          <w:rPr>
            <w:color w:val="FF0000"/>
          </w:rPr>
          <w:t xml:space="preserve">[SRS-026-chapter : </w:t>
        </w:r>
        <w:r>
          <w:rPr>
            <w:color w:val="FF0000"/>
          </w:rPr>
          <w:t>3.12</w:t>
        </w:r>
        <w:r w:rsidRPr="00FD7D01">
          <w:rPr>
            <w:color w:val="FF0000"/>
          </w:rPr>
          <w:t>]</w:t>
        </w:r>
      </w:ins>
    </w:p>
    <w:p w:rsidR="00DA3E12" w:rsidRDefault="00417687" w:rsidP="00417687">
      <w:pPr>
        <w:pStyle w:val="berschrift3"/>
      </w:pPr>
      <w:bookmarkStart w:id="268" w:name="_Toc371695384"/>
      <w:r>
        <w:t>Powerless</w:t>
      </w:r>
      <w:r w:rsidR="00DA3E12">
        <w:t xml:space="preserve"> </w:t>
      </w:r>
      <w:r>
        <w:t>Track Condition</w:t>
      </w:r>
      <w:bookmarkEnd w:id="268"/>
    </w:p>
    <w:p w:rsidR="00FD7D01" w:rsidRDefault="00FD7D01" w:rsidP="00FD7D01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5.18.2 &amp; 3</w:t>
      </w:r>
      <w:r w:rsidRPr="00FD7D01">
        <w:rPr>
          <w:color w:val="FF0000"/>
        </w:rPr>
        <w:t>]</w:t>
      </w:r>
    </w:p>
    <w:p w:rsidR="00FD7D01" w:rsidRPr="00FD7D01" w:rsidDel="00B96E72" w:rsidRDefault="00FD7D01" w:rsidP="00FD7D01">
      <w:pPr>
        <w:pStyle w:val="Textkrper"/>
        <w:rPr>
          <w:del w:id="269" w:author="SYSTEREL" w:date="2013-11-08T17:36:00Z"/>
          <w:color w:val="FF0000"/>
        </w:rPr>
      </w:pPr>
    </w:p>
    <w:p w:rsidR="009563D4" w:rsidRDefault="009563D4" w:rsidP="00DA3E12">
      <w:pPr>
        <w:pStyle w:val="Textkrper"/>
      </w:pPr>
      <w:r>
        <w:t>There are two type of “Powerless Section” :</w:t>
      </w:r>
    </w:p>
    <w:p w:rsidR="009563D4" w:rsidRDefault="00987D76" w:rsidP="009563D4">
      <w:pPr>
        <w:pStyle w:val="Textkrper"/>
        <w:numPr>
          <w:ilvl w:val="0"/>
          <w:numId w:val="10"/>
        </w:numPr>
      </w:pPr>
      <w:r>
        <w:t xml:space="preserve">The “Powerless / Lower Pantograph” is a </w:t>
      </w:r>
      <w:r w:rsidR="009563D4">
        <w:t>sin</w:t>
      </w:r>
      <w:r w:rsidR="00BD4312">
        <w:t>gular</w:t>
      </w:r>
      <w:r>
        <w:t xml:space="preserve"> Track Condition function which is managed by the mean of packet number 68 with internal code 3</w:t>
      </w:r>
      <w:r w:rsidR="00BF4FE8">
        <w:t xml:space="preserve"> (M_TRACKCOND=3)</w:t>
      </w:r>
      <w:r>
        <w:t>.</w:t>
      </w:r>
    </w:p>
    <w:p w:rsidR="00DA3E12" w:rsidRDefault="00987D76" w:rsidP="00991B3D">
      <w:pPr>
        <w:pStyle w:val="Textkrper"/>
        <w:numPr>
          <w:ilvl w:val="1"/>
          <w:numId w:val="10"/>
        </w:numPr>
      </w:pPr>
      <w:r>
        <w:t>This function is active (no power</w:t>
      </w:r>
      <w:r w:rsidR="009563D4">
        <w:t xml:space="preserve"> / low pantograph) when the M</w:t>
      </w:r>
      <w:ins w:id="270" w:author="SYSTEREL" w:date="2013-11-08T17:12:00Z">
        <w:r w:rsidR="000E60ED">
          <w:t>ax Safe</w:t>
        </w:r>
      </w:ins>
      <w:del w:id="271" w:author="SYSTEREL" w:date="2013-11-08T17:12:00Z">
        <w:r w:rsidR="009563D4" w:rsidDel="000E60ED">
          <w:delText>in</w:delText>
        </w:r>
      </w:del>
      <w:r w:rsidR="00A61804">
        <w:t xml:space="preserve"> Front End overpasses the declared position where “Track Condition” changes (</w:t>
      </w:r>
      <w:del w:id="272" w:author="SYSTEREL" w:date="2013-11-08T17:12:00Z">
        <w:r w:rsidR="00A61804" w:rsidDel="000E60ED">
          <w:delText xml:space="preserve"> </w:delText>
        </w:r>
      </w:del>
      <w:r w:rsidR="00A61804">
        <w:t>i.e. D_TRACKCOND of  packet n°68).</w:t>
      </w:r>
    </w:p>
    <w:p w:rsidR="00A61804" w:rsidRDefault="00A61804" w:rsidP="00991B3D">
      <w:pPr>
        <w:pStyle w:val="Textkrper"/>
        <w:numPr>
          <w:ilvl w:val="1"/>
          <w:numId w:val="10"/>
        </w:numPr>
      </w:pPr>
      <w:r>
        <w:t xml:space="preserve">This function is de-active ( power / high pantograph) when the Min </w:t>
      </w:r>
      <w:ins w:id="273" w:author="SYSTEREL" w:date="2013-11-08T17:12:00Z">
        <w:r w:rsidR="000E60ED">
          <w:t>Safe Front</w:t>
        </w:r>
      </w:ins>
      <w:del w:id="274" w:author="SYSTEREL" w:date="2013-11-08T17:12:00Z">
        <w:r w:rsidR="00972595" w:rsidDel="000E60ED">
          <w:delText>Rear</w:delText>
        </w:r>
      </w:del>
      <w:r>
        <w:t xml:space="preserve"> End overpasses the declared position where “Track Condition” </w:t>
      </w:r>
      <w:r w:rsidR="00972595">
        <w:t>resume</w:t>
      </w:r>
      <w:r>
        <w:t>s (</w:t>
      </w:r>
      <w:del w:id="275" w:author="SYSTEREL" w:date="2013-11-08T17:12:00Z">
        <w:r w:rsidDel="000E60ED">
          <w:delText xml:space="preserve"> </w:delText>
        </w:r>
      </w:del>
      <w:r>
        <w:t xml:space="preserve">i.e. D_TRACKCOND </w:t>
      </w:r>
      <w:r w:rsidR="00972595">
        <w:t xml:space="preserve">+ L_TRACKCOND </w:t>
      </w:r>
      <w:r>
        <w:t>of  packet n°68).</w:t>
      </w:r>
    </w:p>
    <w:p w:rsidR="006702B5" w:rsidRDefault="006702B5" w:rsidP="00991B3D">
      <w:pPr>
        <w:pStyle w:val="Textkrper"/>
        <w:numPr>
          <w:ilvl w:val="1"/>
          <w:numId w:val="10"/>
        </w:numPr>
      </w:pPr>
      <w:r>
        <w:t>This function is announced on DMI</w:t>
      </w:r>
      <w:r w:rsidR="00D45989">
        <w:t xml:space="preserve">  when the Max </w:t>
      </w:r>
      <w:ins w:id="276" w:author="SYSTEREL" w:date="2013-11-08T17:13:00Z">
        <w:r w:rsidR="001E66EE">
          <w:t xml:space="preserve">Safe </w:t>
        </w:r>
      </w:ins>
      <w:r w:rsidR="00D45989">
        <w:t>Front End overpasses the calculated position of “Point C” in rear of the beginning of the powerless section  (Point D).</w:t>
      </w:r>
    </w:p>
    <w:p w:rsidR="00417687" w:rsidRDefault="00972595" w:rsidP="00991B3D">
      <w:pPr>
        <w:pStyle w:val="Textkrper"/>
        <w:numPr>
          <w:ilvl w:val="1"/>
          <w:numId w:val="10"/>
        </w:numPr>
      </w:pPr>
      <w:r>
        <w:t>The initial state is function resume or de-active.</w:t>
      </w:r>
    </w:p>
    <w:p w:rsidR="00044FBF" w:rsidRDefault="00044FBF" w:rsidP="00991B3D">
      <w:pPr>
        <w:pStyle w:val="Textkrper"/>
        <w:numPr>
          <w:ilvl w:val="1"/>
          <w:numId w:val="10"/>
        </w:numPr>
      </w:pPr>
      <w:r>
        <w:t>The status of function is displayed from</w:t>
      </w:r>
      <w:r w:rsidR="002F66C2">
        <w:t xml:space="preserve"> </w:t>
      </w:r>
      <w:r>
        <w:t>C</w:t>
      </w:r>
      <w:r w:rsidR="002F66C2">
        <w:t xml:space="preserve"> to G.</w:t>
      </w:r>
    </w:p>
    <w:p w:rsidR="002F66C2" w:rsidRDefault="002F66C2" w:rsidP="002F66C2">
      <w:pPr>
        <w:pStyle w:val="Textkrper"/>
      </w:pPr>
    </w:p>
    <w:p w:rsidR="00991B3D" w:rsidRDefault="00991B3D" w:rsidP="00991B3D">
      <w:pPr>
        <w:pStyle w:val="Textkrper"/>
        <w:numPr>
          <w:ilvl w:val="0"/>
          <w:numId w:val="10"/>
        </w:numPr>
      </w:pPr>
      <w:r>
        <w:t>The “Power Main Switch” is a singular Track Condition function which is managed by the mean of packet number 68 with internal code 9</w:t>
      </w:r>
      <w:r w:rsidR="00BF4FE8">
        <w:t xml:space="preserve"> (M_TRACKCOND=9)</w:t>
      </w:r>
      <w:r>
        <w:t>.</w:t>
      </w:r>
    </w:p>
    <w:p w:rsidR="00991B3D" w:rsidRDefault="00991B3D" w:rsidP="00991B3D">
      <w:pPr>
        <w:pStyle w:val="Textkrper"/>
        <w:numPr>
          <w:ilvl w:val="1"/>
          <w:numId w:val="10"/>
        </w:numPr>
      </w:pPr>
      <w:r>
        <w:t>This function is active (main power switch off) when the M</w:t>
      </w:r>
      <w:ins w:id="277" w:author="SYSTEREL" w:date="2013-11-08T17:16:00Z">
        <w:r w:rsidR="00CF1E04">
          <w:t>ax Safe</w:t>
        </w:r>
      </w:ins>
      <w:del w:id="278" w:author="SYSTEREL" w:date="2013-11-08T17:16:00Z">
        <w:r w:rsidDel="00CF1E04">
          <w:delText>in</w:delText>
        </w:r>
      </w:del>
      <w:r>
        <w:t xml:space="preserve"> Front End overpasses the declared position where “Track Condition” changes ( i.e. D_TRACKCOND of  packet n°68).</w:t>
      </w:r>
    </w:p>
    <w:p w:rsidR="00991B3D" w:rsidRDefault="00991B3D" w:rsidP="00991B3D">
      <w:pPr>
        <w:pStyle w:val="Textkrper"/>
        <w:numPr>
          <w:ilvl w:val="1"/>
          <w:numId w:val="10"/>
        </w:numPr>
      </w:pPr>
      <w:r>
        <w:t xml:space="preserve">This function is de-active (main power switch on) when the Min </w:t>
      </w:r>
      <w:del w:id="279" w:author="SYSTEREL" w:date="2013-11-08T17:16:00Z">
        <w:r w:rsidDel="00CF1E04">
          <w:delText xml:space="preserve">Rear </w:delText>
        </w:r>
      </w:del>
      <w:ins w:id="280" w:author="SYSTEREL" w:date="2013-11-08T17:16:00Z">
        <w:r w:rsidR="00CF1E04">
          <w:t xml:space="preserve">Safe Front </w:t>
        </w:r>
      </w:ins>
      <w:r>
        <w:t>End overpasses the declared position where “Track Condition” resumes ( i.e. D_TRACKCOND + L_TRACKCOND of  packet n°68).</w:t>
      </w:r>
    </w:p>
    <w:p w:rsidR="001E5EE6" w:rsidRDefault="001E5EE6" w:rsidP="001E5EE6">
      <w:pPr>
        <w:pStyle w:val="Textkrper"/>
        <w:numPr>
          <w:ilvl w:val="1"/>
          <w:numId w:val="10"/>
        </w:numPr>
      </w:pPr>
      <w:r>
        <w:t xml:space="preserve">This function is also announced on DMI  when the Max </w:t>
      </w:r>
      <w:ins w:id="281" w:author="SYSTEREL" w:date="2013-11-08T17:16:00Z">
        <w:r w:rsidR="00CF1E04">
          <w:t xml:space="preserve">Safe </w:t>
        </w:r>
      </w:ins>
      <w:r>
        <w:t>Front End overpasses the calculated position of “Point C” in rear of the beginning of the powerless section  (Point D).</w:t>
      </w:r>
    </w:p>
    <w:p w:rsidR="002251F2" w:rsidRDefault="00991B3D" w:rsidP="002251F2">
      <w:pPr>
        <w:pStyle w:val="Textkrper"/>
        <w:numPr>
          <w:ilvl w:val="1"/>
          <w:numId w:val="10"/>
        </w:numPr>
      </w:pPr>
      <w:r>
        <w:t>The initial state is function resume or de-active.</w:t>
      </w:r>
    </w:p>
    <w:p w:rsidR="002F66C2" w:rsidRDefault="002F66C2" w:rsidP="002F66C2">
      <w:pPr>
        <w:pStyle w:val="Textkrper"/>
        <w:numPr>
          <w:ilvl w:val="1"/>
          <w:numId w:val="10"/>
        </w:numPr>
      </w:pPr>
      <w:r>
        <w:t>The status of function is displayed from C to G.</w:t>
      </w:r>
    </w:p>
    <w:p w:rsidR="002251F2" w:rsidRDefault="002251F2" w:rsidP="002251F2">
      <w:pPr>
        <w:pStyle w:val="Textkrper"/>
      </w:pPr>
    </w:p>
    <w:p w:rsidR="002251F2" w:rsidRDefault="002251F2" w:rsidP="002251F2">
      <w:pPr>
        <w:pStyle w:val="Textkrper"/>
        <w:numPr>
          <w:ilvl w:val="0"/>
          <w:numId w:val="10"/>
        </w:numPr>
      </w:pPr>
      <w:r>
        <w:t>The two types of “Powerless Section” are managed on the same manner</w:t>
      </w:r>
      <w:r w:rsidR="00F32DB8">
        <w:t xml:space="preserve">, but </w:t>
      </w:r>
      <w:r>
        <w:t>:</w:t>
      </w:r>
    </w:p>
    <w:p w:rsidR="00F32DB8" w:rsidRDefault="00F32DB8" w:rsidP="00F32DB8">
      <w:pPr>
        <w:pStyle w:val="Textkrper"/>
        <w:numPr>
          <w:ilvl w:val="1"/>
          <w:numId w:val="10"/>
        </w:numPr>
      </w:pPr>
      <w:r>
        <w:t>The  1st  one  is ordering the pantograph, manually or automatically</w:t>
      </w:r>
      <w:r w:rsidR="00044FBF">
        <w:t>,</w:t>
      </w:r>
      <w:ins w:id="282" w:author="SYSTEREL" w:date="2013-11-08T17:18:00Z">
        <w:r w:rsidR="00DB511F">
          <w:t xml:space="preserve"> with intera</w:t>
        </w:r>
      </w:ins>
      <w:ins w:id="283" w:author="SYSTEREL" w:date="2013-11-08T17:19:00Z">
        <w:r w:rsidR="00DB511F">
          <w:t>c</w:t>
        </w:r>
      </w:ins>
      <w:ins w:id="284" w:author="SYSTEREL" w:date="2013-11-08T17:18:00Z">
        <w:r w:rsidR="00DB511F">
          <w:t xml:space="preserve">tion </w:t>
        </w:r>
      </w:ins>
      <w:ins w:id="285" w:author="SYSTEREL" w:date="2013-11-08T17:19:00Z">
        <w:r w:rsidR="00DB511F">
          <w:t>with the function “Change of Traction”</w:t>
        </w:r>
      </w:ins>
    </w:p>
    <w:p w:rsidR="00F32DB8" w:rsidRDefault="00F32DB8" w:rsidP="00F32DB8">
      <w:pPr>
        <w:pStyle w:val="Textkrper"/>
        <w:numPr>
          <w:ilvl w:val="1"/>
          <w:numId w:val="10"/>
        </w:numPr>
      </w:pPr>
      <w:r>
        <w:t>The 2</w:t>
      </w:r>
      <w:r w:rsidRPr="00F32DB8">
        <w:rPr>
          <w:vertAlign w:val="superscript"/>
        </w:rPr>
        <w:t>nd</w:t>
      </w:r>
      <w:r>
        <w:t xml:space="preserve"> </w:t>
      </w:r>
      <w:r w:rsidR="003043A3">
        <w:t>one is ordering the Main Power S</w:t>
      </w:r>
      <w:r>
        <w:t>witch</w:t>
      </w:r>
      <w:del w:id="286" w:author="SYSTEREL" w:date="2013-11-08T17:17:00Z">
        <w:r w:rsidR="003043A3" w:rsidDel="00DB511F">
          <w:delText xml:space="preserve"> </w:delText>
        </w:r>
      </w:del>
      <w:ins w:id="287" w:author="SYSTEREL" w:date="2013-11-08T17:17:00Z">
        <w:r w:rsidR="00DB511F">
          <w:t>, manually or automatically</w:t>
        </w:r>
      </w:ins>
      <w:ins w:id="288" w:author="SYSTEREL" w:date="2013-11-08T17:19:00Z">
        <w:r w:rsidR="00DB511F">
          <w:t xml:space="preserve">, </w:t>
        </w:r>
      </w:ins>
      <w:r w:rsidR="003043A3">
        <w:t>alone.</w:t>
      </w:r>
    </w:p>
    <w:p w:rsidR="003043A3" w:rsidRDefault="003043A3" w:rsidP="003043A3">
      <w:pPr>
        <w:pStyle w:val="Textkrper"/>
        <w:numPr>
          <w:ilvl w:val="0"/>
          <w:numId w:val="10"/>
        </w:numPr>
      </w:pPr>
      <w:r>
        <w:t>Following Train Configuration, both technics can be involved.</w:t>
      </w:r>
    </w:p>
    <w:p w:rsidR="00EF187F" w:rsidRDefault="007A671C" w:rsidP="003043A3">
      <w:pPr>
        <w:pStyle w:val="Textkrper"/>
        <w:numPr>
          <w:ilvl w:val="0"/>
          <w:numId w:val="10"/>
        </w:numPr>
      </w:pPr>
      <w:r>
        <w:lastRenderedPageBreak/>
        <w:t>The</w:t>
      </w:r>
      <w:r w:rsidR="002F66C2">
        <w:t xml:space="preserve"> </w:t>
      </w:r>
      <w:r>
        <w:t>”Change of Traction” system seems to be programmable as an option.</w:t>
      </w:r>
    </w:p>
    <w:p w:rsidR="007A671C" w:rsidDel="00A357A5" w:rsidRDefault="007A671C" w:rsidP="002F66C2">
      <w:pPr>
        <w:pStyle w:val="Textkrper"/>
        <w:ind w:left="0"/>
        <w:rPr>
          <w:del w:id="289" w:author="SYSTEREL" w:date="2013-11-08T17:19:00Z"/>
        </w:rPr>
      </w:pPr>
    </w:p>
    <w:p w:rsidR="00C9372D" w:rsidDel="00A357A5" w:rsidRDefault="00C9372D" w:rsidP="002F66C2">
      <w:pPr>
        <w:pStyle w:val="Textkrper"/>
        <w:ind w:left="0"/>
        <w:rPr>
          <w:del w:id="290" w:author="SYSTEREL" w:date="2013-11-08T17:20:00Z"/>
        </w:rPr>
      </w:pPr>
    </w:p>
    <w:p w:rsidR="00C9372D" w:rsidDel="00A357A5" w:rsidRDefault="00C9372D" w:rsidP="002F66C2">
      <w:pPr>
        <w:pStyle w:val="Textkrper"/>
        <w:ind w:left="0"/>
        <w:rPr>
          <w:del w:id="291" w:author="SYSTEREL" w:date="2013-11-08T17:20:00Z"/>
        </w:rPr>
      </w:pPr>
    </w:p>
    <w:p w:rsidR="00C9372D" w:rsidDel="00A357A5" w:rsidRDefault="00C9372D" w:rsidP="002F66C2">
      <w:pPr>
        <w:pStyle w:val="Textkrper"/>
        <w:ind w:left="0"/>
        <w:rPr>
          <w:del w:id="292" w:author="SYSTEREL" w:date="2013-11-08T17:20:00Z"/>
        </w:rPr>
      </w:pPr>
    </w:p>
    <w:p w:rsidR="00C9372D" w:rsidDel="00A357A5" w:rsidRDefault="00C9372D" w:rsidP="002F66C2">
      <w:pPr>
        <w:pStyle w:val="Textkrper"/>
        <w:ind w:left="0"/>
        <w:rPr>
          <w:del w:id="293" w:author="SYSTEREL" w:date="2013-11-08T17:20:00Z"/>
        </w:rPr>
      </w:pPr>
    </w:p>
    <w:p w:rsidR="00A357A5" w:rsidRDefault="00A357A5" w:rsidP="002F66C2">
      <w:pPr>
        <w:pStyle w:val="Textkrper"/>
        <w:ind w:left="0"/>
        <w:rPr>
          <w:ins w:id="294" w:author="SYSTEREL" w:date="2013-11-08T17:20:00Z"/>
        </w:rPr>
      </w:pPr>
    </w:p>
    <w:p w:rsidR="00C9372D" w:rsidRDefault="002D3206" w:rsidP="002F66C2">
      <w:pPr>
        <w:pStyle w:val="Textkrper"/>
        <w:ind w:left="0"/>
      </w:pPr>
      <w:r>
        <w:t>Hereafter is a drawing of a powerless  section</w:t>
      </w:r>
      <w:r w:rsidR="00722238">
        <w:t xml:space="preserve"> with a pantograph to be lowered.</w:t>
      </w:r>
    </w:p>
    <w:p w:rsidR="00C9372D" w:rsidDel="007B3E9D" w:rsidRDefault="00C9372D" w:rsidP="002F66C2">
      <w:pPr>
        <w:pStyle w:val="Textkrper"/>
        <w:ind w:left="0"/>
        <w:rPr>
          <w:del w:id="295" w:author="SYSTEREL" w:date="2013-11-08T17:21:00Z"/>
        </w:rPr>
      </w:pPr>
    </w:p>
    <w:p w:rsidR="00C9372D" w:rsidRDefault="00396145" w:rsidP="002F66C2">
      <w:pPr>
        <w:pStyle w:val="Textkrper"/>
        <w:ind w:left="0"/>
      </w:pPr>
      <w:r>
        <w:rPr>
          <w:noProof/>
          <w:lang w:val="en-US" w:eastAsia="en-US"/>
        </w:rPr>
        <w:drawing>
          <wp:inline distT="0" distB="0" distL="0" distR="0">
            <wp:extent cx="5969635" cy="3070860"/>
            <wp:effectExtent l="0" t="0" r="0" b="0"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72D" w:rsidRDefault="00C9372D" w:rsidP="00C9372D">
      <w:pPr>
        <w:pStyle w:val="Textkrper"/>
        <w:ind w:left="0"/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3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</w:t>
      </w:r>
      <w:r>
        <w:rPr>
          <w:b/>
          <w:lang w:eastAsia="en-US"/>
        </w:rPr>
        <w:t xml:space="preserve"> Powerless section with pantograph  lower</w:t>
      </w:r>
    </w:p>
    <w:p w:rsidR="00235460" w:rsidRDefault="00235460" w:rsidP="002F66C2">
      <w:pPr>
        <w:pStyle w:val="Textkrper"/>
        <w:ind w:left="0"/>
      </w:pPr>
    </w:p>
    <w:p w:rsidR="00235460" w:rsidRDefault="00722238" w:rsidP="002F66C2">
      <w:pPr>
        <w:pStyle w:val="Textkrper"/>
        <w:ind w:left="0"/>
      </w:pPr>
      <w:r>
        <w:t xml:space="preserve">Hereafter is a drawing of a powerless  section with </w:t>
      </w:r>
      <w:ins w:id="296" w:author="SYSTEREL" w:date="2013-11-08T17:21:00Z">
        <w:r w:rsidR="007B3E9D">
          <w:rPr>
            <w:b/>
            <w:lang w:eastAsia="en-US"/>
          </w:rPr>
          <w:t>main power switch to be switched off</w:t>
        </w:r>
      </w:ins>
      <w:del w:id="297" w:author="SYSTEREL" w:date="2013-11-08T17:21:00Z">
        <w:r w:rsidDel="007B3E9D">
          <w:delText>a pantograph to be lowered.</w:delText>
        </w:r>
      </w:del>
    </w:p>
    <w:p w:rsidR="00235460" w:rsidDel="007B3E9D" w:rsidRDefault="00235460" w:rsidP="002F66C2">
      <w:pPr>
        <w:pStyle w:val="Textkrper"/>
        <w:ind w:left="0"/>
        <w:rPr>
          <w:del w:id="298" w:author="SYSTEREL" w:date="2013-11-08T17:21:00Z"/>
        </w:rPr>
      </w:pPr>
    </w:p>
    <w:p w:rsidR="00C9372D" w:rsidRDefault="00396145" w:rsidP="002F66C2">
      <w:pPr>
        <w:pStyle w:val="Textkrper"/>
        <w:ind w:left="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77890" cy="3062605"/>
            <wp:effectExtent l="0" t="0" r="3810" b="4445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72D" w:rsidRDefault="00C9372D" w:rsidP="00C9372D">
      <w:pPr>
        <w:pStyle w:val="Textkrper"/>
        <w:ind w:left="0"/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4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</w:t>
      </w:r>
      <w:r>
        <w:rPr>
          <w:b/>
          <w:lang w:eastAsia="en-US"/>
        </w:rPr>
        <w:t xml:space="preserve"> Powerless section </w:t>
      </w:r>
      <w:del w:id="299" w:author="SYSTEREL" w:date="2013-11-08T17:20:00Z">
        <w:r w:rsidDel="007B3E9D">
          <w:rPr>
            <w:b/>
            <w:lang w:eastAsia="en-US"/>
          </w:rPr>
          <w:delText>without pantograph  lower</w:delText>
        </w:r>
      </w:del>
      <w:ins w:id="300" w:author="SYSTEREL" w:date="2013-11-08T17:20:00Z">
        <w:r w:rsidR="007B3E9D">
          <w:rPr>
            <w:b/>
            <w:lang w:eastAsia="en-US"/>
          </w:rPr>
          <w:t>with main power switch to be switched off</w:t>
        </w:r>
      </w:ins>
    </w:p>
    <w:p w:rsidR="00417687" w:rsidRDefault="00B65C84" w:rsidP="00417687">
      <w:pPr>
        <w:pStyle w:val="berschrift3"/>
      </w:pPr>
      <w:ins w:id="301" w:author="SYSTEREL" w:date="2013-11-08T17:20:00Z">
        <w:r>
          <w:br w:type="page"/>
        </w:r>
      </w:ins>
      <w:bookmarkStart w:id="302" w:name="_Toc371695385"/>
      <w:r w:rsidR="00417687">
        <w:lastRenderedPageBreak/>
        <w:t>Air Tightness Track Condition</w:t>
      </w:r>
      <w:bookmarkEnd w:id="302"/>
    </w:p>
    <w:p w:rsidR="00FD7D01" w:rsidRPr="00FD7D01" w:rsidRDefault="00FD7D01" w:rsidP="00FD7D01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5.18.6</w:t>
      </w:r>
      <w:r w:rsidRPr="00FD7D01">
        <w:rPr>
          <w:color w:val="FF0000"/>
        </w:rPr>
        <w:t>]</w:t>
      </w:r>
    </w:p>
    <w:p w:rsidR="00972595" w:rsidRDefault="00972595" w:rsidP="00972595">
      <w:pPr>
        <w:pStyle w:val="Textkrper"/>
      </w:pPr>
      <w:r>
        <w:t xml:space="preserve">The “Air Tightness” is a </w:t>
      </w:r>
      <w:r w:rsidR="00BD4312">
        <w:t>regular</w:t>
      </w:r>
      <w:r>
        <w:t xml:space="preserve"> Track Condition function which is managed by the mean of packet number 68 with internal code 5</w:t>
      </w:r>
      <w:r w:rsidR="00BF4FE8">
        <w:t xml:space="preserve"> (M_TRACKCOND=5)</w:t>
      </w:r>
      <w:r>
        <w:t>.</w:t>
      </w:r>
    </w:p>
    <w:p w:rsidR="00972595" w:rsidRDefault="00972595" w:rsidP="000866B7">
      <w:pPr>
        <w:pStyle w:val="Textkrper"/>
        <w:numPr>
          <w:ilvl w:val="0"/>
          <w:numId w:val="10"/>
        </w:numPr>
      </w:pPr>
      <w:r>
        <w:t xml:space="preserve">This function is active ( air tightness request ) when the Max </w:t>
      </w:r>
      <w:ins w:id="303" w:author="SYSTEREL" w:date="2013-11-08T17:23:00Z">
        <w:r w:rsidR="004914B7">
          <w:t xml:space="preserve">Safe </w:t>
        </w:r>
      </w:ins>
      <w:r>
        <w:t>Front End overpasses the declared position where “Track Condition” changes ( i.e. D_TRACKCOND of  packet n°68).</w:t>
      </w:r>
    </w:p>
    <w:p w:rsidR="00972595" w:rsidRDefault="00972595" w:rsidP="000866B7">
      <w:pPr>
        <w:pStyle w:val="Textkrper"/>
        <w:numPr>
          <w:ilvl w:val="0"/>
          <w:numId w:val="10"/>
        </w:numPr>
      </w:pPr>
      <w:r>
        <w:t xml:space="preserve">This function is de-active ( power / high pantograph) when the Min </w:t>
      </w:r>
      <w:ins w:id="304" w:author="SYSTEREL" w:date="2013-11-08T17:23:00Z">
        <w:r w:rsidR="004914B7">
          <w:t xml:space="preserve">Safe </w:t>
        </w:r>
      </w:ins>
      <w:r>
        <w:t>Rear End overpasses the declared position where “Track Condition” resumes ( i.e. D_TRACKCOND + L_TRACKCOND of  packet n°68).</w:t>
      </w:r>
    </w:p>
    <w:p w:rsidR="00235460" w:rsidRDefault="00972595" w:rsidP="00235460">
      <w:pPr>
        <w:pStyle w:val="Textkrper"/>
        <w:numPr>
          <w:ilvl w:val="0"/>
          <w:numId w:val="10"/>
        </w:numPr>
      </w:pPr>
      <w:r>
        <w:t>The initial state is function resume or de-active.</w:t>
      </w:r>
    </w:p>
    <w:p w:rsidR="00C9372D" w:rsidRDefault="002F66C2" w:rsidP="00235460">
      <w:pPr>
        <w:pStyle w:val="Textkrper"/>
        <w:numPr>
          <w:ilvl w:val="0"/>
          <w:numId w:val="10"/>
        </w:numPr>
      </w:pPr>
      <w:r>
        <w:t>The next drawing shows the phase “A” up to “G”</w:t>
      </w:r>
      <w:r w:rsidR="000C7299">
        <w:t xml:space="preserve"> :</w:t>
      </w:r>
    </w:p>
    <w:p w:rsidR="000C7299" w:rsidRDefault="00396145" w:rsidP="002F66C2">
      <w:pPr>
        <w:pStyle w:val="Textkrper"/>
      </w:pPr>
      <w:r>
        <w:rPr>
          <w:noProof/>
          <w:lang w:val="en-US" w:eastAsia="en-US"/>
        </w:rPr>
        <w:drawing>
          <wp:inline distT="0" distB="0" distL="0" distR="0">
            <wp:extent cx="5969635" cy="2519045"/>
            <wp:effectExtent l="0" t="0" r="0" b="0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299" w:rsidRPr="000C7299" w:rsidRDefault="000C7299" w:rsidP="000C7299">
      <w:pPr>
        <w:spacing w:before="120" w:after="120" w:line="288" w:lineRule="auto"/>
        <w:ind w:left="1134"/>
        <w:rPr>
          <w:b/>
          <w:lang w:eastAsia="en-US"/>
        </w:rPr>
      </w:pPr>
      <w:bookmarkStart w:id="305" w:name="_Ref280781830"/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5</w:t>
      </w:r>
      <w:r w:rsidRPr="000C7299">
        <w:rPr>
          <w:b/>
          <w:lang w:eastAsia="en-US"/>
        </w:rPr>
        <w:fldChar w:fldCharType="end"/>
      </w:r>
      <w:bookmarkEnd w:id="305"/>
      <w:r w:rsidRPr="000C7299">
        <w:rPr>
          <w:b/>
          <w:lang w:eastAsia="en-US"/>
        </w:rPr>
        <w:t>: Passing an air tightness area</w:t>
      </w:r>
    </w:p>
    <w:p w:rsidR="00C9372D" w:rsidRDefault="00C9372D" w:rsidP="00C9372D">
      <w:pPr>
        <w:pStyle w:val="Textkrper"/>
      </w:pPr>
      <w:r>
        <w:t>The packet  n°68 gives position of points A, D &amp; E.</w:t>
      </w:r>
    </w:p>
    <w:p w:rsidR="00C9372D" w:rsidRDefault="00C9372D" w:rsidP="00C9372D">
      <w:pPr>
        <w:pStyle w:val="Textkrper"/>
      </w:pPr>
      <w:r>
        <w:t>Points C &amp; G are calculated with train parameters.</w:t>
      </w:r>
    </w:p>
    <w:p w:rsidR="002D3206" w:rsidRDefault="002D3206" w:rsidP="00575B3F">
      <w:pPr>
        <w:pStyle w:val="Textkrper"/>
        <w:ind w:left="0"/>
      </w:pPr>
    </w:p>
    <w:p w:rsidR="00417687" w:rsidRDefault="00417687" w:rsidP="00417687">
      <w:pPr>
        <w:pStyle w:val="berschrift3"/>
      </w:pPr>
      <w:bookmarkStart w:id="306" w:name="_Toc371695386"/>
      <w:r>
        <w:t>Sound Horn Track Condition</w:t>
      </w:r>
      <w:bookmarkEnd w:id="306"/>
    </w:p>
    <w:p w:rsidR="00FD7D01" w:rsidRPr="00FD7D01" w:rsidRDefault="00FD7D01" w:rsidP="00FD7D01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5.18.</w:t>
      </w:r>
      <w:r w:rsidR="003C1C44">
        <w:rPr>
          <w:color w:val="FF0000"/>
        </w:rPr>
        <w:t>9</w:t>
      </w:r>
      <w:r w:rsidRPr="00FD7D01">
        <w:rPr>
          <w:color w:val="FF0000"/>
        </w:rPr>
        <w:t>]</w:t>
      </w:r>
    </w:p>
    <w:p w:rsidR="00BD4312" w:rsidRDefault="00BD4312" w:rsidP="00BD4312">
      <w:pPr>
        <w:pStyle w:val="Textkrper"/>
      </w:pPr>
      <w:r>
        <w:t xml:space="preserve">The “Sound Horn” is a </w:t>
      </w:r>
      <w:r w:rsidR="0038307C">
        <w:t>sin</w:t>
      </w:r>
      <w:r>
        <w:t>gular Track Condition function which is managed by the mean of packet number 68 with internal code 2</w:t>
      </w:r>
      <w:r w:rsidR="00BF4FE8">
        <w:t xml:space="preserve"> (M_TRACKCOND=2)</w:t>
      </w:r>
      <w:r>
        <w:t>.</w:t>
      </w:r>
    </w:p>
    <w:p w:rsidR="00BD4312" w:rsidRDefault="00BD4312" w:rsidP="000866B7">
      <w:pPr>
        <w:pStyle w:val="Textkrper"/>
        <w:numPr>
          <w:ilvl w:val="0"/>
          <w:numId w:val="10"/>
        </w:numPr>
      </w:pPr>
      <w:r>
        <w:t>This function is active (</w:t>
      </w:r>
      <w:r w:rsidR="0038307C">
        <w:t xml:space="preserve"> sound horn</w:t>
      </w:r>
      <w:r>
        <w:t xml:space="preserve"> request ) when </w:t>
      </w:r>
      <w:r w:rsidR="0038307C">
        <w:t>the Estimate</w:t>
      </w:r>
      <w:r>
        <w:t xml:space="preserve"> Front End overpasses the declared position where “Track Condition” changes ( i.e. D_TRACKCOND</w:t>
      </w:r>
      <w:ins w:id="307" w:author="SYSTEREL" w:date="2013-11-08T17:21:00Z">
        <w:r w:rsidR="001F43E0">
          <w:t xml:space="preserve"> - </w:t>
        </w:r>
      </w:ins>
      <w:ins w:id="308" w:author="SYSTEREL" w:date="2013-11-08T17:22:00Z">
        <w:r w:rsidR="005B22AE">
          <w:t>D</w:t>
        </w:r>
        <w:r w:rsidR="005B22AE" w:rsidRPr="001804ED">
          <w:rPr>
            <w:sz w:val="16"/>
            <w:szCs w:val="16"/>
          </w:rPr>
          <w:t>AN</w:t>
        </w:r>
      </w:ins>
      <w:r>
        <w:t xml:space="preserve"> of  packet n°68).</w:t>
      </w:r>
    </w:p>
    <w:p w:rsidR="0038307C" w:rsidRDefault="00BD4312" w:rsidP="000866B7">
      <w:pPr>
        <w:pStyle w:val="Textkrper"/>
        <w:numPr>
          <w:ilvl w:val="0"/>
          <w:numId w:val="10"/>
        </w:numPr>
      </w:pPr>
      <w:r>
        <w:t>This function is de-active (</w:t>
      </w:r>
      <w:r w:rsidR="0038307C">
        <w:t>sound horn not request</w:t>
      </w:r>
      <w:r>
        <w:t xml:space="preserve">) </w:t>
      </w:r>
      <w:ins w:id="309" w:author="SYSTEREL" w:date="2013-11-08T17:22:00Z">
        <w:r w:rsidR="00575718">
          <w:t>when the Estimate Front End overpasses the declared position where “Track Condition” changes ( i.e. D_TRACKCOND</w:t>
        </w:r>
        <w:r w:rsidR="00D419F0">
          <w:t xml:space="preserve"> +</w:t>
        </w:r>
        <w:r w:rsidR="00575718">
          <w:t xml:space="preserve"> </w:t>
        </w:r>
        <w:r w:rsidR="00F36209">
          <w:t>L_TRACKCOND</w:t>
        </w:r>
        <w:r w:rsidR="00575718">
          <w:t xml:space="preserve"> of  packet n°68).</w:t>
        </w:r>
      </w:ins>
      <w:del w:id="310" w:author="SYSTEREL" w:date="2013-11-08T17:22:00Z">
        <w:r w:rsidR="0038307C" w:rsidDel="00575718">
          <w:delText>after a timer.</w:delText>
        </w:r>
      </w:del>
    </w:p>
    <w:p w:rsidR="00417687" w:rsidRDefault="00BD4312" w:rsidP="000866B7">
      <w:pPr>
        <w:pStyle w:val="Textkrper"/>
        <w:numPr>
          <w:ilvl w:val="0"/>
          <w:numId w:val="10"/>
        </w:numPr>
      </w:pPr>
      <w:r>
        <w:t>The initial state is function resume or de-active.</w:t>
      </w:r>
    </w:p>
    <w:p w:rsidR="002D3206" w:rsidRDefault="002D3206" w:rsidP="002D3206">
      <w:pPr>
        <w:pStyle w:val="Textkrper"/>
      </w:pPr>
    </w:p>
    <w:p w:rsidR="002D3206" w:rsidRDefault="00396145" w:rsidP="0097616B">
      <w:pPr>
        <w:pStyle w:val="Textkrper"/>
      </w:pPr>
      <w:r>
        <w:rPr>
          <w:noProof/>
          <w:lang w:val="en-US" w:eastAsia="en-US"/>
        </w:rPr>
        <w:drawing>
          <wp:inline distT="0" distB="0" distL="0" distR="0">
            <wp:extent cx="5969635" cy="2484120"/>
            <wp:effectExtent l="0" t="0" r="0" b="0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238" w:rsidRPr="000C7299" w:rsidRDefault="00722238" w:rsidP="00722238">
      <w:pPr>
        <w:spacing w:before="120" w:after="120" w:line="288" w:lineRule="auto"/>
        <w:ind w:left="1134"/>
        <w:rPr>
          <w:b/>
          <w:lang w:eastAsia="en-US"/>
        </w:rPr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6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 Passing an air tightness area</w:t>
      </w:r>
    </w:p>
    <w:p w:rsidR="00575B3F" w:rsidRDefault="00575B3F" w:rsidP="00575B3F">
      <w:pPr>
        <w:pStyle w:val="Textkrper"/>
      </w:pPr>
      <w:r>
        <w:t>The packet  n°68 gives position of points A, D &amp; E.</w:t>
      </w:r>
    </w:p>
    <w:p w:rsidR="00575B3F" w:rsidRDefault="00575B3F" w:rsidP="00575B3F">
      <w:pPr>
        <w:pStyle w:val="Textkrper"/>
      </w:pPr>
      <w:r>
        <w:t>Points C is calculated with train parameters.</w:t>
      </w:r>
    </w:p>
    <w:p w:rsidR="002D3206" w:rsidDel="00057CAB" w:rsidRDefault="002D3206" w:rsidP="00722238">
      <w:pPr>
        <w:pStyle w:val="Textkrper"/>
        <w:ind w:left="0"/>
        <w:rPr>
          <w:del w:id="311" w:author="SYSTEREL" w:date="2013-11-08T17:29:00Z"/>
        </w:rPr>
      </w:pPr>
      <w:bookmarkStart w:id="312" w:name="_Toc371695387"/>
      <w:bookmarkEnd w:id="312"/>
    </w:p>
    <w:p w:rsidR="00235460" w:rsidRDefault="00235460" w:rsidP="00235460">
      <w:pPr>
        <w:pStyle w:val="berschrift3"/>
      </w:pPr>
      <w:bookmarkStart w:id="313" w:name="_Toc371695388"/>
      <w:r>
        <w:t>Radio Hole Track Condition</w:t>
      </w:r>
      <w:bookmarkEnd w:id="313"/>
    </w:p>
    <w:p w:rsidR="00FD7D01" w:rsidRPr="00FD7D01" w:rsidRDefault="00FD7D01" w:rsidP="00FD7D01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5.18.</w:t>
      </w:r>
      <w:r w:rsidR="003C1C44">
        <w:rPr>
          <w:color w:val="FF0000"/>
        </w:rPr>
        <w:t>5</w:t>
      </w:r>
      <w:r w:rsidRPr="00FD7D01">
        <w:rPr>
          <w:color w:val="FF0000"/>
        </w:rPr>
        <w:t>]</w:t>
      </w:r>
    </w:p>
    <w:p w:rsidR="00235460" w:rsidRDefault="00235460" w:rsidP="00235460">
      <w:pPr>
        <w:pStyle w:val="Textkrper"/>
      </w:pPr>
      <w:r>
        <w:t>The “Radio Hole” is a regular Track Condition function which is managed by the mean of packet number 68 with internal code 4</w:t>
      </w:r>
      <w:r w:rsidR="00BF4FE8">
        <w:t xml:space="preserve"> (M_TRACKCOND=4)</w:t>
      </w:r>
      <w:r>
        <w:t>.</w:t>
      </w:r>
    </w:p>
    <w:p w:rsidR="00235460" w:rsidRDefault="00235460" w:rsidP="00235460">
      <w:pPr>
        <w:pStyle w:val="Textkrper"/>
        <w:numPr>
          <w:ilvl w:val="0"/>
          <w:numId w:val="10"/>
        </w:numPr>
      </w:pPr>
      <w:r>
        <w:t xml:space="preserve">This function is active ( “T_NVCONTACT “ not supervised ) when the Max </w:t>
      </w:r>
      <w:ins w:id="314" w:author="SYSTEREL" w:date="2013-11-08T17:24:00Z">
        <w:r w:rsidR="00AF2A6B">
          <w:t xml:space="preserve">Safe </w:t>
        </w:r>
      </w:ins>
      <w:r>
        <w:t>Front End overpasses the declared position where “Track Condition” changes ( i.e. D_TRACKCOND of  packet n°68).</w:t>
      </w:r>
    </w:p>
    <w:p w:rsidR="00235460" w:rsidRDefault="00235460" w:rsidP="00235460">
      <w:pPr>
        <w:pStyle w:val="Textkrper"/>
        <w:numPr>
          <w:ilvl w:val="0"/>
          <w:numId w:val="10"/>
        </w:numPr>
      </w:pPr>
      <w:r>
        <w:t xml:space="preserve">This function is de-active </w:t>
      </w:r>
      <w:del w:id="315" w:author="SYSTEREL" w:date="2013-11-08T17:24:00Z">
        <w:r w:rsidDel="001F2844">
          <w:delText xml:space="preserve"> </w:delText>
        </w:r>
      </w:del>
      <w:r>
        <w:t xml:space="preserve">( “T_NVCONTACT “ supervised )  when the Min </w:t>
      </w:r>
      <w:ins w:id="316" w:author="SYSTEREL" w:date="2013-11-08T17:24:00Z">
        <w:r w:rsidR="00AF2A6B">
          <w:t xml:space="preserve">Safe </w:t>
        </w:r>
      </w:ins>
      <w:r w:rsidR="00A81568">
        <w:t>Rear</w:t>
      </w:r>
      <w:r w:rsidR="00533D37">
        <w:t xml:space="preserve"> </w:t>
      </w:r>
      <w:r>
        <w:t>End overpasses the declared position where “Track Condition” resumes ( i.e. D_TRACKCOND + L_TRACKCOND of  packet n°68).</w:t>
      </w:r>
    </w:p>
    <w:p w:rsidR="002D3206" w:rsidRDefault="00235460" w:rsidP="00722238">
      <w:pPr>
        <w:pStyle w:val="Textkrper"/>
        <w:numPr>
          <w:ilvl w:val="0"/>
          <w:numId w:val="10"/>
        </w:numPr>
      </w:pPr>
      <w:r>
        <w:t>The initial state is function resume or de-active.</w:t>
      </w:r>
    </w:p>
    <w:p w:rsidR="002D3206" w:rsidRPr="0097616B" w:rsidRDefault="00396145" w:rsidP="0097616B">
      <w:pPr>
        <w:pStyle w:val="Textkrper"/>
        <w:rPr>
          <w:noProof/>
          <w:lang w:val="fr-FR"/>
        </w:rPr>
      </w:pPr>
      <w:r>
        <w:rPr>
          <w:noProof/>
          <w:lang w:val="en-US" w:eastAsia="en-US"/>
        </w:rPr>
        <w:drawing>
          <wp:inline distT="0" distB="0" distL="0" distR="0">
            <wp:extent cx="5969635" cy="2449830"/>
            <wp:effectExtent l="0" t="0" r="0" b="7620"/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B3F" w:rsidRDefault="00722238" w:rsidP="00575B3F">
      <w:pPr>
        <w:spacing w:before="120" w:after="120" w:line="288" w:lineRule="auto"/>
        <w:ind w:left="1134"/>
        <w:rPr>
          <w:b/>
          <w:lang w:eastAsia="en-US"/>
        </w:rPr>
      </w:pPr>
      <w:r w:rsidRPr="000C7299">
        <w:rPr>
          <w:b/>
          <w:lang w:eastAsia="en-US"/>
        </w:rPr>
        <w:lastRenderedPageBreak/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7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 P</w:t>
      </w:r>
      <w:r>
        <w:rPr>
          <w:b/>
          <w:lang w:eastAsia="en-US"/>
        </w:rPr>
        <w:t>assing a</w:t>
      </w:r>
      <w:r w:rsidRPr="000C7299">
        <w:rPr>
          <w:b/>
          <w:lang w:eastAsia="en-US"/>
        </w:rPr>
        <w:t xml:space="preserve"> </w:t>
      </w:r>
      <w:r>
        <w:rPr>
          <w:b/>
          <w:lang w:eastAsia="en-US"/>
        </w:rPr>
        <w:t xml:space="preserve">radio hole </w:t>
      </w:r>
      <w:r w:rsidRPr="000C7299">
        <w:rPr>
          <w:b/>
          <w:lang w:eastAsia="en-US"/>
        </w:rPr>
        <w:t>area</w:t>
      </w:r>
    </w:p>
    <w:p w:rsidR="00575B3F" w:rsidRDefault="00575B3F" w:rsidP="00575B3F">
      <w:pPr>
        <w:spacing w:before="120" w:after="120" w:line="288" w:lineRule="auto"/>
        <w:ind w:left="1134"/>
      </w:pPr>
      <w:r>
        <w:t>The packet  n°68 gives position of points A, D &amp; E.</w:t>
      </w:r>
    </w:p>
    <w:p w:rsidR="005C7552" w:rsidRDefault="005C7552" w:rsidP="005C7552">
      <w:pPr>
        <w:pStyle w:val="berschrift3"/>
      </w:pPr>
      <w:bookmarkStart w:id="317" w:name="_Toc371695389"/>
      <w:r>
        <w:t>No Stopping Area Track Condition</w:t>
      </w:r>
      <w:bookmarkEnd w:id="317"/>
    </w:p>
    <w:p w:rsidR="003C1C44" w:rsidRPr="003C1C44" w:rsidRDefault="003C1C44" w:rsidP="003C1C44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5.18.4</w:t>
      </w:r>
      <w:r w:rsidRPr="00FD7D01">
        <w:rPr>
          <w:color w:val="FF0000"/>
        </w:rPr>
        <w:t>]</w:t>
      </w:r>
    </w:p>
    <w:p w:rsidR="00351F30" w:rsidRDefault="00351F30" w:rsidP="005C7552">
      <w:pPr>
        <w:pStyle w:val="Textkrper"/>
      </w:pPr>
      <w:r>
        <w:t xml:space="preserve">This function is used to announce and indicate to the driver the presence of an area where stopping is not permitted. This function takes into account the SBI curves and </w:t>
      </w:r>
      <w:r w:rsidR="00F06F61">
        <w:t xml:space="preserve">estimated </w:t>
      </w:r>
      <w:r>
        <w:t>train speed.</w:t>
      </w:r>
    </w:p>
    <w:p w:rsidR="005C7552" w:rsidRDefault="005C7552" w:rsidP="005C7552">
      <w:pPr>
        <w:pStyle w:val="Textkrper"/>
      </w:pPr>
      <w:r>
        <w:t>The “no stopping area” is a regular Track Condition function which is managed by the mean of packet number 68 with internal code 0 (M_TRACKCOND=0).</w:t>
      </w:r>
    </w:p>
    <w:p w:rsidR="005C7552" w:rsidRDefault="005C7552" w:rsidP="005C7552">
      <w:pPr>
        <w:pStyle w:val="Textkrper"/>
        <w:numPr>
          <w:ilvl w:val="0"/>
          <w:numId w:val="10"/>
        </w:numPr>
      </w:pPr>
      <w:r>
        <w:t>This function is active ( no stopping</w:t>
      </w:r>
      <w:r w:rsidR="00F06F61">
        <w:t xml:space="preserve"> permitted</w:t>
      </w:r>
      <w:r>
        <w:t xml:space="preserve"> ) when the Max </w:t>
      </w:r>
      <w:ins w:id="318" w:author="SYSTEREL" w:date="2013-11-08T17:26:00Z">
        <w:r w:rsidR="00566EC7">
          <w:t xml:space="preserve">Safe </w:t>
        </w:r>
      </w:ins>
      <w:r>
        <w:t>Front End overpasses the declared position where “Track Condition” changes ( i.e. D_TRACKCOND of  packet n°68</w:t>
      </w:r>
      <w:r w:rsidR="00F06F61">
        <w:t xml:space="preserve"> – Distance_To_Stop_SBI</w:t>
      </w:r>
      <w:r w:rsidR="00F06F61" w:rsidRPr="00F06F61">
        <w:rPr>
          <w:sz w:val="16"/>
          <w:szCs w:val="16"/>
        </w:rPr>
        <w:t>D</w:t>
      </w:r>
      <w:r>
        <w:t>).</w:t>
      </w:r>
    </w:p>
    <w:p w:rsidR="005C7552" w:rsidRDefault="005C7552" w:rsidP="005C7552">
      <w:pPr>
        <w:pStyle w:val="Textkrper"/>
        <w:numPr>
          <w:ilvl w:val="0"/>
          <w:numId w:val="10"/>
        </w:numPr>
      </w:pPr>
      <w:r>
        <w:t xml:space="preserve">This function is de-active ( stopping permitted) when the Min </w:t>
      </w:r>
      <w:ins w:id="319" w:author="SYSTEREL" w:date="2013-11-08T17:26:00Z">
        <w:r w:rsidR="00566EC7">
          <w:t xml:space="preserve">Safe </w:t>
        </w:r>
      </w:ins>
      <w:del w:id="320" w:author="SYSTEREL" w:date="2013-11-08T17:28:00Z">
        <w:r w:rsidDel="000D2678">
          <w:delText xml:space="preserve">Rear </w:delText>
        </w:r>
      </w:del>
      <w:ins w:id="321" w:author="SYSTEREL" w:date="2013-11-08T17:28:00Z">
        <w:r w:rsidR="000D2678">
          <w:t xml:space="preserve">Front </w:t>
        </w:r>
      </w:ins>
      <w:r>
        <w:t>End overpasses the declared position where “Track Condition” resumes ( i.e. D_TRACKCOND + L_TRACKCOND of  packet n°68</w:t>
      </w:r>
      <w:r w:rsidR="00F06F61">
        <w:t xml:space="preserve"> + Train_Length  - Distance_To_Stop_SBI</w:t>
      </w:r>
      <w:r w:rsidR="00F06F61" w:rsidRPr="00F06F61">
        <w:rPr>
          <w:sz w:val="16"/>
          <w:szCs w:val="16"/>
        </w:rPr>
        <w:t>G</w:t>
      </w:r>
      <w:r>
        <w:t>).</w:t>
      </w:r>
    </w:p>
    <w:p w:rsidR="005C7552" w:rsidRDefault="005C7552" w:rsidP="005C7552">
      <w:pPr>
        <w:pStyle w:val="Textkrper"/>
        <w:numPr>
          <w:ilvl w:val="0"/>
          <w:numId w:val="10"/>
        </w:numPr>
      </w:pPr>
      <w:r>
        <w:t>The initial state is function resume or de-active (stop permitted).</w:t>
      </w:r>
    </w:p>
    <w:p w:rsidR="005C7552" w:rsidRDefault="005C7552" w:rsidP="005C7552">
      <w:pPr>
        <w:pStyle w:val="Textkrper"/>
      </w:pPr>
    </w:p>
    <w:p w:rsidR="008E477E" w:rsidRDefault="008E477E" w:rsidP="008E477E">
      <w:pPr>
        <w:pStyle w:val="Textkrper"/>
        <w:numPr>
          <w:ilvl w:val="0"/>
          <w:numId w:val="10"/>
        </w:numPr>
      </w:pPr>
      <w:r>
        <w:t>There are two ‘Distance_To_Stop” to be calculated, taking into account  the “Estimated Train Speed” :</w:t>
      </w:r>
    </w:p>
    <w:p w:rsidR="008E477E" w:rsidRPr="008E477E" w:rsidRDefault="008E477E" w:rsidP="008E477E">
      <w:pPr>
        <w:pStyle w:val="Textkrper"/>
        <w:numPr>
          <w:ilvl w:val="1"/>
          <w:numId w:val="10"/>
        </w:numPr>
      </w:pPr>
      <w:r>
        <w:t>Distance_To_Stop_SBI</w:t>
      </w:r>
      <w:r w:rsidR="00DA1983">
        <w:rPr>
          <w:sz w:val="16"/>
          <w:szCs w:val="16"/>
        </w:rPr>
        <w:t>D</w:t>
      </w:r>
      <w:r>
        <w:rPr>
          <w:sz w:val="16"/>
          <w:szCs w:val="16"/>
        </w:rPr>
        <w:t xml:space="preserve">  </w:t>
      </w:r>
      <w:r w:rsidRPr="008E477E">
        <w:rPr>
          <w:szCs w:val="22"/>
        </w:rPr>
        <w:t>is based on “service brake intervention”</w:t>
      </w:r>
      <w:r>
        <w:rPr>
          <w:szCs w:val="22"/>
        </w:rPr>
        <w:t xml:space="preserve"> curve related to stop at location “D”.</w:t>
      </w:r>
    </w:p>
    <w:p w:rsidR="00DA1983" w:rsidRPr="008E477E" w:rsidRDefault="00DA1983" w:rsidP="00DA1983">
      <w:pPr>
        <w:pStyle w:val="Textkrper"/>
        <w:numPr>
          <w:ilvl w:val="1"/>
          <w:numId w:val="10"/>
        </w:numPr>
      </w:pPr>
      <w:r>
        <w:t>Distance_To_Stop_SBI</w:t>
      </w:r>
      <w:r>
        <w:rPr>
          <w:sz w:val="16"/>
          <w:szCs w:val="16"/>
        </w:rPr>
        <w:t xml:space="preserve">G  </w:t>
      </w:r>
      <w:r w:rsidRPr="008E477E">
        <w:rPr>
          <w:szCs w:val="22"/>
        </w:rPr>
        <w:t>is based on “service brake intervention”</w:t>
      </w:r>
      <w:r>
        <w:rPr>
          <w:szCs w:val="22"/>
        </w:rPr>
        <w:t xml:space="preserve"> curve related to stop at location “G”.</w:t>
      </w:r>
    </w:p>
    <w:p w:rsidR="008E477E" w:rsidRDefault="00DA1983" w:rsidP="008E477E">
      <w:pPr>
        <w:pStyle w:val="Textkrper"/>
        <w:numPr>
          <w:ilvl w:val="1"/>
          <w:numId w:val="10"/>
        </w:numPr>
      </w:pPr>
      <w:r>
        <w:t xml:space="preserve">With these two curves, </w:t>
      </w:r>
      <w:del w:id="322" w:author="SYSTEREL" w:date="2013-11-08T17:26:00Z">
        <w:r w:rsidDel="00326D22">
          <w:delText xml:space="preserve">three </w:delText>
        </w:r>
      </w:del>
      <w:ins w:id="323" w:author="SYSTEREL" w:date="2013-11-08T17:26:00Z">
        <w:r w:rsidR="00326D22">
          <w:t xml:space="preserve">two </w:t>
        </w:r>
      </w:ins>
      <w:r>
        <w:t>conclusions are possible :</w:t>
      </w:r>
    </w:p>
    <w:p w:rsidR="00DA1983" w:rsidRPr="00DA1983" w:rsidRDefault="00DA1983" w:rsidP="00DA1983">
      <w:pPr>
        <w:pStyle w:val="Textkrper"/>
        <w:numPr>
          <w:ilvl w:val="2"/>
          <w:numId w:val="10"/>
        </w:numPr>
      </w:pPr>
      <w:r>
        <w:t>Below SBI</w:t>
      </w:r>
      <w:r>
        <w:rPr>
          <w:sz w:val="16"/>
          <w:szCs w:val="16"/>
        </w:rPr>
        <w:t>D</w:t>
      </w:r>
      <w:r w:rsidR="00427829">
        <w:rPr>
          <w:sz w:val="16"/>
          <w:szCs w:val="16"/>
        </w:rPr>
        <w:t xml:space="preserve"> </w:t>
      </w:r>
      <w:r w:rsidR="00427829">
        <w:rPr>
          <w:szCs w:val="22"/>
        </w:rPr>
        <w:t xml:space="preserve"> and Over </w:t>
      </w:r>
      <w:r w:rsidR="00427829">
        <w:t>SBI</w:t>
      </w:r>
      <w:r w:rsidR="00427829">
        <w:rPr>
          <w:sz w:val="16"/>
          <w:szCs w:val="16"/>
        </w:rPr>
        <w:t xml:space="preserve">G </w:t>
      </w:r>
      <w:r>
        <w:rPr>
          <w:szCs w:val="22"/>
        </w:rPr>
        <w:t>: no display.</w:t>
      </w:r>
    </w:p>
    <w:p w:rsidR="00DA1983" w:rsidRPr="00427829" w:rsidRDefault="00DA1983" w:rsidP="00DA1983">
      <w:pPr>
        <w:pStyle w:val="Textkrper"/>
        <w:numPr>
          <w:ilvl w:val="2"/>
          <w:numId w:val="10"/>
        </w:numPr>
      </w:pPr>
      <w:r>
        <w:rPr>
          <w:szCs w:val="22"/>
        </w:rPr>
        <w:t>Between</w:t>
      </w:r>
      <w:r w:rsidR="00427829">
        <w:rPr>
          <w:szCs w:val="22"/>
        </w:rPr>
        <w:t xml:space="preserve"> </w:t>
      </w:r>
      <w:r w:rsidR="00427829">
        <w:t>SBI</w:t>
      </w:r>
      <w:r w:rsidR="00427829">
        <w:rPr>
          <w:sz w:val="16"/>
          <w:szCs w:val="16"/>
        </w:rPr>
        <w:t>D</w:t>
      </w:r>
      <w:r w:rsidR="00427829">
        <w:rPr>
          <w:szCs w:val="22"/>
        </w:rPr>
        <w:t xml:space="preserve"> and  </w:t>
      </w:r>
      <w:r w:rsidR="00427829">
        <w:t>SBI</w:t>
      </w:r>
      <w:r w:rsidR="00427829">
        <w:rPr>
          <w:sz w:val="16"/>
          <w:szCs w:val="16"/>
        </w:rPr>
        <w:t>G</w:t>
      </w:r>
      <w:r w:rsidR="00427829">
        <w:rPr>
          <w:szCs w:val="22"/>
        </w:rPr>
        <w:t xml:space="preserve">  : display non stopping area with ”announcement” before ”D” location.</w:t>
      </w:r>
    </w:p>
    <w:p w:rsidR="00427829" w:rsidRPr="00DA1983" w:rsidRDefault="00427829" w:rsidP="00427829">
      <w:pPr>
        <w:pStyle w:val="Textkrper"/>
      </w:pPr>
    </w:p>
    <w:p w:rsidR="00F06F61" w:rsidRDefault="00396145" w:rsidP="005C7552">
      <w:pPr>
        <w:pStyle w:val="Textkrper"/>
      </w:pPr>
      <w:r>
        <w:rPr>
          <w:noProof/>
          <w:lang w:val="en-US" w:eastAsia="en-US"/>
        </w:rPr>
        <w:drawing>
          <wp:inline distT="0" distB="0" distL="0" distR="0">
            <wp:extent cx="5969635" cy="2423795"/>
            <wp:effectExtent l="0" t="0" r="0" b="0"/>
            <wp:docPr id="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829" w:rsidRDefault="00427829" w:rsidP="00427829">
      <w:pPr>
        <w:spacing w:before="120" w:after="120" w:line="288" w:lineRule="auto"/>
        <w:ind w:left="1134"/>
        <w:rPr>
          <w:b/>
          <w:lang w:eastAsia="en-US"/>
        </w:rPr>
      </w:pPr>
      <w:r w:rsidRPr="000C7299">
        <w:rPr>
          <w:b/>
          <w:lang w:eastAsia="en-US"/>
        </w:rPr>
        <w:lastRenderedPageBreak/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8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 P</w:t>
      </w:r>
      <w:r>
        <w:rPr>
          <w:b/>
          <w:lang w:eastAsia="en-US"/>
        </w:rPr>
        <w:t>assing a</w:t>
      </w:r>
      <w:r w:rsidRPr="000C7299">
        <w:rPr>
          <w:b/>
          <w:lang w:eastAsia="en-US"/>
        </w:rPr>
        <w:t xml:space="preserve"> </w:t>
      </w:r>
      <w:r>
        <w:rPr>
          <w:b/>
          <w:lang w:eastAsia="en-US"/>
        </w:rPr>
        <w:t xml:space="preserve">non stopping </w:t>
      </w:r>
      <w:r w:rsidRPr="000C7299">
        <w:rPr>
          <w:b/>
          <w:lang w:eastAsia="en-US"/>
        </w:rPr>
        <w:t>area</w:t>
      </w:r>
    </w:p>
    <w:p w:rsidR="00F06F61" w:rsidDel="00A31EA1" w:rsidRDefault="00F06F61" w:rsidP="005C7552">
      <w:pPr>
        <w:pStyle w:val="Textkrper"/>
        <w:rPr>
          <w:del w:id="324" w:author="SYSTEREL" w:date="2013-11-08T17:29:00Z"/>
        </w:rPr>
      </w:pPr>
      <w:bookmarkStart w:id="325" w:name="_Toc371695390"/>
      <w:bookmarkEnd w:id="325"/>
    </w:p>
    <w:p w:rsidR="00417687" w:rsidRDefault="00417687" w:rsidP="00417687">
      <w:pPr>
        <w:pStyle w:val="berschrift3"/>
      </w:pPr>
      <w:bookmarkStart w:id="326" w:name="_Toc371695391"/>
      <w:r>
        <w:t>Tunnel  Stopping Area Track Condition</w:t>
      </w:r>
      <w:bookmarkEnd w:id="326"/>
    </w:p>
    <w:p w:rsidR="003C1C44" w:rsidRPr="003C1C44" w:rsidRDefault="003C1C44" w:rsidP="003C1C44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5.18.8</w:t>
      </w:r>
      <w:r w:rsidRPr="00FD7D01">
        <w:rPr>
          <w:color w:val="FF0000"/>
        </w:rPr>
        <w:t>]</w:t>
      </w:r>
    </w:p>
    <w:p w:rsidR="0038307C" w:rsidRDefault="0038307C" w:rsidP="0038307C">
      <w:pPr>
        <w:pStyle w:val="Textkrper"/>
      </w:pPr>
      <w:r>
        <w:t>Th</w:t>
      </w:r>
      <w:r w:rsidR="000866B7">
        <w:t>e “Tunnel Stopping Area” is a sin</w:t>
      </w:r>
      <w:r>
        <w:t>gular Track Condition function which is managed by the mean of packet number 68 with internal code 1</w:t>
      </w:r>
      <w:r w:rsidR="00BF4FE8">
        <w:t xml:space="preserve"> (M_TRACKCOND=1)</w:t>
      </w:r>
      <w:r>
        <w:t>.</w:t>
      </w:r>
    </w:p>
    <w:p w:rsidR="00AF3575" w:rsidRDefault="00AF3575" w:rsidP="0038307C">
      <w:pPr>
        <w:pStyle w:val="Textkrper"/>
      </w:pPr>
      <w:r>
        <w:t>The  on-board has to check the</w:t>
      </w:r>
      <w:r w:rsidR="007177DE">
        <w:t xml:space="preserve"> </w:t>
      </w:r>
      <w:r>
        <w:t>current speed and</w:t>
      </w:r>
      <w:r w:rsidR="007177DE">
        <w:t xml:space="preserve"> </w:t>
      </w:r>
      <w:r>
        <w:t>position to define if the</w:t>
      </w:r>
      <w:r w:rsidR="007177DE">
        <w:t xml:space="preserve"> </w:t>
      </w:r>
      <w:r>
        <w:t>train can</w:t>
      </w:r>
      <w:r w:rsidR="007177DE">
        <w:t xml:space="preserve"> </w:t>
      </w:r>
      <w:r>
        <w:t>be</w:t>
      </w:r>
      <w:r w:rsidR="007177DE">
        <w:t xml:space="preserve"> </w:t>
      </w:r>
      <w:r>
        <w:t>stopped before</w:t>
      </w:r>
      <w:r w:rsidR="007177DE">
        <w:t xml:space="preserve"> </w:t>
      </w:r>
      <w:r>
        <w:t>the”E” point</w:t>
      </w:r>
      <w:r w:rsidR="007177DE">
        <w:t>, considering a stop before ”D” can be avoided.</w:t>
      </w:r>
    </w:p>
    <w:p w:rsidR="0038307C" w:rsidRDefault="0038307C" w:rsidP="000866B7">
      <w:pPr>
        <w:pStyle w:val="Textkrper"/>
        <w:numPr>
          <w:ilvl w:val="0"/>
          <w:numId w:val="10"/>
        </w:numPr>
      </w:pPr>
      <w:r>
        <w:t>This function is active (</w:t>
      </w:r>
      <w:r w:rsidR="007177DE">
        <w:t xml:space="preserve"> stopping permitted</w:t>
      </w:r>
      <w:r>
        <w:t xml:space="preserve"> ) when </w:t>
      </w:r>
      <w:r w:rsidR="00387B8B">
        <w:t>the Max</w:t>
      </w:r>
      <w:r>
        <w:t xml:space="preserve"> </w:t>
      </w:r>
      <w:ins w:id="327" w:author="SYSTEREL" w:date="2013-11-08T17:26:00Z">
        <w:r w:rsidR="00C9008E">
          <w:t xml:space="preserve">Safe </w:t>
        </w:r>
      </w:ins>
      <w:r>
        <w:t xml:space="preserve">Front End </w:t>
      </w:r>
      <w:r w:rsidR="00387B8B">
        <w:t>does not overpass</w:t>
      </w:r>
      <w:r>
        <w:t xml:space="preserve"> the declared position where “Track Condition” changes ( i.e. D_TRACKCOND </w:t>
      </w:r>
      <w:r w:rsidR="004C4886">
        <w:t xml:space="preserve">+ L_TRACKCOND </w:t>
      </w:r>
      <w:r>
        <w:t>of  packet n°68</w:t>
      </w:r>
      <w:r w:rsidR="00387B8B">
        <w:t xml:space="preserve"> – Distance_To_Stop_SBI</w:t>
      </w:r>
      <w:r w:rsidR="00387B8B" w:rsidRPr="00A946DE">
        <w:rPr>
          <w:sz w:val="16"/>
          <w:szCs w:val="16"/>
        </w:rPr>
        <w:t>E</w:t>
      </w:r>
      <w:r>
        <w:t>).</w:t>
      </w:r>
    </w:p>
    <w:p w:rsidR="0038307C" w:rsidRDefault="0038307C" w:rsidP="000866B7">
      <w:pPr>
        <w:pStyle w:val="Textkrper"/>
        <w:numPr>
          <w:ilvl w:val="0"/>
          <w:numId w:val="10"/>
        </w:numPr>
      </w:pPr>
      <w:r>
        <w:t xml:space="preserve">This function is de-active ( </w:t>
      </w:r>
      <w:r w:rsidR="00A946DE">
        <w:t xml:space="preserve">no </w:t>
      </w:r>
      <w:r w:rsidR="00F41EAC">
        <w:t xml:space="preserve">stopping permitted </w:t>
      </w:r>
      <w:r>
        <w:t xml:space="preserve">) when the </w:t>
      </w:r>
      <w:r w:rsidR="006B478F">
        <w:t xml:space="preserve">Max </w:t>
      </w:r>
      <w:ins w:id="328" w:author="SYSTEREL" w:date="2013-11-08T17:26:00Z">
        <w:r w:rsidR="00C9008E">
          <w:t xml:space="preserve">Safe </w:t>
        </w:r>
      </w:ins>
      <w:r w:rsidR="006B478F">
        <w:t xml:space="preserve">Front </w:t>
      </w:r>
      <w:r>
        <w:t xml:space="preserve"> End overpasses the declared position where “Track Condition” resumes ( i.e. D_TRACKCOND + L_TRACKCOND of  packet n°68</w:t>
      </w:r>
      <w:r w:rsidR="00387B8B">
        <w:t xml:space="preserve"> </w:t>
      </w:r>
      <w:r w:rsidR="00A946DE">
        <w:t>– Distance_To_Stop_SBI</w:t>
      </w:r>
      <w:r w:rsidR="00A946DE" w:rsidRPr="00A946DE">
        <w:rPr>
          <w:sz w:val="16"/>
          <w:szCs w:val="16"/>
        </w:rPr>
        <w:t>E</w:t>
      </w:r>
      <w:r>
        <w:t>).</w:t>
      </w:r>
    </w:p>
    <w:p w:rsidR="0038307C" w:rsidRDefault="0038307C" w:rsidP="000866B7">
      <w:pPr>
        <w:pStyle w:val="Textkrper"/>
        <w:numPr>
          <w:ilvl w:val="0"/>
          <w:numId w:val="10"/>
        </w:numPr>
        <w:rPr>
          <w:ins w:id="329" w:author="SYSTEREL" w:date="2013-11-08T17:27:00Z"/>
        </w:rPr>
      </w:pPr>
      <w:r>
        <w:t xml:space="preserve">The initial state is function resume or </w:t>
      </w:r>
      <w:r w:rsidR="006B478F">
        <w:t xml:space="preserve">no </w:t>
      </w:r>
      <w:r w:rsidR="00F41EAC">
        <w:t>stopping permitted</w:t>
      </w:r>
      <w:r>
        <w:t>.</w:t>
      </w:r>
    </w:p>
    <w:p w:rsidR="00166E03" w:rsidRDefault="00166E03" w:rsidP="00166E03">
      <w:pPr>
        <w:pStyle w:val="Textkrper"/>
        <w:ind w:left="1381"/>
        <w:pPrChange w:id="330" w:author="SYSTEREL" w:date="2013-11-08T17:27:00Z">
          <w:pPr>
            <w:pStyle w:val="Textkrper"/>
            <w:numPr>
              <w:numId w:val="10"/>
            </w:numPr>
            <w:ind w:left="1381" w:hanging="360"/>
          </w:pPr>
        </w:pPrChange>
      </w:pPr>
    </w:p>
    <w:p w:rsidR="00E81E84" w:rsidRDefault="00E81E84" w:rsidP="00E81E84">
      <w:pPr>
        <w:pStyle w:val="Textkrper"/>
        <w:numPr>
          <w:ilvl w:val="0"/>
          <w:numId w:val="10"/>
        </w:numPr>
        <w:rPr>
          <w:ins w:id="331" w:author="SYSTEREL" w:date="2013-11-08T17:25:00Z"/>
        </w:rPr>
      </w:pPr>
      <w:ins w:id="332" w:author="SYSTEREL" w:date="2013-11-08T17:25:00Z">
        <w:r>
          <w:t xml:space="preserve">There are </w:t>
        </w:r>
        <w:r w:rsidR="00326D22">
          <w:t>one</w:t>
        </w:r>
        <w:r>
          <w:t xml:space="preserve"> ‘Distance_To_Stop” to be calculated, taking into account  the “Estimated Train Speed” :</w:t>
        </w:r>
      </w:ins>
    </w:p>
    <w:p w:rsidR="006B478F" w:rsidRPr="006B478F" w:rsidRDefault="006B478F" w:rsidP="006B478F">
      <w:pPr>
        <w:pStyle w:val="Textkrper"/>
        <w:numPr>
          <w:ilvl w:val="1"/>
          <w:numId w:val="10"/>
        </w:numPr>
      </w:pPr>
      <w:r>
        <w:t>Distance_To_Stop_SBI</w:t>
      </w:r>
      <w:r>
        <w:rPr>
          <w:sz w:val="16"/>
          <w:szCs w:val="16"/>
        </w:rPr>
        <w:t xml:space="preserve">E  </w:t>
      </w:r>
      <w:r w:rsidRPr="008E477E">
        <w:rPr>
          <w:szCs w:val="22"/>
        </w:rPr>
        <w:t>is based on “service brake intervention”</w:t>
      </w:r>
      <w:r>
        <w:rPr>
          <w:szCs w:val="22"/>
        </w:rPr>
        <w:t xml:space="preserve"> curve related to stop at location “E”.</w:t>
      </w:r>
    </w:p>
    <w:p w:rsidR="006B478F" w:rsidRDefault="006B478F" w:rsidP="006B478F">
      <w:pPr>
        <w:pStyle w:val="Textkrper"/>
        <w:numPr>
          <w:ilvl w:val="1"/>
          <w:numId w:val="10"/>
        </w:numPr>
      </w:pPr>
      <w:del w:id="333" w:author="SYSTEREL" w:date="2013-11-08T17:26:00Z">
        <w:r w:rsidDel="001766DA">
          <w:delText xml:space="preserve">With </w:delText>
        </w:r>
      </w:del>
      <w:ins w:id="334" w:author="SYSTEREL" w:date="2013-11-08T17:26:00Z">
        <w:r w:rsidR="001766DA">
          <w:t>T</w:t>
        </w:r>
      </w:ins>
      <w:del w:id="335" w:author="SYSTEREL" w:date="2013-11-08T17:26:00Z">
        <w:r w:rsidDel="001766DA">
          <w:delText xml:space="preserve">these two curves, three </w:delText>
        </w:r>
      </w:del>
      <w:ins w:id="336" w:author="SYSTEREL" w:date="2013-11-08T17:26:00Z">
        <w:r w:rsidR="001766DA">
          <w:t xml:space="preserve">wo </w:t>
        </w:r>
      </w:ins>
      <w:r>
        <w:t>conclusions are possible :</w:t>
      </w:r>
    </w:p>
    <w:p w:rsidR="006B478F" w:rsidRPr="00DA1983" w:rsidRDefault="006B478F" w:rsidP="006B478F">
      <w:pPr>
        <w:pStyle w:val="Textkrper"/>
        <w:numPr>
          <w:ilvl w:val="2"/>
          <w:numId w:val="10"/>
        </w:numPr>
      </w:pPr>
      <w:r>
        <w:t>Below SBI</w:t>
      </w:r>
      <w:r>
        <w:rPr>
          <w:sz w:val="16"/>
          <w:szCs w:val="16"/>
        </w:rPr>
        <w:t xml:space="preserve">E </w:t>
      </w:r>
      <w:r>
        <w:rPr>
          <w:szCs w:val="22"/>
        </w:rPr>
        <w:t xml:space="preserve"> </w:t>
      </w:r>
      <w:r>
        <w:rPr>
          <w:sz w:val="16"/>
          <w:szCs w:val="16"/>
        </w:rPr>
        <w:t xml:space="preserve"> </w:t>
      </w:r>
      <w:r>
        <w:rPr>
          <w:szCs w:val="22"/>
        </w:rPr>
        <w:t>: display</w:t>
      </w:r>
      <w:r w:rsidR="00D0445C">
        <w:rPr>
          <w:szCs w:val="22"/>
        </w:rPr>
        <w:t xml:space="preserve"> “Tunnel Stopping Area” with announcement before “D” location</w:t>
      </w:r>
      <w:r>
        <w:rPr>
          <w:szCs w:val="22"/>
        </w:rPr>
        <w:t>.</w:t>
      </w:r>
    </w:p>
    <w:p w:rsidR="006B478F" w:rsidRPr="00427829" w:rsidRDefault="00D0445C" w:rsidP="006B478F">
      <w:pPr>
        <w:pStyle w:val="Textkrper"/>
        <w:numPr>
          <w:ilvl w:val="2"/>
          <w:numId w:val="10"/>
        </w:numPr>
      </w:pPr>
      <w:r>
        <w:rPr>
          <w:szCs w:val="22"/>
        </w:rPr>
        <w:t xml:space="preserve">Over </w:t>
      </w:r>
      <w:r w:rsidR="006B478F">
        <w:t>SBI</w:t>
      </w:r>
      <w:r>
        <w:rPr>
          <w:sz w:val="16"/>
          <w:szCs w:val="16"/>
        </w:rPr>
        <w:t>E</w:t>
      </w:r>
      <w:r w:rsidR="006B478F">
        <w:rPr>
          <w:szCs w:val="22"/>
        </w:rPr>
        <w:t xml:space="preserve"> : </w:t>
      </w:r>
      <w:r>
        <w:rPr>
          <w:szCs w:val="22"/>
        </w:rPr>
        <w:t xml:space="preserve">no </w:t>
      </w:r>
      <w:r w:rsidR="006B478F">
        <w:rPr>
          <w:szCs w:val="22"/>
        </w:rPr>
        <w:t>display.</w:t>
      </w:r>
    </w:p>
    <w:p w:rsidR="00B41B49" w:rsidRDefault="00B41B49" w:rsidP="00B41B49">
      <w:pPr>
        <w:pStyle w:val="Textkrper"/>
      </w:pPr>
    </w:p>
    <w:p w:rsidR="00B41B49" w:rsidRDefault="00396145" w:rsidP="00B41B49">
      <w:pPr>
        <w:pStyle w:val="Textkrper"/>
      </w:pPr>
      <w:r>
        <w:rPr>
          <w:noProof/>
          <w:lang w:val="en-US" w:eastAsia="en-US"/>
        </w:rPr>
        <w:drawing>
          <wp:inline distT="0" distB="0" distL="0" distR="0">
            <wp:extent cx="5969635" cy="2423795"/>
            <wp:effectExtent l="0" t="0" r="0" b="0"/>
            <wp:docPr id="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B49" w:rsidRPr="00D0445C" w:rsidRDefault="00A946DE" w:rsidP="00D0445C">
      <w:pPr>
        <w:spacing w:before="120" w:after="120" w:line="288" w:lineRule="auto"/>
        <w:ind w:left="1134"/>
        <w:rPr>
          <w:b/>
          <w:lang w:eastAsia="en-US"/>
        </w:rPr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9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 P</w:t>
      </w:r>
      <w:r>
        <w:rPr>
          <w:b/>
          <w:lang w:eastAsia="en-US"/>
        </w:rPr>
        <w:t>assing a</w:t>
      </w:r>
      <w:r w:rsidRPr="000C7299">
        <w:rPr>
          <w:b/>
          <w:lang w:eastAsia="en-US"/>
        </w:rPr>
        <w:t xml:space="preserve"> </w:t>
      </w:r>
      <w:r>
        <w:rPr>
          <w:b/>
          <w:lang w:eastAsia="en-US"/>
        </w:rPr>
        <w:t xml:space="preserve">Tunnel stopping </w:t>
      </w:r>
      <w:r w:rsidRPr="000C7299">
        <w:rPr>
          <w:b/>
          <w:lang w:eastAsia="en-US"/>
        </w:rPr>
        <w:t>area</w:t>
      </w:r>
    </w:p>
    <w:p w:rsidR="00417687" w:rsidRDefault="0030330E" w:rsidP="00417687">
      <w:pPr>
        <w:pStyle w:val="berschrift3"/>
      </w:pPr>
      <w:ins w:id="337" w:author="SYSTEREL" w:date="2013-11-08T17:27:00Z">
        <w:r>
          <w:br w:type="page"/>
        </w:r>
      </w:ins>
      <w:bookmarkStart w:id="338" w:name="_Toc371695392"/>
      <w:r w:rsidR="00417687">
        <w:lastRenderedPageBreak/>
        <w:t>Change of Traction Track Condition</w:t>
      </w:r>
      <w:bookmarkEnd w:id="338"/>
    </w:p>
    <w:p w:rsidR="00F41EAC" w:rsidRPr="00794A9A" w:rsidRDefault="00F41EAC" w:rsidP="00F41EAC">
      <w:pPr>
        <w:pStyle w:val="Textkrper"/>
        <w:rPr>
          <w:b/>
          <w:color w:val="C00000"/>
        </w:rPr>
      </w:pPr>
      <w:r>
        <w:t>The “Change of Traction” is a singular Track Condition function which is manage</w:t>
      </w:r>
      <w:r w:rsidR="003C1C44">
        <w:t>d by the mean of packet number 3</w:t>
      </w:r>
      <w:ins w:id="339" w:author="SYSTEREL" w:date="2013-11-08T17:30:00Z">
        <w:r w:rsidR="00696F7C">
          <w:t>9</w:t>
        </w:r>
      </w:ins>
      <w:del w:id="340" w:author="SYSTEREL" w:date="2013-11-08T17:30:00Z">
        <w:r w:rsidDel="00696F7C">
          <w:delText>8</w:delText>
        </w:r>
      </w:del>
      <w:r w:rsidR="003C1C44">
        <w:t>.</w:t>
      </w:r>
    </w:p>
    <w:p w:rsidR="00F41EAC" w:rsidRDefault="00F41EAC" w:rsidP="000866B7">
      <w:pPr>
        <w:pStyle w:val="Textkrper"/>
        <w:numPr>
          <w:ilvl w:val="0"/>
          <w:numId w:val="10"/>
        </w:numPr>
      </w:pPr>
      <w:r>
        <w:t xml:space="preserve">This function is active ( traction change ) when the Max </w:t>
      </w:r>
      <w:ins w:id="341" w:author="SYSTEREL" w:date="2013-11-08T17:29:00Z">
        <w:r w:rsidR="008E0FFA">
          <w:t xml:space="preserve">Safe </w:t>
        </w:r>
      </w:ins>
      <w:r>
        <w:t>Front End overpasses the declared position where “Track Condition” changes ( i.e. D_TRACKCOND of  packet n°68).</w:t>
      </w:r>
    </w:p>
    <w:p w:rsidR="00794A9A" w:rsidRDefault="00F41EAC" w:rsidP="000866B7">
      <w:pPr>
        <w:pStyle w:val="Textkrper"/>
        <w:numPr>
          <w:ilvl w:val="0"/>
          <w:numId w:val="10"/>
        </w:numPr>
      </w:pPr>
      <w:r>
        <w:t>This function is never de-active</w:t>
      </w:r>
      <w:r w:rsidR="00794A9A">
        <w:t>.</w:t>
      </w:r>
    </w:p>
    <w:p w:rsidR="00F41EAC" w:rsidRDefault="00E25DE8" w:rsidP="000866B7">
      <w:pPr>
        <w:pStyle w:val="Textkrper"/>
        <w:numPr>
          <w:ilvl w:val="0"/>
          <w:numId w:val="10"/>
        </w:numPr>
      </w:pPr>
      <w:r>
        <w:t>T</w:t>
      </w:r>
      <w:r w:rsidR="00794A9A">
        <w:t xml:space="preserve">here </w:t>
      </w:r>
      <w:r>
        <w:t xml:space="preserve">should be </w:t>
      </w:r>
      <w:r w:rsidR="00794A9A">
        <w:t>one select</w:t>
      </w:r>
      <w:r>
        <w:t>ion</w:t>
      </w:r>
      <w:r w:rsidR="00794A9A">
        <w:t xml:space="preserve"> per voltage</w:t>
      </w:r>
      <w:r w:rsidR="00F41EAC">
        <w:t>.</w:t>
      </w:r>
    </w:p>
    <w:p w:rsidR="00D0445C" w:rsidRPr="004F5A9F" w:rsidRDefault="00D0445C" w:rsidP="00D0445C">
      <w:pPr>
        <w:pStyle w:val="Textkrper"/>
        <w:rPr>
          <w:color w:val="FF0000"/>
          <w:highlight w:val="yellow"/>
          <w:rPrChange w:id="342" w:author="SYSTEREL" w:date="2013-11-08T17:29:00Z">
            <w:rPr>
              <w:color w:val="FF0000"/>
            </w:rPr>
          </w:rPrChange>
        </w:rPr>
      </w:pPr>
      <w:r w:rsidRPr="004F5A9F">
        <w:rPr>
          <w:color w:val="FF0000"/>
          <w:highlight w:val="yellow"/>
          <w:rPrChange w:id="343" w:author="SYSTEREL" w:date="2013-11-08T17:29:00Z">
            <w:rPr>
              <w:color w:val="FF0000"/>
            </w:rPr>
          </w:rPrChange>
        </w:rPr>
        <w:t>TBD more</w:t>
      </w:r>
    </w:p>
    <w:p w:rsidR="00D57F7E" w:rsidRDefault="00D57F7E" w:rsidP="00D57F7E">
      <w:pPr>
        <w:pStyle w:val="berschrift3"/>
      </w:pPr>
      <w:bookmarkStart w:id="344" w:name="_Toc371695393"/>
      <w:r>
        <w:t>Change of Allowed Current Consumption Track Condition</w:t>
      </w:r>
      <w:bookmarkEnd w:id="344"/>
    </w:p>
    <w:p w:rsidR="00D0445C" w:rsidRPr="004F5A9F" w:rsidRDefault="00D0445C" w:rsidP="00D0445C">
      <w:pPr>
        <w:pStyle w:val="Textkrper"/>
        <w:rPr>
          <w:highlight w:val="yellow"/>
          <w:rPrChange w:id="345" w:author="SYSTEREL" w:date="2013-11-08T17:29:00Z">
            <w:rPr/>
          </w:rPrChange>
        </w:rPr>
      </w:pPr>
      <w:r w:rsidRPr="004F5A9F">
        <w:rPr>
          <w:color w:val="FF0000"/>
          <w:highlight w:val="yellow"/>
          <w:rPrChange w:id="346" w:author="SYSTEREL" w:date="2013-11-08T17:29:00Z">
            <w:rPr>
              <w:color w:val="FF0000"/>
            </w:rPr>
          </w:rPrChange>
        </w:rPr>
        <w:t>TBD more</w:t>
      </w:r>
      <w:r w:rsidR="003C1C44" w:rsidRPr="004F5A9F">
        <w:rPr>
          <w:color w:val="FF0000"/>
          <w:highlight w:val="yellow"/>
          <w:rPrChange w:id="347" w:author="SYSTEREL" w:date="2013-11-08T17:29:00Z">
            <w:rPr>
              <w:color w:val="FF0000"/>
            </w:rPr>
          </w:rPrChange>
        </w:rPr>
        <w:t>, packet 40</w:t>
      </w:r>
      <w:r w:rsidR="003C1C44" w:rsidRPr="004F5A9F">
        <w:rPr>
          <w:highlight w:val="yellow"/>
          <w:rPrChange w:id="348" w:author="SYSTEREL" w:date="2013-11-08T17:29:00Z">
            <w:rPr/>
          </w:rPrChange>
        </w:rPr>
        <w:t>.</w:t>
      </w:r>
    </w:p>
    <w:p w:rsidR="00916C96" w:rsidRDefault="00916C96" w:rsidP="00D57F7E">
      <w:pPr>
        <w:pStyle w:val="Textkrper"/>
      </w:pPr>
    </w:p>
    <w:p w:rsidR="00417687" w:rsidRDefault="00D57F7E" w:rsidP="00DA3E12">
      <w:pPr>
        <w:pStyle w:val="berschrift3"/>
      </w:pPr>
      <w:bookmarkStart w:id="349" w:name="_Toc371695394"/>
      <w:r>
        <w:t>Big Metal Mass Track Condition</w:t>
      </w:r>
      <w:bookmarkEnd w:id="349"/>
    </w:p>
    <w:p w:rsidR="00187094" w:rsidRPr="00187094" w:rsidRDefault="00187094" w:rsidP="00187094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5.18.x</w:t>
      </w:r>
      <w:r w:rsidRPr="00FD7D01">
        <w:rPr>
          <w:color w:val="FF0000"/>
        </w:rPr>
        <w:t>]</w:t>
      </w:r>
    </w:p>
    <w:p w:rsidR="00794A9A" w:rsidRDefault="00794A9A" w:rsidP="00794A9A">
      <w:pPr>
        <w:pStyle w:val="Textkrper"/>
      </w:pPr>
      <w:r>
        <w:t>The “Big Metal Masses</w:t>
      </w:r>
      <w:r w:rsidR="00286538">
        <w:t>” is a sin</w:t>
      </w:r>
      <w:r>
        <w:t>gular Track Condition function which is managed by the mean of packet number 67.</w:t>
      </w:r>
    </w:p>
    <w:p w:rsidR="00794A9A" w:rsidRDefault="00794A9A" w:rsidP="000866B7">
      <w:pPr>
        <w:pStyle w:val="Textkrper"/>
        <w:numPr>
          <w:ilvl w:val="0"/>
          <w:numId w:val="10"/>
        </w:numPr>
      </w:pPr>
      <w:r>
        <w:t xml:space="preserve">This function is active ( </w:t>
      </w:r>
      <w:r w:rsidR="00286538">
        <w:t>integrity check alarm ignore</w:t>
      </w:r>
      <w:r>
        <w:t xml:space="preserve"> ) when </w:t>
      </w:r>
      <w:r w:rsidR="00286538">
        <w:t xml:space="preserve">the Max </w:t>
      </w:r>
      <w:ins w:id="350" w:author="SYSTEREL" w:date="2013-11-08T17:30:00Z">
        <w:r w:rsidR="007A641B">
          <w:t xml:space="preserve">Safe </w:t>
        </w:r>
      </w:ins>
      <w:del w:id="351" w:author="SYSTEREL" w:date="2013-11-08T17:30:00Z">
        <w:r w:rsidR="00286538" w:rsidDel="007A641B">
          <w:delText xml:space="preserve">Front </w:delText>
        </w:r>
      </w:del>
      <w:r w:rsidR="00286538">
        <w:t>Antenna position</w:t>
      </w:r>
      <w:r>
        <w:t xml:space="preserve"> overpasses the declared position where “Track Condition” changes ( </w:t>
      </w:r>
      <w:r w:rsidR="00286538">
        <w:t>i.e. D_TRACKCOND of  packet n°67</w:t>
      </w:r>
      <w:r>
        <w:t>).</w:t>
      </w:r>
    </w:p>
    <w:p w:rsidR="00794A9A" w:rsidRDefault="00794A9A" w:rsidP="000866B7">
      <w:pPr>
        <w:pStyle w:val="Textkrper"/>
        <w:numPr>
          <w:ilvl w:val="0"/>
          <w:numId w:val="10"/>
        </w:numPr>
      </w:pPr>
      <w:r>
        <w:t xml:space="preserve">This function is de-active ( </w:t>
      </w:r>
      <w:r w:rsidR="00286538">
        <w:t>alarm not ignore</w:t>
      </w:r>
      <w:r>
        <w:t xml:space="preserve"> ) when the </w:t>
      </w:r>
      <w:r w:rsidR="00286538">
        <w:t xml:space="preserve">Min </w:t>
      </w:r>
      <w:del w:id="352" w:author="SYSTEREL" w:date="2013-11-08T17:30:00Z">
        <w:r w:rsidR="00286538" w:rsidDel="007A641B">
          <w:delText xml:space="preserve"> Front </w:delText>
        </w:r>
      </w:del>
      <w:ins w:id="353" w:author="SYSTEREL" w:date="2013-11-08T17:30:00Z">
        <w:r w:rsidR="007A641B">
          <w:t xml:space="preserve">Safe </w:t>
        </w:r>
      </w:ins>
      <w:r w:rsidR="00286538">
        <w:t>Antenna</w:t>
      </w:r>
      <w:r>
        <w:t xml:space="preserve"> overpasses the declared position where “Track Condition” resumes ( i.e. D_TRACKCO</w:t>
      </w:r>
      <w:r w:rsidR="00286538">
        <w:t>ND + L_TRACKCOND of  packet n°67</w:t>
      </w:r>
      <w:r>
        <w:t>).</w:t>
      </w:r>
    </w:p>
    <w:p w:rsidR="00794A9A" w:rsidRDefault="00794A9A" w:rsidP="000866B7">
      <w:pPr>
        <w:pStyle w:val="Textkrper"/>
        <w:numPr>
          <w:ilvl w:val="0"/>
          <w:numId w:val="10"/>
        </w:numPr>
      </w:pPr>
      <w:r>
        <w:t xml:space="preserve">The initial state is function resume or </w:t>
      </w:r>
      <w:r w:rsidR="00286538">
        <w:t>alarm not ignore</w:t>
      </w:r>
      <w:r>
        <w:t>.</w:t>
      </w:r>
    </w:p>
    <w:p w:rsidR="00D57F7E" w:rsidRDefault="00D57F7E" w:rsidP="00D57F7E">
      <w:pPr>
        <w:pStyle w:val="berschrift3"/>
      </w:pPr>
      <w:bookmarkStart w:id="354" w:name="_Toc371695395"/>
      <w:r>
        <w:t>Switch o</w:t>
      </w:r>
      <w:r w:rsidR="00F60B6D">
        <w:t>f</w:t>
      </w:r>
      <w:r>
        <w:t xml:space="preserve">f </w:t>
      </w:r>
      <w:r w:rsidR="00F60B6D">
        <w:t xml:space="preserve">Various </w:t>
      </w:r>
      <w:r>
        <w:t>Regenerative Brake Track Condition</w:t>
      </w:r>
      <w:bookmarkEnd w:id="354"/>
    </w:p>
    <w:p w:rsidR="00187094" w:rsidRPr="00187094" w:rsidRDefault="00187094" w:rsidP="00187094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5.18.7</w:t>
      </w:r>
      <w:r w:rsidRPr="00FD7D01">
        <w:rPr>
          <w:color w:val="FF0000"/>
        </w:rPr>
        <w:t>]</w:t>
      </w:r>
    </w:p>
    <w:p w:rsidR="00D57F7E" w:rsidRDefault="00F60B6D" w:rsidP="00D57F7E">
      <w:pPr>
        <w:pStyle w:val="Textkrper"/>
      </w:pPr>
      <w:r>
        <w:t>There are 4 functions of switching off  the regenerative</w:t>
      </w:r>
      <w:r w:rsidR="00963102">
        <w:t xml:space="preserve"> brake.</w:t>
      </w:r>
      <w:r>
        <w:t xml:space="preserve"> </w:t>
      </w:r>
    </w:p>
    <w:p w:rsidR="00963102" w:rsidRDefault="00963102" w:rsidP="00963102">
      <w:pPr>
        <w:pStyle w:val="Textkrper"/>
      </w:pPr>
      <w:r>
        <w:t>All of them are  a regular Track Condition function which is managed by the mean of packet number 68 with internal code 6,</w:t>
      </w:r>
      <w:ins w:id="355" w:author="SYSTEREL" w:date="2013-11-08T17:30:00Z">
        <w:r w:rsidR="003750B2">
          <w:t xml:space="preserve"> 7</w:t>
        </w:r>
      </w:ins>
      <w:del w:id="356" w:author="SYSTEREL" w:date="2013-11-08T17:30:00Z">
        <w:r w:rsidDel="003750B2">
          <w:delText>8</w:delText>
        </w:r>
      </w:del>
      <w:r>
        <w:t xml:space="preserve">, </w:t>
      </w:r>
      <w:ins w:id="357" w:author="SYSTEREL" w:date="2013-11-08T17:30:00Z">
        <w:r w:rsidR="003750B2">
          <w:t>8</w:t>
        </w:r>
      </w:ins>
      <w:del w:id="358" w:author="SYSTEREL" w:date="2013-11-08T17:30:00Z">
        <w:r w:rsidDel="003750B2">
          <w:delText>9</w:delText>
        </w:r>
      </w:del>
      <w:r>
        <w:t>, 10</w:t>
      </w:r>
      <w:r w:rsidR="00BF4FE8">
        <w:t xml:space="preserve"> (M_TRACKCOND=6, </w:t>
      </w:r>
      <w:ins w:id="359" w:author="SYSTEREL" w:date="2013-11-08T17:30:00Z">
        <w:r w:rsidR="003750B2">
          <w:t>7</w:t>
        </w:r>
      </w:ins>
      <w:del w:id="360" w:author="SYSTEREL" w:date="2013-11-08T17:30:00Z">
        <w:r w:rsidR="00BF4FE8" w:rsidDel="003750B2">
          <w:delText>8</w:delText>
        </w:r>
      </w:del>
      <w:r w:rsidR="00BF4FE8">
        <w:t xml:space="preserve">, </w:t>
      </w:r>
      <w:ins w:id="361" w:author="SYSTEREL" w:date="2013-11-08T17:30:00Z">
        <w:r w:rsidR="003750B2">
          <w:t>8</w:t>
        </w:r>
      </w:ins>
      <w:del w:id="362" w:author="SYSTEREL" w:date="2013-11-08T17:30:00Z">
        <w:r w:rsidR="00BF4FE8" w:rsidDel="003750B2">
          <w:delText>9</w:delText>
        </w:r>
      </w:del>
      <w:r w:rsidR="00BF4FE8">
        <w:t>, 10)</w:t>
      </w:r>
      <w:r>
        <w:t>.</w:t>
      </w:r>
    </w:p>
    <w:p w:rsidR="00963102" w:rsidRDefault="00963102" w:rsidP="00963102">
      <w:pPr>
        <w:pStyle w:val="Textkrper"/>
        <w:numPr>
          <w:ilvl w:val="0"/>
          <w:numId w:val="10"/>
        </w:numPr>
      </w:pPr>
      <w:r>
        <w:t xml:space="preserve">This function is active ( switch switched off  ) when the Max </w:t>
      </w:r>
      <w:ins w:id="363" w:author="SYSTEREL" w:date="2013-11-08T18:16:00Z">
        <w:r w:rsidR="00D51BA9">
          <w:t xml:space="preserve">Safe </w:t>
        </w:r>
      </w:ins>
      <w:r>
        <w:t>Front End overpasses the declared position where “Track Condition” changes ( i.e. D_TRACKCOND of  packet n°68).</w:t>
      </w:r>
    </w:p>
    <w:p w:rsidR="00963102" w:rsidRDefault="00963102" w:rsidP="00963102">
      <w:pPr>
        <w:pStyle w:val="Textkrper"/>
        <w:numPr>
          <w:ilvl w:val="0"/>
          <w:numId w:val="10"/>
        </w:numPr>
      </w:pPr>
      <w:r>
        <w:t xml:space="preserve">This function is de-active  (switch switched on )  when the Min </w:t>
      </w:r>
      <w:ins w:id="364" w:author="SYSTEREL" w:date="2013-11-08T18:16:00Z">
        <w:r w:rsidR="00D51BA9">
          <w:t xml:space="preserve">Safe </w:t>
        </w:r>
      </w:ins>
      <w:r>
        <w:t>Rear End overpasses the declared position where “Track Condition” resumes ( i.e. D_TRACKCOND + L_TRACKCOND of  packet n°68).</w:t>
      </w:r>
    </w:p>
    <w:p w:rsidR="00D57F7E" w:rsidRDefault="00963102" w:rsidP="000C4658">
      <w:pPr>
        <w:pStyle w:val="Textkrper"/>
        <w:numPr>
          <w:ilvl w:val="0"/>
          <w:numId w:val="10"/>
        </w:numPr>
        <w:rPr>
          <w:ins w:id="365" w:author="SYSTEREL" w:date="2013-11-08T17:31:00Z"/>
        </w:rPr>
        <w:pPrChange w:id="366" w:author="SYSTEREL" w:date="2013-11-08T17:31:00Z">
          <w:pPr>
            <w:pStyle w:val="Textkrper"/>
          </w:pPr>
        </w:pPrChange>
      </w:pPr>
      <w:r>
        <w:t>The initial state is function resume or de-active</w:t>
      </w:r>
      <w:r w:rsidR="006E5D6C">
        <w:t>.</w:t>
      </w:r>
    </w:p>
    <w:p w:rsidR="00924A86" w:rsidRDefault="00924A86" w:rsidP="00924A86">
      <w:pPr>
        <w:pStyle w:val="Textkrper"/>
        <w:ind w:left="1381"/>
        <w:pPrChange w:id="367" w:author="SYSTEREL" w:date="2013-11-08T17:31:00Z">
          <w:pPr>
            <w:pStyle w:val="Textkrper"/>
          </w:pPr>
        </w:pPrChange>
      </w:pPr>
    </w:p>
    <w:p w:rsidR="00D57F7E" w:rsidRDefault="00963102" w:rsidP="00D57F7E">
      <w:pPr>
        <w:pStyle w:val="Textkrper"/>
      </w:pPr>
      <w:r>
        <w:t>The 4 “Switch off”</w:t>
      </w:r>
      <w:r w:rsidR="006E5D6C">
        <w:t xml:space="preserve"> functions are :</w:t>
      </w:r>
    </w:p>
    <w:p w:rsidR="006E5D6C" w:rsidRDefault="006E5D6C" w:rsidP="006E5D6C">
      <w:pPr>
        <w:pStyle w:val="Textkrper"/>
        <w:numPr>
          <w:ilvl w:val="0"/>
          <w:numId w:val="10"/>
        </w:numPr>
      </w:pPr>
      <w:r>
        <w:t>Switch off  Regenerative Brake</w:t>
      </w:r>
      <w:r w:rsidR="00916C96">
        <w:t xml:space="preserve"> (code 6)</w:t>
      </w:r>
    </w:p>
    <w:p w:rsidR="006E5D6C" w:rsidRDefault="006E5D6C" w:rsidP="006E5D6C">
      <w:pPr>
        <w:pStyle w:val="Textkrper"/>
        <w:numPr>
          <w:ilvl w:val="0"/>
          <w:numId w:val="10"/>
        </w:numPr>
      </w:pPr>
      <w:r>
        <w:t>Switch off  Eddy for service brake</w:t>
      </w:r>
      <w:r w:rsidR="00916C96">
        <w:t xml:space="preserve"> (code </w:t>
      </w:r>
      <w:ins w:id="368" w:author="SYSTEREL" w:date="2013-11-08T17:30:00Z">
        <w:r w:rsidR="003750B2">
          <w:t>7</w:t>
        </w:r>
      </w:ins>
      <w:del w:id="369" w:author="SYSTEREL" w:date="2013-11-08T17:30:00Z">
        <w:r w:rsidR="00916C96" w:rsidDel="003750B2">
          <w:delText>8</w:delText>
        </w:r>
      </w:del>
      <w:r w:rsidR="00916C96">
        <w:t>)</w:t>
      </w:r>
    </w:p>
    <w:p w:rsidR="00916C96" w:rsidRDefault="00916C96" w:rsidP="00916C96">
      <w:pPr>
        <w:pStyle w:val="Textkrper"/>
        <w:numPr>
          <w:ilvl w:val="0"/>
          <w:numId w:val="10"/>
        </w:numPr>
      </w:pPr>
      <w:r>
        <w:lastRenderedPageBreak/>
        <w:t xml:space="preserve">Switch off  Eddy for magnetic shoes (code </w:t>
      </w:r>
      <w:ins w:id="370" w:author="SYSTEREL" w:date="2013-11-08T17:30:00Z">
        <w:r w:rsidR="003750B2">
          <w:t>8</w:t>
        </w:r>
      </w:ins>
      <w:del w:id="371" w:author="SYSTEREL" w:date="2013-11-08T17:30:00Z">
        <w:r w:rsidDel="003750B2">
          <w:delText>9</w:delText>
        </w:r>
      </w:del>
      <w:r>
        <w:t>)</w:t>
      </w:r>
    </w:p>
    <w:p w:rsidR="00916C96" w:rsidRDefault="00916C96" w:rsidP="00916C96">
      <w:pPr>
        <w:pStyle w:val="Textkrper"/>
        <w:numPr>
          <w:ilvl w:val="0"/>
          <w:numId w:val="10"/>
        </w:numPr>
      </w:pPr>
      <w:r>
        <w:t>Switch off  Eddy for emergency brake (code 10).</w:t>
      </w:r>
    </w:p>
    <w:p w:rsidR="00180CB3" w:rsidRDefault="00180CB3" w:rsidP="00180CB3">
      <w:pPr>
        <w:pStyle w:val="Textkrper"/>
        <w:ind w:left="0"/>
      </w:pPr>
    </w:p>
    <w:p w:rsidR="005F38A5" w:rsidRDefault="005F38A5" w:rsidP="00180CB3">
      <w:pPr>
        <w:pStyle w:val="berschrift3"/>
      </w:pPr>
      <w:bookmarkStart w:id="372" w:name="_Toc371695396"/>
      <w:r>
        <w:t>Station Platform Track Conditio</w:t>
      </w:r>
      <w:ins w:id="373" w:author="SYSTEREL" w:date="2013-11-08T17:32:00Z">
        <w:r w:rsidR="000F3FED">
          <w:t>n</w:t>
        </w:r>
      </w:ins>
      <w:bookmarkEnd w:id="372"/>
    </w:p>
    <w:p w:rsidR="00180CB3" w:rsidDel="005F38A5" w:rsidRDefault="005F38A5" w:rsidP="005F38A5">
      <w:pPr>
        <w:pStyle w:val="berschrift3"/>
        <w:numPr>
          <w:ilvl w:val="0"/>
          <w:numId w:val="0"/>
        </w:numPr>
        <w:rPr>
          <w:del w:id="374" w:author="SYSTEREL" w:date="2013-11-08T17:32:00Z"/>
        </w:rPr>
        <w:pPrChange w:id="375" w:author="SYSTEREL" w:date="2013-11-08T17:32:00Z">
          <w:pPr>
            <w:pStyle w:val="berschrift3"/>
          </w:pPr>
        </w:pPrChange>
      </w:pPr>
      <w:ins w:id="376" w:author="SYSTEREL" w:date="2013-11-08T17:32:00Z">
        <w:r w:rsidDel="005F38A5">
          <w:t xml:space="preserve"> </w:t>
        </w:r>
      </w:ins>
      <w:del w:id="377" w:author="SYSTEREL" w:date="2013-11-08T17:32:00Z">
        <w:r w:rsidR="00794A9A" w:rsidDel="005F38A5">
          <w:br w:type="page"/>
        </w:r>
        <w:r w:rsidR="00C623B7" w:rsidDel="005F38A5">
          <w:lastRenderedPageBreak/>
          <w:delText>Station Platform</w:delText>
        </w:r>
        <w:r w:rsidR="00180CB3" w:rsidDel="005F38A5">
          <w:delText xml:space="preserve"> Track Condition</w:delText>
        </w:r>
      </w:del>
    </w:p>
    <w:p w:rsidR="00187094" w:rsidRPr="00187094" w:rsidRDefault="00187094" w:rsidP="00187094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5.18.x</w:t>
      </w:r>
      <w:r w:rsidRPr="00FD7D01">
        <w:rPr>
          <w:color w:val="FF0000"/>
        </w:rPr>
        <w:t>]</w:t>
      </w:r>
    </w:p>
    <w:p w:rsidR="00533037" w:rsidRDefault="00533037" w:rsidP="00533037">
      <w:pPr>
        <w:pStyle w:val="Textkrper"/>
      </w:pPr>
      <w:r>
        <w:t>The “Station Platform Track Condition” is a singular Track Condition function which is managed by the mean of packet number 69.</w:t>
      </w:r>
    </w:p>
    <w:p w:rsidR="00533037" w:rsidRDefault="00533037" w:rsidP="00533037">
      <w:pPr>
        <w:pStyle w:val="Textkrper"/>
      </w:pPr>
      <w:r>
        <w:t>This function</w:t>
      </w:r>
      <w:r w:rsidR="00635534">
        <w:t xml:space="preserve"> </w:t>
      </w:r>
      <w:r>
        <w:t xml:space="preserve"> is active ( a stopping point is target ) when the Max </w:t>
      </w:r>
      <w:ins w:id="378" w:author="SYSTEREL" w:date="2013-11-08T17:33:00Z">
        <w:r w:rsidR="00B31A19">
          <w:t xml:space="preserve">Safe </w:t>
        </w:r>
      </w:ins>
      <w:r>
        <w:t>Front End position overpasses a balise</w:t>
      </w:r>
      <w:r w:rsidR="00603212">
        <w:t xml:space="preserve"> which provide a data packet number 69 containing a set of stopping points.</w:t>
      </w:r>
      <w:r>
        <w:t xml:space="preserve"> </w:t>
      </w:r>
    </w:p>
    <w:p w:rsidR="00533037" w:rsidRDefault="00603212" w:rsidP="00533037">
      <w:pPr>
        <w:pStyle w:val="Textkrper"/>
      </w:pPr>
      <w:r>
        <w:t xml:space="preserve">In accordance with the journey, a target is defined with </w:t>
      </w:r>
      <w:r w:rsidR="00533037">
        <w:t>the declared position where “Track Condition” changes ( i.e. D_TRACKCOND of  packet n°69).</w:t>
      </w:r>
    </w:p>
    <w:p w:rsidR="00603212" w:rsidRDefault="00533037" w:rsidP="00533037">
      <w:pPr>
        <w:pStyle w:val="Textkrper"/>
      </w:pPr>
      <w:r>
        <w:t xml:space="preserve">This function </w:t>
      </w:r>
      <w:del w:id="379" w:author="SYSTEREL" w:date="2013-11-08T17:33:00Z">
        <w:r w:rsidR="00635534" w:rsidDel="00551EAF">
          <w:delText xml:space="preserve"> </w:delText>
        </w:r>
      </w:del>
      <w:r>
        <w:t xml:space="preserve">is de-active ( </w:t>
      </w:r>
      <w:r w:rsidR="00603212">
        <w:t>no target</w:t>
      </w:r>
      <w:r>
        <w:t xml:space="preserve"> ) when the Min </w:t>
      </w:r>
      <w:ins w:id="380" w:author="SYSTEREL" w:date="2013-11-08T17:33:00Z">
        <w:r w:rsidR="00B31A19">
          <w:t>Safe Rear</w:t>
        </w:r>
      </w:ins>
      <w:r>
        <w:t xml:space="preserve"> </w:t>
      </w:r>
      <w:del w:id="381" w:author="SYSTEREL" w:date="2013-11-08T17:33:00Z">
        <w:r w:rsidDel="00B31A19">
          <w:delText>Front Antenna</w:delText>
        </w:r>
      </w:del>
      <w:ins w:id="382" w:author="SYSTEREL" w:date="2013-11-08T17:33:00Z">
        <w:r w:rsidR="00B31A19">
          <w:t>End</w:t>
        </w:r>
      </w:ins>
      <w:r>
        <w:t xml:space="preserve"> overpasses the declared position </w:t>
      </w:r>
      <w:r w:rsidR="00603212">
        <w:t>or stop.</w:t>
      </w:r>
    </w:p>
    <w:p w:rsidR="00D0445C" w:rsidRDefault="00D0445C" w:rsidP="00533037">
      <w:pPr>
        <w:pStyle w:val="Textkrper"/>
      </w:pPr>
    </w:p>
    <w:p w:rsidR="00D0445C" w:rsidRDefault="00BC7894" w:rsidP="00533037">
      <w:pPr>
        <w:pStyle w:val="Textkrper"/>
      </w:pPr>
      <w:r>
        <w:t>The content</w:t>
      </w:r>
      <w:del w:id="383" w:author="SYSTEREL" w:date="2013-11-08T17:33:00Z">
        <w:r w:rsidDel="00551EAF">
          <w:delText xml:space="preserve"> </w:delText>
        </w:r>
      </w:del>
      <w:r>
        <w:t xml:space="preserve"> of packet 69 is repeated by 2 or more balises  located some hundred meters before the stopping point,  whose objective is to improve the positioning accuracy, if necessary.</w:t>
      </w:r>
    </w:p>
    <w:p w:rsidR="00696164" w:rsidRDefault="00696164" w:rsidP="00533037">
      <w:pPr>
        <w:pStyle w:val="Textkrper"/>
      </w:pPr>
    </w:p>
    <w:p w:rsidR="00BC7894" w:rsidRDefault="00BC7894" w:rsidP="00533037">
      <w:pPr>
        <w:pStyle w:val="Textkrper"/>
      </w:pPr>
      <w:r>
        <w:t xml:space="preserve">This improvement is mandatory in case of PSD (Platform Screen Doors). In this case, an accuracy of 10 cm with a </w:t>
      </w:r>
      <w:del w:id="384" w:author="SYSTEREL" w:date="2013-11-08T17:33:00Z">
        <w:r w:rsidDel="00551EAF">
          <w:delText xml:space="preserve"> </w:delText>
        </w:r>
      </w:del>
      <w:r>
        <w:t>probability of 10exp-4 is expected.</w:t>
      </w:r>
    </w:p>
    <w:p w:rsidR="00696164" w:rsidRDefault="00696164" w:rsidP="00533037">
      <w:pPr>
        <w:pStyle w:val="Textkrper"/>
      </w:pPr>
    </w:p>
    <w:p w:rsidR="00BC7894" w:rsidRDefault="00BC7894" w:rsidP="00533037">
      <w:pPr>
        <w:pStyle w:val="Textkrper"/>
      </w:pPr>
      <w:r>
        <w:t>Note : in case of PSD</w:t>
      </w:r>
      <w:r w:rsidR="00696164">
        <w:t>, a</w:t>
      </w:r>
      <w:r>
        <w:t xml:space="preserve"> </w:t>
      </w:r>
      <w:r w:rsidR="00696164">
        <w:t xml:space="preserve">vital </w:t>
      </w:r>
      <w:r>
        <w:t>order coming from on-board needs</w:t>
      </w:r>
      <w:r w:rsidR="00696164">
        <w:t xml:space="preserve"> </w:t>
      </w:r>
      <w:r>
        <w:t>to be transmitted to station in order to grant that train is stopped</w:t>
      </w:r>
      <w:r w:rsidR="00696164">
        <w:t xml:space="preserve"> at the right location. For this reason, we envision the use of ”Stopping  Point  Identifier”  to satisfy the safety of PSD system.</w:t>
      </w:r>
    </w:p>
    <w:p w:rsidR="00696164" w:rsidRDefault="00696164" w:rsidP="00533037">
      <w:pPr>
        <w:pStyle w:val="Textkrper"/>
      </w:pPr>
    </w:p>
    <w:p w:rsidR="00603212" w:rsidRDefault="00696164" w:rsidP="00533037">
      <w:pPr>
        <w:pStyle w:val="Textkrper"/>
      </w:pPr>
      <w:r>
        <w:t>Note : this ”Stopping  Point  Identifier”  is described in red on the next drawing.</w:t>
      </w:r>
    </w:p>
    <w:p w:rsidR="00180CB3" w:rsidRDefault="00180CB3" w:rsidP="00180CB3">
      <w:pPr>
        <w:pStyle w:val="Textkrper"/>
        <w:ind w:left="0"/>
      </w:pPr>
    </w:p>
    <w:p w:rsidR="00180CB3" w:rsidRDefault="00180CB3" w:rsidP="00180CB3">
      <w:pPr>
        <w:pStyle w:val="Textkrper"/>
        <w:ind w:left="0"/>
      </w:pPr>
    </w:p>
    <w:p w:rsidR="00C27D62" w:rsidRDefault="00787C57" w:rsidP="00C27D62">
      <w:pPr>
        <w:pStyle w:val="berschrift2"/>
      </w:pPr>
      <w:r>
        <w:br w:type="page"/>
      </w:r>
      <w:bookmarkStart w:id="385" w:name="_Toc371695397"/>
      <w:r w:rsidR="00C27D62">
        <w:lastRenderedPageBreak/>
        <w:t>Big Metal Mass Data packet n°67</w:t>
      </w:r>
      <w:bookmarkEnd w:id="385"/>
    </w:p>
    <w:p w:rsidR="00187094" w:rsidRPr="00FD7D01" w:rsidRDefault="00187094" w:rsidP="00187094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3.12.1 &amp; 7.4.2.19</w:t>
      </w:r>
      <w:r w:rsidRPr="00FD7D01">
        <w:rPr>
          <w:color w:val="FF0000"/>
        </w:rPr>
        <w:t>]</w:t>
      </w:r>
    </w:p>
    <w:p w:rsidR="00187094" w:rsidRPr="00187094" w:rsidRDefault="00187094" w:rsidP="00187094">
      <w:pPr>
        <w:pStyle w:val="Textkrper"/>
      </w:pPr>
    </w:p>
    <w:p w:rsidR="00C27D62" w:rsidRDefault="00C27D62" w:rsidP="00C27D62">
      <w:pPr>
        <w:pStyle w:val="Textkrper"/>
        <w:ind w:left="0"/>
      </w:pPr>
      <w:r>
        <w:t>T</w:t>
      </w:r>
      <w:r w:rsidR="004033AE">
        <w:t>he packet number 67 describes the</w:t>
      </w:r>
      <w:r>
        <w:t xml:space="preserve"> profile </w:t>
      </w:r>
      <w:r w:rsidR="004033AE">
        <w:t>of</w:t>
      </w:r>
      <w:r>
        <w:t xml:space="preserve"> “Big Metal Mass” data</w:t>
      </w:r>
      <w:r w:rsidR="004033AE">
        <w:t xml:space="preserve"> related to current MA.</w:t>
      </w:r>
      <w:r>
        <w:t>.</w:t>
      </w:r>
    </w:p>
    <w:p w:rsidR="00787C57" w:rsidRDefault="00787C57" w:rsidP="00C27D62">
      <w:pPr>
        <w:pStyle w:val="Textkrper"/>
        <w:ind w:left="0"/>
      </w:pPr>
    </w:p>
    <w:p w:rsidR="00C27D62" w:rsidRDefault="00C27D62" w:rsidP="00C27D62">
      <w:pPr>
        <w:pStyle w:val="Textkrper"/>
        <w:ind w:left="0"/>
      </w:pPr>
      <w:r>
        <w:t>The details are given in the table and within the figure hereafter.</w:t>
      </w:r>
    </w:p>
    <w:p w:rsidR="00787C57" w:rsidRDefault="00787C57" w:rsidP="00C27D62">
      <w:pPr>
        <w:pStyle w:val="Textkrper"/>
        <w:ind w:left="0"/>
      </w:pPr>
    </w:p>
    <w:p w:rsidR="00787C57" w:rsidRDefault="00787C57" w:rsidP="00C27D62">
      <w:pPr>
        <w:pStyle w:val="Textkrper"/>
        <w:ind w:left="0"/>
      </w:pPr>
      <w:r>
        <w:t>This packet is transmitted  by one balise group, the loc</w:t>
      </w:r>
      <w:r w:rsidR="003874D0">
        <w:t>ation of which is the reference</w:t>
      </w:r>
      <w:r>
        <w:t xml:space="preserve"> for data.</w:t>
      </w:r>
    </w:p>
    <w:p w:rsidR="00C27D62" w:rsidRDefault="00C27D62" w:rsidP="00C27D62">
      <w:pPr>
        <w:pStyle w:val="berschrift4"/>
        <w:keepNext/>
        <w:keepLines/>
        <w:numPr>
          <w:ilvl w:val="0"/>
          <w:numId w:val="0"/>
        </w:numPr>
        <w:tabs>
          <w:tab w:val="clear" w:pos="1021"/>
          <w:tab w:val="num" w:pos="1440"/>
        </w:tabs>
        <w:spacing w:line="288" w:lineRule="auto"/>
        <w:jc w:val="both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631"/>
        <w:gridCol w:w="2976"/>
        <w:gridCol w:w="851"/>
        <w:gridCol w:w="4544"/>
      </w:tblGrid>
      <w:tr w:rsidR="00C27D62" w:rsidTr="00D840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single" w:sz="12" w:space="0" w:color="auto"/>
            </w:tcBorders>
          </w:tcPr>
          <w:p w:rsidR="00C27D62" w:rsidRDefault="00C27D62" w:rsidP="004D48DB">
            <w:pPr>
              <w:keepNext/>
              <w:keepLines/>
              <w:rPr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8371" w:type="dxa"/>
            <w:gridSpan w:val="3"/>
            <w:tcBorders>
              <w:top w:val="single" w:sz="12" w:space="0" w:color="auto"/>
            </w:tcBorders>
          </w:tcPr>
          <w:p w:rsidR="00C27D62" w:rsidRDefault="00C27D62" w:rsidP="004D48DB">
            <w:pPr>
              <w:keepNext/>
              <w:keepLines/>
            </w:pPr>
            <w:r>
              <w:t xml:space="preserve">The packet gives details concerning where to </w:t>
            </w:r>
            <w:r w:rsidRPr="009D7AB4">
              <w:t>ignore integrity check alarms of balise transmission</w:t>
            </w:r>
            <w:r>
              <w:t xml:space="preserve"> due to big metal masses trackside.</w:t>
            </w:r>
          </w:p>
        </w:tc>
      </w:tr>
      <w:tr w:rsidR="00C27D62" w:rsidTr="00D840F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bottom w:val="nil"/>
            </w:tcBorders>
          </w:tcPr>
          <w:p w:rsidR="00C27D62" w:rsidRDefault="00C27D62" w:rsidP="004D48DB">
            <w:pPr>
              <w:rPr>
                <w:b/>
                <w:i/>
              </w:rPr>
            </w:pPr>
            <w:r>
              <w:rPr>
                <w:b/>
                <w:i/>
              </w:rPr>
              <w:t>Medias</w:t>
            </w:r>
          </w:p>
          <w:p w:rsidR="00C27D62" w:rsidRDefault="00C27D62" w:rsidP="004D48DB">
            <w:pPr>
              <w:rPr>
                <w:b/>
                <w:i/>
              </w:rPr>
            </w:pPr>
          </w:p>
        </w:tc>
        <w:tc>
          <w:tcPr>
            <w:tcW w:w="8371" w:type="dxa"/>
            <w:gridSpan w:val="3"/>
            <w:tcBorders>
              <w:bottom w:val="nil"/>
            </w:tcBorders>
          </w:tcPr>
          <w:p w:rsidR="00C27D62" w:rsidRDefault="00C27D62" w:rsidP="004D48DB">
            <w:r>
              <w:t xml:space="preserve">Balise </w:t>
            </w:r>
          </w:p>
        </w:tc>
      </w:tr>
      <w:tr w:rsidR="00C27D62" w:rsidTr="004033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single" w:sz="4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C27D62" w:rsidRDefault="00C27D62" w:rsidP="004D48DB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Content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7D62" w:rsidRDefault="00C27D62" w:rsidP="004D48DB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D62" w:rsidRPr="004033AE" w:rsidRDefault="00C27D62" w:rsidP="004D48DB">
            <w:pPr>
              <w:pStyle w:val="Kopfzeile"/>
              <w:rPr>
                <w:sz w:val="16"/>
                <w:szCs w:val="16"/>
              </w:rPr>
            </w:pPr>
            <w:r w:rsidRPr="004033AE">
              <w:rPr>
                <w:sz w:val="16"/>
                <w:szCs w:val="16"/>
              </w:rPr>
              <w:t>Length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27D62" w:rsidRDefault="00C27D62" w:rsidP="004D48DB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27D62" w:rsidTr="004033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C27D62" w:rsidRDefault="00C27D62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7D62" w:rsidRDefault="00C27D62" w:rsidP="004D48DB">
            <w:r>
              <w:t>NID_PACKET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D62" w:rsidRPr="003C3E98" w:rsidRDefault="001C6342" w:rsidP="004D48DB">
            <w:pPr>
              <w:jc w:val="center"/>
              <w:rPr>
                <w:lang w:val="fr-FR"/>
              </w:rPr>
            </w:pPr>
            <w:r>
              <w:t>8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27D62" w:rsidRDefault="00C27D62" w:rsidP="004D48DB">
            <w:r>
              <w:t>Is equal to 67</w:t>
            </w:r>
          </w:p>
        </w:tc>
      </w:tr>
      <w:tr w:rsidR="00C27D62" w:rsidTr="004033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C27D62" w:rsidRDefault="00C27D62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7D62" w:rsidRDefault="00C27D62" w:rsidP="004D48DB">
            <w:r>
              <w:t>Q_DIR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D62" w:rsidRPr="003C3E98" w:rsidRDefault="001C6342" w:rsidP="004D48DB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27D62" w:rsidRDefault="00C27D62" w:rsidP="004D48DB">
            <w:r>
              <w:t>Validity direction :</w:t>
            </w:r>
          </w:p>
          <w:p w:rsidR="00C27D62" w:rsidRDefault="00C27D62" w:rsidP="004D48DB">
            <w:r>
              <w:t>a : ref. balise group (media balise)</w:t>
            </w:r>
          </w:p>
          <w:p w:rsidR="00C27D62" w:rsidRDefault="00C27D62" w:rsidP="004D48DB">
            <w:r>
              <w:t>b : ref. LRBG (media radio)</w:t>
            </w:r>
            <w:r w:rsidR="003F536B">
              <w:t xml:space="preserve"> not applicable</w:t>
            </w:r>
          </w:p>
          <w:p w:rsidR="00C27D62" w:rsidRDefault="00C27D62" w:rsidP="004D48DB">
            <w:r>
              <w:t>00 : reverse direction</w:t>
            </w:r>
          </w:p>
          <w:p w:rsidR="00C27D62" w:rsidRDefault="00C27D62" w:rsidP="004D48DB">
            <w:r>
              <w:t>01 : nominal direction</w:t>
            </w:r>
          </w:p>
          <w:p w:rsidR="00C27D62" w:rsidRDefault="00C27D62" w:rsidP="004D48DB">
            <w:r>
              <w:t>10 : both direction</w:t>
            </w:r>
          </w:p>
          <w:p w:rsidR="00C27D62" w:rsidRDefault="00C27D62" w:rsidP="004D48DB">
            <w:r>
              <w:t>11 : spare</w:t>
            </w:r>
          </w:p>
        </w:tc>
      </w:tr>
      <w:tr w:rsidR="00C27D62" w:rsidRPr="004A21DC" w:rsidTr="004033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C27D62" w:rsidRDefault="00C27D62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7D62" w:rsidRDefault="00C27D62" w:rsidP="004D48DB">
            <w:r>
              <w:t>L_PACKET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D62" w:rsidRPr="003C3E98" w:rsidRDefault="001C6342" w:rsidP="004D48DB">
            <w:pPr>
              <w:jc w:val="center"/>
              <w:rPr>
                <w:lang w:val="fr-FR"/>
              </w:rPr>
            </w:pPr>
            <w:r>
              <w:t>13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27D62" w:rsidRDefault="00C27D62" w:rsidP="004D48DB">
            <w:r w:rsidRPr="004A21DC">
              <w:t>Size of the packet in</w:t>
            </w:r>
            <w:r>
              <w:t xml:space="preserve"> number of bits,</w:t>
            </w:r>
          </w:p>
          <w:p w:rsidR="00C27D62" w:rsidRPr="004A21DC" w:rsidRDefault="00C27D62" w:rsidP="004D48DB">
            <w:r>
              <w:t>Starting from beginning of packet</w:t>
            </w:r>
          </w:p>
        </w:tc>
      </w:tr>
      <w:tr w:rsidR="00C27D62" w:rsidRPr="00C27D62" w:rsidTr="004033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C27D62" w:rsidRPr="004A21DC" w:rsidRDefault="00C27D62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7D62" w:rsidRPr="00431B11" w:rsidRDefault="00C27D62" w:rsidP="004D48DB">
            <w:r w:rsidRPr="00431B11">
              <w:t>Q_SCALE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D62" w:rsidRDefault="001C6342" w:rsidP="004D48DB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27D62" w:rsidRPr="00C27D62" w:rsidRDefault="00C27D62" w:rsidP="004D48DB">
            <w:r w:rsidRPr="00C27D62">
              <w:t>Scale for « D » and « L » data</w:t>
            </w:r>
          </w:p>
          <w:p w:rsidR="00C27D62" w:rsidRPr="00C27D62" w:rsidRDefault="00C27D62" w:rsidP="004D48DB">
            <w:pPr>
              <w:rPr>
                <w:lang w:val="fr-FR"/>
              </w:rPr>
            </w:pPr>
            <w:r w:rsidRPr="00C27D62">
              <w:rPr>
                <w:lang w:val="fr-FR"/>
              </w:rPr>
              <w:t>00 : quantum 10 cm</w:t>
            </w:r>
          </w:p>
          <w:p w:rsidR="00C27D62" w:rsidRPr="00C27D62" w:rsidRDefault="00C27D62" w:rsidP="004D48DB">
            <w:pPr>
              <w:rPr>
                <w:lang w:val="fr-FR"/>
              </w:rPr>
            </w:pPr>
            <w:r w:rsidRPr="00C27D62">
              <w:rPr>
                <w:lang w:val="fr-FR"/>
              </w:rPr>
              <w:t>01 : quantum 1 m</w:t>
            </w:r>
          </w:p>
          <w:p w:rsidR="00C27D62" w:rsidRPr="00C27D62" w:rsidRDefault="00C27D62" w:rsidP="004D48DB">
            <w:pPr>
              <w:rPr>
                <w:lang w:val="fr-FR"/>
              </w:rPr>
            </w:pPr>
            <w:r w:rsidRPr="00C27D62">
              <w:rPr>
                <w:lang w:val="fr-FR"/>
              </w:rPr>
              <w:t>10 : quantum 10 m</w:t>
            </w:r>
          </w:p>
          <w:p w:rsidR="00C27D62" w:rsidRPr="00C27D62" w:rsidRDefault="00C27D62" w:rsidP="004D48DB">
            <w:r>
              <w:t>11 : spare</w:t>
            </w:r>
          </w:p>
        </w:tc>
      </w:tr>
      <w:tr w:rsidR="00C27D62" w:rsidTr="004033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C27D62" w:rsidRPr="00C27D62" w:rsidRDefault="00C27D62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7D62" w:rsidRDefault="00C27D62" w:rsidP="004D48DB">
            <w:pPr>
              <w:rPr>
                <w:lang w:val="fr-FR"/>
              </w:rPr>
            </w:pPr>
            <w:r>
              <w:rPr>
                <w:lang w:val="fr-FR"/>
              </w:rPr>
              <w:t>D_TRACKCOND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D62" w:rsidRPr="005864A3" w:rsidRDefault="00A62D79" w:rsidP="004D48DB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27D62" w:rsidRDefault="00777743" w:rsidP="00D840FC">
            <w:pPr>
              <w:pStyle w:val="Fuzeile"/>
              <w:tabs>
                <w:tab w:val="clear" w:pos="4252"/>
                <w:tab w:val="clear" w:pos="9360"/>
              </w:tabs>
              <w:spacing w:line="300" w:lineRule="atLeast"/>
            </w:pPr>
            <w:r>
              <w:t>Distance from “Reference</w:t>
            </w:r>
            <w:r w:rsidR="00D840FC">
              <w:t>” position to beginning of “integrity check” is inhibited</w:t>
            </w:r>
          </w:p>
        </w:tc>
      </w:tr>
      <w:tr w:rsidR="00C27D62" w:rsidTr="004033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C27D62" w:rsidRDefault="00C27D62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7D62" w:rsidRDefault="00C27D62" w:rsidP="004D48DB">
            <w:r>
              <w:t>L_TRACKCOND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D62" w:rsidRPr="00727065" w:rsidRDefault="001C6342" w:rsidP="004D48DB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27D62" w:rsidRDefault="00D85FA3" w:rsidP="004D48DB">
            <w:r w:rsidRPr="00D85FA3">
              <w:t>Length</w:t>
            </w:r>
            <w:r w:rsidR="00C27D62" w:rsidRPr="009D7AB4">
              <w:t xml:space="preserve"> for which integrity check alarms of balise transmission shall be ignored</w:t>
            </w:r>
          </w:p>
        </w:tc>
      </w:tr>
      <w:tr w:rsidR="00C27D62" w:rsidTr="004033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C27D62" w:rsidRDefault="00C27D62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7D62" w:rsidRDefault="00C27D62" w:rsidP="004D48DB">
            <w:r>
              <w:t>N_ITER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D62" w:rsidRPr="00727065" w:rsidRDefault="00777743" w:rsidP="004D48DB">
            <w:pPr>
              <w:jc w:val="center"/>
              <w:rPr>
                <w:lang w:val="fr-FR"/>
              </w:rPr>
            </w:pPr>
            <w:r>
              <w:t>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27D62" w:rsidRDefault="00C27D62" w:rsidP="004D48DB">
            <w:r>
              <w:t>Number of iteration. If equal 0, end of the packet.</w:t>
            </w:r>
          </w:p>
        </w:tc>
      </w:tr>
      <w:tr w:rsidR="00C27D62" w:rsidTr="004033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C27D62" w:rsidRDefault="00C27D62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27D62" w:rsidRDefault="00C27D62" w:rsidP="004D48DB">
            <w:r>
              <w:t>D_TRACKCOND(k)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D62" w:rsidRPr="005864A3" w:rsidRDefault="00A62D79" w:rsidP="004D48DB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27D62" w:rsidRDefault="00D840FC" w:rsidP="00777743">
            <w:r>
              <w:t xml:space="preserve">Iteration of : </w:t>
            </w:r>
            <w:r w:rsidR="00777743">
              <w:rPr>
                <w:sz w:val="16"/>
                <w:szCs w:val="16"/>
              </w:rPr>
              <w:t>Incremental d</w:t>
            </w:r>
            <w:r w:rsidRPr="004033AE">
              <w:rPr>
                <w:sz w:val="16"/>
                <w:szCs w:val="16"/>
              </w:rPr>
              <w:t xml:space="preserve">istance from </w:t>
            </w:r>
            <w:r w:rsidR="00777743">
              <w:rPr>
                <w:sz w:val="16"/>
                <w:szCs w:val="16"/>
              </w:rPr>
              <w:t>previous</w:t>
            </w:r>
            <w:r w:rsidRPr="004033AE">
              <w:rPr>
                <w:sz w:val="16"/>
                <w:szCs w:val="16"/>
              </w:rPr>
              <w:t>” position to beginning of “integrity check” is inhibited</w:t>
            </w:r>
          </w:p>
        </w:tc>
      </w:tr>
      <w:tr w:rsidR="00C27D62" w:rsidTr="004033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27D62" w:rsidRDefault="00C27D62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C27D62" w:rsidRDefault="00C27D62" w:rsidP="004D48DB">
            <w:r>
              <w:t>L_TRACKCOND(k)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27D62" w:rsidRPr="00727065" w:rsidRDefault="00777743" w:rsidP="004D48DB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27D62" w:rsidRDefault="004033AE" w:rsidP="00D85FA3">
            <w:r>
              <w:t xml:space="preserve">Iteration of : </w:t>
            </w:r>
            <w:r w:rsidRPr="004033AE">
              <w:rPr>
                <w:sz w:val="16"/>
                <w:szCs w:val="16"/>
              </w:rPr>
              <w:t xml:space="preserve">Iterative </w:t>
            </w:r>
            <w:r w:rsidR="00D85FA3">
              <w:rPr>
                <w:sz w:val="16"/>
                <w:szCs w:val="16"/>
              </w:rPr>
              <w:t>length</w:t>
            </w:r>
            <w:r w:rsidR="00C27D62" w:rsidRPr="004033AE">
              <w:rPr>
                <w:sz w:val="16"/>
                <w:szCs w:val="16"/>
              </w:rPr>
              <w:t xml:space="preserve"> for which integrity check alarms of balise transmission shall be ignored</w:t>
            </w:r>
          </w:p>
        </w:tc>
      </w:tr>
    </w:tbl>
    <w:p w:rsidR="00682993" w:rsidRDefault="00682993" w:rsidP="00682993">
      <w:pPr>
        <w:pStyle w:val="Textkrper"/>
        <w:ind w:left="0"/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10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</w:t>
      </w:r>
      <w:r>
        <w:rPr>
          <w:b/>
          <w:lang w:eastAsia="en-US"/>
        </w:rPr>
        <w:t xml:space="preserve"> Description of Packet  n° 67</w:t>
      </w:r>
    </w:p>
    <w:p w:rsidR="00C27D62" w:rsidRDefault="00C27D62" w:rsidP="00C27D62">
      <w:pPr>
        <w:pStyle w:val="Textkrper"/>
        <w:ind w:left="0"/>
      </w:pPr>
    </w:p>
    <w:p w:rsidR="00C27D62" w:rsidRDefault="006B205C" w:rsidP="00180CB3">
      <w:pPr>
        <w:pStyle w:val="Textkrper"/>
        <w:ind w:left="0"/>
      </w:pPr>
      <w:r>
        <w:lastRenderedPageBreak/>
        <w:t>T</w:t>
      </w:r>
      <w:r w:rsidR="00D85FA3">
        <w:t>he drawing shows several location where integri</w:t>
      </w:r>
      <w:r>
        <w:t>ty check is inhibited</w:t>
      </w:r>
      <w:r w:rsidR="00D85FA3">
        <w:t xml:space="preserve"> within a sole message</w:t>
      </w:r>
      <w:r>
        <w:t>.</w:t>
      </w:r>
      <w:r w:rsidR="00396145">
        <w:rPr>
          <w:noProof/>
          <w:lang w:val="en-US" w:eastAsia="en-US"/>
        </w:rPr>
        <mc:AlternateContent>
          <mc:Choice Requires="wpc">
            <w:drawing>
              <wp:inline distT="0" distB="0" distL="0" distR="0">
                <wp:extent cx="6286500" cy="3771900"/>
                <wp:effectExtent l="28575" t="28575" r="28575" b="28575"/>
                <wp:docPr id="75" name="Zeichenbereich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19050" cap="flat" cmpd="sng" algn="ctr">
                          <a:solidFill>
                            <a:srgbClr val="1F497D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57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399891" y="1871980"/>
                            <a:ext cx="5620306" cy="9604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653098" y="731679"/>
                            <a:ext cx="27940" cy="2400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1121" y="783193"/>
                            <a:ext cx="27940" cy="2400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881313" y="783193"/>
                            <a:ext cx="27940" cy="2400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10209" y="834708"/>
                            <a:ext cx="27940" cy="2400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681038" y="1253808"/>
                            <a:ext cx="1328023" cy="43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009061" y="1419701"/>
                            <a:ext cx="900192" cy="5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5409883" y="863521"/>
                            <a:ext cx="27940" cy="23993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1981121" y="2683986"/>
                            <a:ext cx="2228215" cy="17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4237276" y="2841149"/>
                            <a:ext cx="1171734" cy="5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90178" y="863521"/>
                            <a:ext cx="1000601" cy="339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6B205C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lang w:val="fr-FR"/>
                                </w:rPr>
                              </w:pPr>
                              <w:r w:rsidRPr="00C64F7F">
                                <w:rPr>
                                  <w:rFonts w:ascii="Arial" w:hAnsi="Arial"/>
                                  <w:lang w:val="fr-FR"/>
                                </w:rPr>
                                <w:t>D_TRACKCOND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402840" y="2282349"/>
                            <a:ext cx="1219756" cy="337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6B205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4F7F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D_TRACKCOND</w:t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218611" y="1027668"/>
                            <a:ext cx="1000601" cy="338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6B205C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lang w:val="fr-FR"/>
                                </w:rPr>
                                <w:t>L</w:t>
                              </w:r>
                              <w:r w:rsidRPr="00C64F7F">
                                <w:rPr>
                                  <w:rFonts w:ascii="Arial" w:hAnsi="Arial"/>
                                  <w:lang w:val="fr-FR"/>
                                </w:rPr>
                                <w:t>_TRACKCOND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2321639" y="492443"/>
                            <a:ext cx="1494790" cy="87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384834" y="2446496"/>
                            <a:ext cx="1219756" cy="337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6B205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L</w:t>
                              </w:r>
                              <w:r w:rsidRPr="00C64F7F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_TRACKCOND</w:t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02840" y="104775"/>
                            <a:ext cx="1413589" cy="338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6B205C" w:rsidRDefault="00A1512C" w:rsidP="006B205C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6B205C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Direction Of Travel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902" y="252333"/>
                            <a:ext cx="1411843" cy="479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Default="00A1512C" w:rsidP="006B205C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Reference position</w:t>
                              </w:r>
                            </w:p>
                            <w:p w:rsidR="00A1512C" w:rsidRPr="006B205C" w:rsidRDefault="00A1512C" w:rsidP="006B205C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(balise transmiting)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3" o:spid="_x0000_s1115" editas="canvas" style="width:495pt;height:297pt;mso-position-horizontal-relative:char;mso-position-vertical-relative:line" coordsize="62865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">
                <v:shape id="_x0000_s1116" type="#_x0000_t75" style="position:absolute;width:62865;height:37719;visibility:visible;mso-wrap-style:square" stroked="t" strokecolor="#1f497d" strokeweight="1.5pt">
                  <v:fill o:detectmouseclick="t"/>
                  <v:path o:connecttype="none"/>
                </v:shape>
                <v:shape id="AutoShape 4" o:spid="_x0000_s1117" type="#_x0000_t32" style="position:absolute;left:3998;top:18719;width:56203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HfUMYAAADbAAAADwAAAGRycy9kb3ducmV2LnhtbESPQWvCQBSE7wX/w/IEL6VurLSV1FW0&#10;EFHwoNbS6yP7mg1m34bsmsR/7xYKPQ4z8w0zX/a2Ei01vnSsYDJOQBDnTpdcKDh/Zk8zED4ga6wc&#10;k4IbeVguBg9zTLXr+EjtKRQiQtinqMCEUKdS+tyQRT92NXH0flxjMUTZFFI32EW4reRzkrxKiyXH&#10;BYM1fRjKL6erVRDaZOofZ+fj+stsLvvv6Wp3yw5KjYb96h1EoD78h//aW63g5Q1+v8Qf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x31DGAAAA2wAAAA8AAAAAAAAA&#10;AAAAAAAAoQIAAGRycy9kb3ducmV2LnhtbFBLBQYAAAAABAAEAPkAAACUAwAAAAA=&#10;" strokeweight="2.25pt"/>
                <v:shape id="AutoShape 5" o:spid="_x0000_s1118" type="#_x0000_t32" style="position:absolute;left:6530;top:7316;width:280;height:240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WWcIAAADbAAAADwAAAGRycy9kb3ducmV2LnhtbERPy2oCMRTdF/yHcAvuaqaKRUajqFBU&#10;CoIPxOVlcufRTm6mSXSmf28WBZeH854tOlOLOzlfWVbwPkhAEGdWV1woOJ8+3yYgfEDWWFsmBX/k&#10;YTHvvcww1bblA92PoRAxhH2KCsoQmlRKn5Vk0A9sQxy53DqDIUJXSO2wjeGmlsMk+ZAGK44NJTa0&#10;Lin7Od6Mgo0//F5cvmp3+2X29b0ebdtVflWq/9otpyACdeEp/ndvtYJxHBu/xB8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ZWWcIAAADbAAAADwAAAAAAAAAAAAAA&#10;AAChAgAAZHJzL2Rvd25yZXYueG1sUEsFBgAAAAAEAAQA+QAAAJADAAAAAA==&#10;">
                  <v:stroke dashstyle="dash"/>
                </v:shape>
                <v:shape id="AutoShape 6" o:spid="_x0000_s1119" type="#_x0000_t32" style="position:absolute;left:19811;top:7831;width:279;height:240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rzwsYAAADbAAAADwAAAGRycy9kb3ducmV2LnhtbESPW2sCMRSE3wX/QzhC3zRbS6VujaJC&#10;qaUgeEH6eNicvdTNyTZJ3fXfm4LQx2FmvmFmi87U4kLOV5YVPI4SEMSZ1RUXCo6Ht+ELCB+QNdaW&#10;ScGVPCzm/d4MU21b3tFlHwoRIexTVFCG0KRS+qwkg35kG+Lo5dYZDFG6QmqHbYSbWo6TZCINVhwX&#10;SmxoXVJ23v8aBe9+93Ny+ar92C6zz+/106Zd5V9KPQy65SuIQF34D9/bG63geQp/X+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a88LGAAAA2wAAAA8AAAAAAAAA&#10;AAAAAAAAoQIAAGRycy9kb3ducmV2LnhtbFBLBQYAAAAABAAEAPkAAACUAwAAAAA=&#10;">
                  <v:stroke dashstyle="dash"/>
                </v:shape>
                <v:shape id="AutoShape 7" o:spid="_x0000_s1120" type="#_x0000_t32" style="position:absolute;left:28813;top:7831;width:279;height:240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yQ4sIAAADbAAAADwAAAGRycy9kb3ducmV2LnhtbERPy2oCMRTdF/oP4RbcdTKtIDI1igpF&#10;RRB8ULq8TO482snNmERn/HuzEFweznsy600jruR8bVnBR5KCIM6trrlUcDp+v49B+ICssbFMCm7k&#10;YTZ9fZlgpm3He7oeQiliCPsMFVQhtJmUPq/IoE9sSxy5wjqDIUJXSu2wi+GmkZ9pOpIGa44NFba0&#10;rCj/P1yMgpXfn39cseg2u3m+/VsO192i+FVq8NbPv0AE6sNT/HCvtYJRXB+/xB8gp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yQ4sIAAADbAAAADwAAAAAAAAAAAAAA&#10;AAChAgAAZHJzL2Rvd25yZXYueG1sUEsFBgAAAAAEAAQA+QAAAJADAAAAAA==&#10;">
                  <v:stroke dashstyle="dash"/>
                </v:shape>
                <v:shape id="AutoShape 8" o:spid="_x0000_s1121" type="#_x0000_t32" style="position:absolute;left:42102;top:8347;width:279;height:240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A1ecUAAADbAAAADwAAAGRycy9kb3ducmV2LnhtbESPW2sCMRSE3wv+h3CEvtWsFaSsRlFB&#10;tBQEL4iPh83Zi25Otknqbv99IxR8HGbmG2Y670wt7uR8ZVnBcJCAIM6srrhQcDqu3z5A+ICssbZM&#10;Cn7Jw3zWe5liqm3Le7ofQiEihH2KCsoQmlRKn5Vk0A9sQxy93DqDIUpXSO2wjXBTy/ckGUuDFceF&#10;EhtalZTdDj9Gwcbvv88uX7afu0X2dV2Ntu0yvyj12u8WExCBuvAM/7e3WsF4CI8v8Q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8A1ecUAAADbAAAADwAAAAAAAAAA&#10;AAAAAAChAgAAZHJzL2Rvd25yZXYueG1sUEsFBgAAAAAEAAQA+QAAAJMDAAAAAA==&#10;">
                  <v:stroke dashstyle="dash"/>
                </v:shape>
                <v:shape id="AutoShape 9" o:spid="_x0000_s1122" type="#_x0000_t32" style="position:absolute;left:6810;top:12538;width:13280;height: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JYys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AZw/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4ljKwQAAANsAAAAPAAAAAAAAAAAAAAAA&#10;AKECAABkcnMvZG93bnJldi54bWxQSwUGAAAAAAQABAD5AAAAjwMAAAAA&#10;">
                  <v:stroke endarrow="block"/>
                </v:shape>
                <v:shape id="AutoShape 10" o:spid="_x0000_s1123" type="#_x0000_t32" style="position:absolute;left:20090;top:14197;width:9002;height: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uaz8MAAADbAAAADwAAAGRycy9kb3ducmV2LnhtbESPQYvCMBSE74L/ITxhb2vqiiLVKCIu&#10;LoiK1d4fzbMtNi+liVr99ZuFBY/DzHzDzBatqcSdGldaVjDoRyCIM6tLzhWcT9+fExDOI2usLJOC&#10;JzlYzLudGcbaPvhI98TnIkDYxaig8L6OpXRZQQZd39bEwbvYxqAPssmlbvAR4KaSX1E0lgZLDgsF&#10;1rQqKLsmN6PgtdvQaYeX12GdpPvtaDMY7dNUqY9eu5yC8NT6d/i//aMVjIfw9yX8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bms/DAAAA2wAAAA8AAAAAAAAAAAAA&#10;AAAAoQIAAGRycy9kb3ducmV2LnhtbFBLBQYAAAAABAAEAPkAAACRAwAAAAA=&#10;">
                  <v:stroke startarrow="block" endarrow="block"/>
                </v:shape>
                <v:shape id="AutoShape 11" o:spid="_x0000_s1124" type="#_x0000_t32" style="position:absolute;left:54098;top:8635;width:280;height:239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eW4cUAAADbAAAADwAAAGRycy9kb3ducmV2LnhtbESPW2sCMRSE34X+h3AKfdOsbZGyGkUF&#10;USkUvCA+HjZnL7o52SbR3f77piD0cZiZb5jJrDO1uJPzlWUFw0ECgjizuuJCwfGw6n+A8AFZY22Z&#10;FPyQh9n0qTfBVNuWd3Tfh0JECPsUFZQhNKmUPivJoB/Yhjh6uXUGQ5SukNphG+Gmlq9JMpIGK44L&#10;JTa0LCm77m9Gwdrvvk8uX7Tbr3n2eVm+bdpFflbq5bmbj0EE6sJ/+NHeaAWjd/j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7eW4cUAAADbAAAADwAAAAAAAAAA&#10;AAAAAAChAgAAZHJzL2Rvd25yZXYueG1sUEsFBgAAAAAEAAQA+QAAAJMDAAAAAA==&#10;">
                  <v:stroke dashstyle="dash"/>
                </v:shape>
                <v:shape id="AutoShape 12" o:spid="_x0000_s1125" type="#_x0000_t32" style="position:absolute;left:19811;top:26839;width:22282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A4nMUAAADbAAAADwAAAGRycy9kb3ducmV2LnhtbESPQWvCQBSE7wX/w/KE3uomhUq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3A4nMUAAADbAAAADwAAAAAAAAAA&#10;AAAAAAChAgAAZHJzL2Rvd25yZXYueG1sUEsFBgAAAAAEAAQA+QAAAJMDAAAAAA==&#10;">
                  <v:stroke endarrow="block"/>
                </v:shape>
                <v:shape id="AutoShape 13" o:spid="_x0000_s1126" type="#_x0000_t32" style="position:absolute;left:42372;top:28411;width:11718;height: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w5V8QAAADbAAAADwAAAGRycy9kb3ducmV2LnhtbESPQWvCQBSE7wX/w/IEb3VjIaFEVyli&#10;sSBaGs39kX0modm3YXcbU399t1DocZiZb5jVZjSdGMj51rKCxTwBQVxZ3XKt4HJ+fXwG4QOyxs4y&#10;KfgmD5v15GGFubY3/qChCLWIEPY5KmhC6HMpfdWQQT+3PXH0rtYZDFG6WmqHtwg3nXxKkkwabDku&#10;NNjTtqHqs/gyCu7HPZ2PeL2/74rydEj3i/RUlkrNpuPLEkSgMfyH/9pvWkGWwe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LDlXxAAAANsAAAAPAAAAAAAAAAAA&#10;AAAAAKECAABkcnMvZG93bnJldi54bWxQSwUGAAAAAAQABAD5AAAAkgMAAAAA&#10;">
                  <v:stroke startarrow="block" endarrow="block"/>
                </v:shape>
                <v:shape id="Text Box 15" o:spid="_x0000_s1127" type="#_x0000_t202" style="position:absolute;left:7901;top:8635;width:10006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QdMIA&#10;AADbAAAADwAAAGRycy9kb3ducmV2LnhtbESP3YrCMBSE7wXfIRxhb0RTxW21GkUXVrz15wGOzbEt&#10;Nieliba+/UYQ9nKYmW+Y1aYzlXhS40rLCibjCARxZnXJuYLL+Xc0B+E8ssbKMil4kYPNut9bYapt&#10;y0d6nnwuAoRdigoK7+tUSpcVZNCNbU0cvJttDPogm1zqBtsAN5WcRlEsDZYcFgqs6aeg7H56GAW3&#10;Qzv8XrTXvb8kx1m8wzK52pdSX4NuuwThqfP/4U/7oBXECby/h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jhB0wgAAANsAAAAPAAAAAAAAAAAAAAAAAJgCAABkcnMvZG93&#10;bnJldi54bWxQSwUGAAAAAAQABAD1AAAAhwMAAAAA&#10;" stroked="f">
                  <v:textbox>
                    <w:txbxContent>
                      <w:p w:rsidR="00A1512C" w:rsidRPr="00C64F7F" w:rsidRDefault="00A1512C" w:rsidP="006B205C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lang w:val="fr-FR"/>
                          </w:rPr>
                        </w:pPr>
                        <w:r w:rsidRPr="00C64F7F">
                          <w:rPr>
                            <w:rFonts w:ascii="Arial" w:hAnsi="Arial"/>
                            <w:lang w:val="fr-FR"/>
                          </w:rPr>
                          <w:t>D_TRACKCOND</w:t>
                        </w:r>
                      </w:p>
                    </w:txbxContent>
                  </v:textbox>
                </v:shape>
                <v:shape id="Text Box 17" o:spid="_x0000_s1128" type="#_x0000_t202" style="position:absolute;left:24028;top:22823;width:12197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EBr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WP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EYQGvwAAANsAAAAPAAAAAAAAAAAAAAAAAJgCAABkcnMvZG93bnJl&#10;di54bWxQSwUGAAAAAAQABAD1AAAAhAMAAAAA&#10;" stroked="f">
                  <v:textbox>
                    <w:txbxContent>
                      <w:p w:rsidR="00A1512C" w:rsidRPr="00C64F7F" w:rsidRDefault="00A1512C" w:rsidP="006B205C">
                        <w:pPr>
                          <w:rPr>
                            <w:sz w:val="16"/>
                            <w:szCs w:val="16"/>
                          </w:rPr>
                        </w:pPr>
                        <w:r w:rsidRPr="00C64F7F">
                          <w:rPr>
                            <w:sz w:val="16"/>
                            <w:szCs w:val="16"/>
                            <w:lang w:val="fr-FR"/>
                          </w:rPr>
                          <w:t>D_TRACKCOND</w:t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(1)</w:t>
                        </w:r>
                      </w:p>
                    </w:txbxContent>
                  </v:textbox>
                </v:shape>
                <v:shape id="Text Box 18" o:spid="_x0000_s1129" type="#_x0000_t202" style="position:absolute;left:22186;top:10276;width:10006;height:3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4e3b8A&#10;AADbAAAADwAAAGRycy9kb3ducmV2LnhtbERPy4rCMBTdD/gP4QpuBpsqM1arUXRgxG3VD7g2tw9s&#10;bkoTbf37yUKY5eG8N7vBNOJJnastK5hFMQji3OqaSwXXy+90CcJ5ZI2NZVLwIge77ehjg6m2PWf0&#10;PPtShBB2KSqovG9TKV1ekUEX2ZY4cIXtDPoAu1LqDvsQbho5j+OFNFhzaKiwpZ+K8vv5YRQUp/7z&#10;e9Xfjv6aZF+LA9bJzb6UmoyH/RqEp8H/i9/uk1aQhPXhS/g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vh7dvwAAANsAAAAPAAAAAAAAAAAAAAAAAJgCAABkcnMvZG93bnJl&#10;di54bWxQSwUGAAAAAAQABAD1AAAAhAMAAAAA&#10;" stroked="f">
                  <v:textbox>
                    <w:txbxContent>
                      <w:p w:rsidR="00A1512C" w:rsidRPr="00C64F7F" w:rsidRDefault="00A1512C" w:rsidP="006B205C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lang w:val="fr-FR"/>
                          </w:rPr>
                          <w:t>L</w:t>
                        </w:r>
                        <w:r w:rsidRPr="00C64F7F">
                          <w:rPr>
                            <w:rFonts w:ascii="Arial" w:hAnsi="Arial"/>
                            <w:lang w:val="fr-FR"/>
                          </w:rPr>
                          <w:t>_TRACKCOND</w:t>
                        </w:r>
                      </w:p>
                    </w:txbxContent>
                  </v:textbox>
                </v:shape>
                <v:shape id="AutoShape 20" o:spid="_x0000_s1130" type="#_x0000_t32" style="position:absolute;left:23216;top:4924;width:14948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5tU8QAAADbAAAADwAAAGRycy9kb3ducmV2LnhtbESPQWvCQBSE74X+h+UVequbeGhLzEZU&#10;FOzRdA89vmafSTD7NmTXGP313YLgcZiZb5h8OdlOjDT41rGCdJaAIK6cablWoL93b58gfEA22Dkm&#10;BVfysCyen3LMjLvwgcYy1CJC2GeooAmhz6T0VUMW/cz1xNE7usFiiHKopRnwEuG2k/MkeZcWW44L&#10;Dfa0aag6lWerYKPPo16PZb89rH/Suvva7n9vWqnXl2m1ABFoCo/wvb03Cj5S+P8Sf4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Pm1TxAAAANsAAAAPAAAAAAAAAAAA&#10;AAAAAKECAABkcnMvZG93bnJldi54bWxQSwUGAAAAAAQABAD5AAAAkgMAAAAA&#10;" strokeweight="1.5pt">
                  <v:stroke endarrow="block"/>
                </v:shape>
                <v:shape id="Text Box 21" o:spid="_x0000_s1131" type="#_x0000_t202" style="position:absolute;left:43848;top:24464;width:12197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lMc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gJTHBAAAA2wAAAA8AAAAAAAAAAAAAAAAAmAIAAGRycy9kb3du&#10;cmV2LnhtbFBLBQYAAAAABAAEAPUAAACGAwAAAAA=&#10;" stroked="f">
                  <v:textbox>
                    <w:txbxContent>
                      <w:p w:rsidR="00A1512C" w:rsidRPr="00C64F7F" w:rsidRDefault="00A1512C" w:rsidP="006B205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L</w:t>
                        </w:r>
                        <w:r w:rsidRPr="00C64F7F">
                          <w:rPr>
                            <w:sz w:val="16"/>
                            <w:szCs w:val="16"/>
                            <w:lang w:val="fr-FR"/>
                          </w:rPr>
                          <w:t>_TRACKCOND</w:t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(1)</w:t>
                        </w:r>
                      </w:p>
                    </w:txbxContent>
                  </v:textbox>
                </v:shape>
                <v:shape id="Text Box 23" o:spid="_x0000_s1132" type="#_x0000_t202" style="position:absolute;left:24028;top:1047;width:14136;height:3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yAqs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uIV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sgKrEAAAA2wAAAA8AAAAAAAAAAAAAAAAAmAIAAGRycy9k&#10;b3ducmV2LnhtbFBLBQYAAAAABAAEAPUAAACJAwAAAAA=&#10;" stroked="f">
                  <v:textbox>
                    <w:txbxContent>
                      <w:p w:rsidR="00A1512C" w:rsidRPr="006B205C" w:rsidRDefault="00A1512C" w:rsidP="006B205C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 w:rsidRPr="006B205C"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Direction Of Travel</w:t>
                        </w:r>
                      </w:p>
                    </w:txbxContent>
                  </v:textbox>
                </v:shape>
                <v:shape id="Text Box 25" o:spid="_x0000_s1133" type="#_x0000_t202" style="position:absolute;left:1039;top:2523;width:14118;height:4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MKtMQA&#10;AADbAAAADwAAAGRycy9kb3ducmV2LnhtbESPQWvCQBSE74X+h+UVvNVNi2iMriJVob1YjHp/Zl+T&#10;tNm3YXersb/eFYQeh5n5hpnOO9OIEzlfW1bw0k9AEBdW11wq2O/WzykIH5A1NpZJwYU8zGePD1PM&#10;tD3zlk55KEWEsM9QQRVCm0npi4oM+r5tiaP3ZZ3BEKUrpXZ4jnDTyNckGUqDNceFClt6q6j4yX+N&#10;gmVxHH83f9a4z49Nulms1ulOHpTqPXWLCYhAXfgP39vvWsFoALcv8Q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jCrTEAAAA2wAAAA8AAAAAAAAAAAAAAAAAmAIAAGRycy9k&#10;b3ducmV2LnhtbFBLBQYAAAAABAAEAPUAAACJAwAAAAA=&#10;" strokecolor="red" strokeweight="1.5pt">
                  <v:textbox>
                    <w:txbxContent>
                      <w:p w:rsidR="00A1512C" w:rsidRDefault="00A1512C" w:rsidP="006B205C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Reference position</w:t>
                        </w:r>
                      </w:p>
                      <w:p w:rsidR="00A1512C" w:rsidRPr="006B205C" w:rsidRDefault="00A1512C" w:rsidP="006B205C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(balise transmiting)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82993" w:rsidRDefault="00682993" w:rsidP="00682993">
      <w:pPr>
        <w:pStyle w:val="Textkrper"/>
        <w:ind w:left="0"/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11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</w:t>
      </w:r>
      <w:r>
        <w:rPr>
          <w:b/>
          <w:lang w:eastAsia="en-US"/>
        </w:rPr>
        <w:t xml:space="preserve"> Drawing related to Packet  n° 67</w:t>
      </w:r>
    </w:p>
    <w:p w:rsidR="00C27D62" w:rsidRDefault="00C27D62" w:rsidP="00180CB3">
      <w:pPr>
        <w:pStyle w:val="Textkrper"/>
        <w:ind w:left="0"/>
      </w:pPr>
    </w:p>
    <w:p w:rsidR="00C623B7" w:rsidRDefault="00223104" w:rsidP="00180CB3">
      <w:pPr>
        <w:pStyle w:val="Textkrper"/>
        <w:ind w:left="0"/>
      </w:pPr>
      <w:r>
        <w:t>Note :</w:t>
      </w:r>
    </w:p>
    <w:p w:rsidR="00223104" w:rsidRDefault="00223104" w:rsidP="00223104">
      <w:pPr>
        <w:pStyle w:val="Textkrper"/>
        <w:numPr>
          <w:ilvl w:val="0"/>
          <w:numId w:val="10"/>
        </w:numPr>
      </w:pPr>
      <w:r>
        <w:t>In</w:t>
      </w:r>
      <w:r w:rsidR="00782CB4">
        <w:t xml:space="preserve"> </w:t>
      </w:r>
      <w:r>
        <w:t>this</w:t>
      </w:r>
      <w:r w:rsidR="00782CB4">
        <w:t xml:space="preserve"> example, there is only one iteration.</w:t>
      </w:r>
    </w:p>
    <w:p w:rsidR="00782CB4" w:rsidRDefault="00782CB4" w:rsidP="00782CB4">
      <w:pPr>
        <w:pStyle w:val="Textkrper"/>
        <w:ind w:left="1381"/>
      </w:pPr>
    </w:p>
    <w:p w:rsidR="00782CB4" w:rsidRDefault="00782CB4" w:rsidP="00223104">
      <w:pPr>
        <w:pStyle w:val="Textkrper"/>
        <w:numPr>
          <w:ilvl w:val="0"/>
          <w:numId w:val="10"/>
        </w:numPr>
      </w:pPr>
      <w:r>
        <w:t xml:space="preserve">The first inhibition is terminated when the second inhibition starts. </w:t>
      </w:r>
    </w:p>
    <w:p w:rsidR="00782CB4" w:rsidRDefault="00782CB4" w:rsidP="00782CB4">
      <w:pPr>
        <w:pStyle w:val="Textkrper"/>
        <w:ind w:left="1381"/>
      </w:pPr>
    </w:p>
    <w:p w:rsidR="00782CB4" w:rsidRDefault="00782CB4" w:rsidP="00223104">
      <w:pPr>
        <w:pStyle w:val="Textkrper"/>
        <w:numPr>
          <w:ilvl w:val="0"/>
          <w:numId w:val="10"/>
        </w:numPr>
      </w:pPr>
      <w:r>
        <w:t>We could have an interleaving of several “L-TRACKCOND”.</w:t>
      </w:r>
    </w:p>
    <w:p w:rsidR="00782CB4" w:rsidRDefault="00782CB4" w:rsidP="00782CB4">
      <w:pPr>
        <w:pStyle w:val="Textkrper"/>
        <w:ind w:left="1381"/>
      </w:pPr>
    </w:p>
    <w:p w:rsidR="00782CB4" w:rsidRDefault="00782CB4" w:rsidP="00223104">
      <w:pPr>
        <w:pStyle w:val="Textkrper"/>
        <w:numPr>
          <w:ilvl w:val="0"/>
          <w:numId w:val="10"/>
        </w:numPr>
      </w:pPr>
      <w:r>
        <w:t xml:space="preserve">The result gives a “Profile” of  “TRACKCOND.  </w:t>
      </w:r>
    </w:p>
    <w:p w:rsidR="00C4351A" w:rsidRDefault="00C4351A" w:rsidP="00C4351A">
      <w:pPr>
        <w:pStyle w:val="berschrift2"/>
        <w:numPr>
          <w:ilvl w:val="0"/>
          <w:numId w:val="0"/>
        </w:numPr>
        <w:rPr>
          <w:ins w:id="386" w:author="SYSTEREL" w:date="2013-11-08T17:54:00Z"/>
        </w:rPr>
        <w:pPrChange w:id="387" w:author="SYSTEREL" w:date="2013-11-08T17:54:00Z">
          <w:pPr>
            <w:pStyle w:val="berschrift2"/>
          </w:pPr>
        </w:pPrChange>
      </w:pPr>
    </w:p>
    <w:p w:rsidR="00C4351A" w:rsidRDefault="00C4351A" w:rsidP="00C4351A">
      <w:pPr>
        <w:pStyle w:val="Textkrper"/>
        <w:ind w:left="0"/>
        <w:rPr>
          <w:ins w:id="388" w:author="SYSTEREL" w:date="2013-11-08T17:55:00Z"/>
        </w:rPr>
        <w:pPrChange w:id="389" w:author="SYSTEREL" w:date="2013-11-08T17:54:00Z">
          <w:pPr>
            <w:pStyle w:val="berschrift2"/>
          </w:pPr>
        </w:pPrChange>
      </w:pPr>
      <w:ins w:id="390" w:author="SYSTEREL" w:date="2013-11-08T17:54:00Z">
        <w:r>
          <w:t>Question:</w:t>
        </w:r>
      </w:ins>
    </w:p>
    <w:p w:rsidR="00C4351A" w:rsidRDefault="00C4351A" w:rsidP="00C4351A">
      <w:pPr>
        <w:pStyle w:val="Textkrper"/>
        <w:numPr>
          <w:ilvl w:val="0"/>
          <w:numId w:val="10"/>
        </w:numPr>
        <w:rPr>
          <w:ins w:id="391" w:author="SYSTEREL" w:date="2013-11-08T17:58:00Z"/>
          <w:highlight w:val="yellow"/>
        </w:rPr>
        <w:pPrChange w:id="392" w:author="SYSTEREL" w:date="2013-11-08T17:55:00Z">
          <w:pPr>
            <w:pStyle w:val="berschrift2"/>
          </w:pPr>
        </w:pPrChange>
      </w:pPr>
      <w:ins w:id="393" w:author="SYSTEREL" w:date="2013-11-08T17:57:00Z">
        <w:r>
          <w:rPr>
            <w:highlight w:val="yellow"/>
          </w:rPr>
          <w:t xml:space="preserve">What </w:t>
        </w:r>
      </w:ins>
      <w:ins w:id="394" w:author="SYSTEREL" w:date="2013-11-08T18:00:00Z">
        <w:r>
          <w:rPr>
            <w:highlight w:val="yellow"/>
          </w:rPr>
          <w:t>happen</w:t>
        </w:r>
      </w:ins>
      <w:ins w:id="395" w:author="SYSTEREL" w:date="2013-11-08T17:57:00Z">
        <w:r>
          <w:rPr>
            <w:highlight w:val="yellow"/>
          </w:rPr>
          <w:t xml:space="preserve"> </w:t>
        </w:r>
      </w:ins>
      <w:ins w:id="396" w:author="SYSTEREL" w:date="2013-11-08T17:58:00Z">
        <w:r>
          <w:rPr>
            <w:highlight w:val="yellow"/>
          </w:rPr>
          <w:t>on reception of new LRBG ?</w:t>
        </w:r>
      </w:ins>
    </w:p>
    <w:p w:rsidR="00C4351A" w:rsidRDefault="00C4351A" w:rsidP="00C4351A">
      <w:pPr>
        <w:pStyle w:val="Textkrper"/>
        <w:numPr>
          <w:ilvl w:val="1"/>
          <w:numId w:val="10"/>
        </w:numPr>
        <w:rPr>
          <w:ins w:id="397" w:author="SYSTEREL" w:date="2013-11-08T17:58:00Z"/>
          <w:highlight w:val="yellow"/>
        </w:rPr>
        <w:pPrChange w:id="398" w:author="SYSTEREL" w:date="2013-11-08T17:58:00Z">
          <w:pPr>
            <w:pStyle w:val="berschrift2"/>
          </w:pPr>
        </w:pPrChange>
      </w:pPr>
      <w:ins w:id="399" w:author="SYSTEREL" w:date="2013-11-08T17:58:00Z">
        <w:r>
          <w:rPr>
            <w:highlight w:val="yellow"/>
          </w:rPr>
          <w:t>All old track conditions are reset ?</w:t>
        </w:r>
      </w:ins>
    </w:p>
    <w:p w:rsidR="00C4351A" w:rsidRDefault="00C4351A" w:rsidP="00C4351A">
      <w:pPr>
        <w:pStyle w:val="Textkrper"/>
        <w:numPr>
          <w:ilvl w:val="1"/>
          <w:numId w:val="10"/>
        </w:numPr>
        <w:rPr>
          <w:ins w:id="400" w:author="SYSTEREL" w:date="2013-11-08T17:57:00Z"/>
          <w:highlight w:val="yellow"/>
        </w:rPr>
        <w:pPrChange w:id="401" w:author="SYSTEREL" w:date="2013-11-08T17:58:00Z">
          <w:pPr>
            <w:pStyle w:val="berschrift2"/>
          </w:pPr>
        </w:pPrChange>
      </w:pPr>
      <w:ins w:id="402" w:author="SYSTEREL" w:date="2013-11-08T17:58:00Z">
        <w:r>
          <w:rPr>
            <w:highlight w:val="yellow"/>
          </w:rPr>
          <w:t xml:space="preserve">Old track conditions continue with </w:t>
        </w:r>
      </w:ins>
      <w:ins w:id="403" w:author="SYSTEREL" w:date="2013-11-08T17:59:00Z">
        <w:r>
          <w:rPr>
            <w:highlight w:val="yellow"/>
          </w:rPr>
          <w:t xml:space="preserve">the </w:t>
        </w:r>
      </w:ins>
      <w:ins w:id="404" w:author="SYSTEREL" w:date="2013-11-08T17:58:00Z">
        <w:r>
          <w:rPr>
            <w:highlight w:val="yellow"/>
          </w:rPr>
          <w:t>ne</w:t>
        </w:r>
      </w:ins>
      <w:ins w:id="405" w:author="SYSTEREL" w:date="2013-11-08T17:59:00Z">
        <w:r>
          <w:rPr>
            <w:highlight w:val="yellow"/>
          </w:rPr>
          <w:t>w</w:t>
        </w:r>
      </w:ins>
      <w:ins w:id="406" w:author="SYSTEREL" w:date="2013-11-08T17:58:00Z">
        <w:r>
          <w:rPr>
            <w:highlight w:val="yellow"/>
          </w:rPr>
          <w:t xml:space="preserve"> reference </w:t>
        </w:r>
      </w:ins>
      <w:ins w:id="407" w:author="SYSTEREL" w:date="2013-11-08T17:59:00Z">
        <w:r>
          <w:rPr>
            <w:highlight w:val="yellow"/>
          </w:rPr>
          <w:t>?</w:t>
        </w:r>
      </w:ins>
    </w:p>
    <w:p w:rsidR="00C4351A" w:rsidRPr="00C4351A" w:rsidRDefault="00C4351A" w:rsidP="00C4351A">
      <w:pPr>
        <w:pStyle w:val="Textkrper"/>
        <w:numPr>
          <w:ilvl w:val="0"/>
          <w:numId w:val="10"/>
        </w:numPr>
        <w:rPr>
          <w:ins w:id="408" w:author="SYSTEREL" w:date="2013-11-08T17:54:00Z"/>
          <w:highlight w:val="yellow"/>
          <w:rPrChange w:id="409" w:author="SYSTEREL" w:date="2013-11-08T17:57:00Z">
            <w:rPr>
              <w:ins w:id="410" w:author="SYSTEREL" w:date="2013-11-08T17:54:00Z"/>
            </w:rPr>
          </w:rPrChange>
        </w:rPr>
        <w:pPrChange w:id="411" w:author="SYSTEREL" w:date="2013-11-08T17:55:00Z">
          <w:pPr>
            <w:pStyle w:val="berschrift2"/>
          </w:pPr>
        </w:pPrChange>
      </w:pPr>
      <w:ins w:id="412" w:author="SYSTEREL" w:date="2013-11-08T17:55:00Z">
        <w:r w:rsidRPr="00C4351A">
          <w:rPr>
            <w:highlight w:val="yellow"/>
            <w:rPrChange w:id="413" w:author="SYSTEREL" w:date="2013-11-08T17:57:00Z">
              <w:rPr/>
            </w:rPrChange>
          </w:rPr>
          <w:t xml:space="preserve">D_TRACKCOND and D_TRACKCOND(1) </w:t>
        </w:r>
      </w:ins>
      <w:ins w:id="414" w:author="SYSTEREL" w:date="2013-11-08T17:57:00Z">
        <w:r w:rsidRPr="00C4351A">
          <w:rPr>
            <w:highlight w:val="yellow"/>
            <w:rPrChange w:id="415" w:author="SYSTEREL" w:date="2013-11-08T17:57:00Z">
              <w:rPr/>
            </w:rPrChange>
          </w:rPr>
          <w:t>are they incremental ?</w:t>
        </w:r>
      </w:ins>
    </w:p>
    <w:p w:rsidR="00C623B7" w:rsidRDefault="00787C57" w:rsidP="00C623B7">
      <w:pPr>
        <w:pStyle w:val="berschrift2"/>
      </w:pPr>
      <w:r>
        <w:br w:type="page"/>
      </w:r>
      <w:bookmarkStart w:id="416" w:name="_Toc371695398"/>
      <w:r w:rsidR="00C623B7">
        <w:lastRenderedPageBreak/>
        <w:t>Standard Data packet n°68</w:t>
      </w:r>
      <w:bookmarkEnd w:id="416"/>
    </w:p>
    <w:p w:rsidR="00187094" w:rsidRPr="00187094" w:rsidRDefault="00187094" w:rsidP="00187094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7.4.2.20</w:t>
      </w:r>
      <w:r w:rsidRPr="00FD7D01">
        <w:rPr>
          <w:color w:val="FF0000"/>
        </w:rPr>
        <w:t>]</w:t>
      </w:r>
    </w:p>
    <w:p w:rsidR="004033AE" w:rsidRDefault="004033AE" w:rsidP="004033AE">
      <w:pPr>
        <w:pStyle w:val="Textkrper"/>
        <w:ind w:left="0"/>
      </w:pPr>
      <w:r>
        <w:t>T</w:t>
      </w:r>
      <w:r w:rsidR="00B72616">
        <w:t>he packet number 68</w:t>
      </w:r>
      <w:r>
        <w:t xml:space="preserve"> describes </w:t>
      </w:r>
      <w:r w:rsidR="00B72616">
        <w:t>details concerning the track ahead to support the driver when e.g. lower pantograph</w:t>
      </w:r>
    </w:p>
    <w:p w:rsidR="00787C57" w:rsidRDefault="00B146A0" w:rsidP="004033AE">
      <w:pPr>
        <w:pStyle w:val="Textkrper"/>
        <w:ind w:left="0"/>
      </w:pPr>
      <w:r>
        <w:t>Only one “Track Condition” changes at a time.</w:t>
      </w:r>
    </w:p>
    <w:p w:rsidR="004033AE" w:rsidRDefault="004033AE" w:rsidP="00682993">
      <w:pPr>
        <w:pStyle w:val="Textkrper"/>
        <w:ind w:left="0"/>
      </w:pPr>
      <w:r>
        <w:t>The details are given in the table a</w:t>
      </w:r>
      <w:r w:rsidR="00682993">
        <w:t>nd within the figure hereafter.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631"/>
        <w:gridCol w:w="2976"/>
        <w:gridCol w:w="851"/>
        <w:gridCol w:w="4544"/>
      </w:tblGrid>
      <w:tr w:rsidR="004033AE" w:rsidTr="0072706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31" w:type="dxa"/>
            <w:tcBorders>
              <w:top w:val="single" w:sz="12" w:space="0" w:color="auto"/>
            </w:tcBorders>
          </w:tcPr>
          <w:p w:rsidR="004033AE" w:rsidRDefault="004033AE" w:rsidP="004D48DB">
            <w:pPr>
              <w:keepNext/>
              <w:keepLines/>
              <w:rPr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8371" w:type="dxa"/>
            <w:gridSpan w:val="3"/>
            <w:tcBorders>
              <w:top w:val="single" w:sz="12" w:space="0" w:color="auto"/>
            </w:tcBorders>
          </w:tcPr>
          <w:p w:rsidR="004033AE" w:rsidRDefault="004033AE" w:rsidP="004D48DB">
            <w:pPr>
              <w:keepNext/>
              <w:keepLines/>
            </w:pPr>
            <w:r>
              <w:t>The packet gives details concerning where t</w:t>
            </w:r>
            <w:r w:rsidR="00B72616">
              <w:t>he track condition change ahead of the</w:t>
            </w:r>
            <w:r w:rsidR="000C54BD">
              <w:t xml:space="preserve"> </w:t>
            </w:r>
            <w:r w:rsidR="00B72616">
              <w:t xml:space="preserve">train </w:t>
            </w:r>
          </w:p>
        </w:tc>
      </w:tr>
      <w:tr w:rsidR="004033AE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bottom w:val="nil"/>
            </w:tcBorders>
          </w:tcPr>
          <w:p w:rsidR="004033AE" w:rsidRDefault="004033AE" w:rsidP="004D48DB">
            <w:pPr>
              <w:rPr>
                <w:b/>
                <w:i/>
              </w:rPr>
            </w:pPr>
            <w:r>
              <w:rPr>
                <w:b/>
                <w:i/>
              </w:rPr>
              <w:t>Medias</w:t>
            </w:r>
          </w:p>
          <w:p w:rsidR="004033AE" w:rsidRDefault="004033AE" w:rsidP="004D48DB">
            <w:pPr>
              <w:rPr>
                <w:b/>
                <w:i/>
              </w:rPr>
            </w:pPr>
          </w:p>
        </w:tc>
        <w:tc>
          <w:tcPr>
            <w:tcW w:w="8371" w:type="dxa"/>
            <w:gridSpan w:val="3"/>
            <w:tcBorders>
              <w:bottom w:val="nil"/>
            </w:tcBorders>
          </w:tcPr>
          <w:p w:rsidR="004033AE" w:rsidRDefault="00B72616" w:rsidP="004D48DB">
            <w:r>
              <w:t>Any</w:t>
            </w:r>
          </w:p>
        </w:tc>
      </w:tr>
      <w:tr w:rsidR="004033AE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single" w:sz="4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4033AE" w:rsidRDefault="004033AE" w:rsidP="004D48DB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Content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033AE" w:rsidRDefault="004033AE" w:rsidP="004D48DB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3AE" w:rsidRPr="004033AE" w:rsidRDefault="004033AE" w:rsidP="004D48DB">
            <w:pPr>
              <w:pStyle w:val="Kopfzeile"/>
              <w:rPr>
                <w:sz w:val="16"/>
                <w:szCs w:val="16"/>
              </w:rPr>
            </w:pPr>
            <w:r w:rsidRPr="004033AE">
              <w:rPr>
                <w:sz w:val="16"/>
                <w:szCs w:val="16"/>
              </w:rPr>
              <w:t>Length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033AE" w:rsidRDefault="004033AE" w:rsidP="004D48DB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033AE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4033AE" w:rsidRDefault="004033AE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033AE" w:rsidRDefault="004033AE" w:rsidP="004D48DB">
            <w:r>
              <w:t>NID_PACKET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3AE" w:rsidRPr="00727065" w:rsidRDefault="00777743" w:rsidP="004D48DB">
            <w:pPr>
              <w:jc w:val="center"/>
              <w:rPr>
                <w:lang w:val="fr-FR"/>
              </w:rPr>
            </w:pPr>
            <w:r>
              <w:t>8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033AE" w:rsidRDefault="004033AE" w:rsidP="004D48DB">
            <w:r>
              <w:t xml:space="preserve">Is </w:t>
            </w:r>
            <w:r w:rsidR="00B72616">
              <w:t>equal to 68</w:t>
            </w:r>
          </w:p>
        </w:tc>
      </w:tr>
      <w:tr w:rsidR="004033AE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4033AE" w:rsidRDefault="004033AE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033AE" w:rsidRDefault="004033AE" w:rsidP="004D48DB">
            <w:r>
              <w:t>Q_DIR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3AE" w:rsidRPr="00727065" w:rsidRDefault="00777743" w:rsidP="004D48DB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033AE" w:rsidRDefault="004033AE" w:rsidP="004D48DB">
            <w:r>
              <w:t>Validity direction :</w:t>
            </w:r>
          </w:p>
          <w:p w:rsidR="004033AE" w:rsidRDefault="004033AE" w:rsidP="004D48DB">
            <w:r>
              <w:t>a : ref. balise group (media balise)</w:t>
            </w:r>
          </w:p>
          <w:p w:rsidR="004033AE" w:rsidRDefault="004033AE" w:rsidP="004D48DB">
            <w:r>
              <w:t>b : ref. LRBG (media radio)</w:t>
            </w:r>
          </w:p>
          <w:p w:rsidR="004033AE" w:rsidRDefault="004033AE" w:rsidP="004D48DB">
            <w:r>
              <w:t>00 : reverse direction</w:t>
            </w:r>
          </w:p>
          <w:p w:rsidR="004033AE" w:rsidRDefault="004033AE" w:rsidP="004D48DB">
            <w:r>
              <w:t>01 : nominal direction</w:t>
            </w:r>
          </w:p>
          <w:p w:rsidR="004033AE" w:rsidRDefault="004033AE" w:rsidP="004D48DB">
            <w:r>
              <w:t>10 : both direction</w:t>
            </w:r>
          </w:p>
          <w:p w:rsidR="004033AE" w:rsidRDefault="004033AE" w:rsidP="004D48DB">
            <w:r>
              <w:t>11 : spare</w:t>
            </w:r>
          </w:p>
        </w:tc>
      </w:tr>
      <w:tr w:rsidR="004033AE" w:rsidRPr="004A21DC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4033AE" w:rsidRDefault="004033AE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033AE" w:rsidRDefault="004033AE" w:rsidP="004D48DB">
            <w:r>
              <w:t>L_PACKET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3AE" w:rsidRPr="00727065" w:rsidRDefault="00777743" w:rsidP="004D48DB">
            <w:pPr>
              <w:jc w:val="center"/>
              <w:rPr>
                <w:lang w:val="fr-FR"/>
              </w:rPr>
            </w:pPr>
            <w:r>
              <w:t>13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033AE" w:rsidRDefault="004033AE" w:rsidP="004D48DB">
            <w:r w:rsidRPr="004A21DC">
              <w:t>Size of the packet in</w:t>
            </w:r>
            <w:r>
              <w:t xml:space="preserve"> number of bits,</w:t>
            </w:r>
          </w:p>
          <w:p w:rsidR="004033AE" w:rsidRPr="004A21DC" w:rsidRDefault="004033AE" w:rsidP="004D48DB">
            <w:r>
              <w:t>Starting from beginning of packet</w:t>
            </w:r>
          </w:p>
        </w:tc>
      </w:tr>
      <w:tr w:rsidR="004033AE" w:rsidRPr="00C27D62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4033AE" w:rsidRPr="004A21DC" w:rsidRDefault="004033AE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033AE" w:rsidRPr="00431B11" w:rsidRDefault="004033AE" w:rsidP="004D48DB">
            <w:r w:rsidRPr="00431B11">
              <w:t>Q_SCALE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3AE" w:rsidRDefault="00777743" w:rsidP="004D48DB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033AE" w:rsidRPr="00C27D62" w:rsidRDefault="004033AE" w:rsidP="004D48DB">
            <w:r w:rsidRPr="00C27D62">
              <w:t>Scale for « D » and « L » data</w:t>
            </w:r>
          </w:p>
          <w:p w:rsidR="004033AE" w:rsidRPr="00C27D62" w:rsidRDefault="004033AE" w:rsidP="004D48DB">
            <w:pPr>
              <w:rPr>
                <w:lang w:val="fr-FR"/>
              </w:rPr>
            </w:pPr>
            <w:r w:rsidRPr="00C27D62">
              <w:rPr>
                <w:lang w:val="fr-FR"/>
              </w:rPr>
              <w:t>00 : quantum 10 cm</w:t>
            </w:r>
          </w:p>
          <w:p w:rsidR="004033AE" w:rsidRPr="00C27D62" w:rsidRDefault="004033AE" w:rsidP="004D48DB">
            <w:pPr>
              <w:rPr>
                <w:lang w:val="fr-FR"/>
              </w:rPr>
            </w:pPr>
            <w:r w:rsidRPr="00C27D62">
              <w:rPr>
                <w:lang w:val="fr-FR"/>
              </w:rPr>
              <w:t>01 : quantum 1 m</w:t>
            </w:r>
          </w:p>
          <w:p w:rsidR="004033AE" w:rsidRPr="00C27D62" w:rsidRDefault="004033AE" w:rsidP="004D48DB">
            <w:pPr>
              <w:rPr>
                <w:lang w:val="fr-FR"/>
              </w:rPr>
            </w:pPr>
            <w:r w:rsidRPr="00C27D62">
              <w:rPr>
                <w:lang w:val="fr-FR"/>
              </w:rPr>
              <w:t>10 : quantum 10 m</w:t>
            </w:r>
          </w:p>
          <w:p w:rsidR="004033AE" w:rsidRPr="00C27D62" w:rsidRDefault="004033AE" w:rsidP="004D48DB">
            <w:r>
              <w:t>11 : spare</w:t>
            </w:r>
          </w:p>
        </w:tc>
      </w:tr>
      <w:tr w:rsidR="000C54BD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0C54BD" w:rsidRPr="00C27D62" w:rsidRDefault="000C54BD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C54BD" w:rsidRDefault="000C54BD" w:rsidP="004D48DB">
            <w:pPr>
              <w:rPr>
                <w:lang w:val="fr-FR"/>
              </w:rPr>
            </w:pPr>
            <w:r>
              <w:rPr>
                <w:lang w:val="fr-FR"/>
              </w:rPr>
              <w:t>Q_TRACKINIT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4BD" w:rsidRPr="005864A3" w:rsidRDefault="00A62D79" w:rsidP="004D48DB">
            <w:pPr>
              <w:jc w:val="center"/>
              <w:rPr>
                <w:lang w:val="fr-FR"/>
              </w:rPr>
            </w:pPr>
            <w:r>
              <w:t>1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B2191" w:rsidRDefault="00D0632A" w:rsidP="004D48DB">
            <w:r>
              <w:t xml:space="preserve">If = 0  </w:t>
            </w:r>
            <w:r w:rsidR="00AB2191">
              <w:t>profile empty,</w:t>
            </w:r>
          </w:p>
          <w:p w:rsidR="003F536B" w:rsidRDefault="00D0632A" w:rsidP="004D48DB">
            <w:r>
              <w:t>resume initial states</w:t>
            </w:r>
            <w:r w:rsidR="00223104">
              <w:t xml:space="preserve"> – see associated table</w:t>
            </w:r>
          </w:p>
        </w:tc>
      </w:tr>
      <w:tr w:rsidR="000C54BD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0C54BD" w:rsidRPr="00C27D62" w:rsidRDefault="000C54BD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C54BD" w:rsidRDefault="000C54BD" w:rsidP="004D48DB">
            <w:r>
              <w:t>D_TRACKINIT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4BD" w:rsidRPr="005864A3" w:rsidRDefault="00A62D79" w:rsidP="004D48DB">
            <w:pPr>
              <w:jc w:val="center"/>
              <w:rPr>
                <w:lang w:val="fr-FR"/>
              </w:rPr>
            </w:pPr>
            <w: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C54BD" w:rsidRDefault="00762F55" w:rsidP="004D48DB">
            <w:r>
              <w:t>If Q_TRACKINIT = 0</w:t>
            </w:r>
          </w:p>
          <w:p w:rsidR="00762F55" w:rsidRDefault="00172761" w:rsidP="00762F55">
            <w:pPr>
              <w:pStyle w:val="DocReference"/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Distance from ”reference</w:t>
            </w:r>
            <w:r w:rsidR="00762F55">
              <w:rPr>
                <w:szCs w:val="22"/>
                <w:lang w:val="en-GB"/>
              </w:rPr>
              <w:t>”</w:t>
            </w:r>
            <w:r w:rsidR="00762F55" w:rsidRPr="00762F55">
              <w:rPr>
                <w:szCs w:val="22"/>
                <w:lang w:val="en-GB"/>
              </w:rPr>
              <w:t xml:space="preserve"> </w:t>
            </w:r>
            <w:r w:rsidR="00762F55">
              <w:rPr>
                <w:szCs w:val="22"/>
                <w:lang w:val="en-GB"/>
              </w:rPr>
              <w:t>position</w:t>
            </w:r>
            <w:r w:rsidR="00971C1B">
              <w:rPr>
                <w:szCs w:val="22"/>
                <w:lang w:val="en-GB"/>
              </w:rPr>
              <w:t xml:space="preserve"> </w:t>
            </w:r>
            <w:r w:rsidR="00762F55" w:rsidRPr="00762F55">
              <w:rPr>
                <w:szCs w:val="22"/>
                <w:lang w:val="en-GB"/>
              </w:rPr>
              <w:t>where initial states of the related track description in the packet shall be resumed</w:t>
            </w:r>
            <w:r w:rsidR="00971C1B">
              <w:rPr>
                <w:szCs w:val="22"/>
                <w:lang w:val="en-GB"/>
              </w:rPr>
              <w:t>,</w:t>
            </w:r>
          </w:p>
          <w:p w:rsidR="00CA440F" w:rsidRDefault="00CA440F" w:rsidP="00CA440F">
            <w:pPr>
              <w:pStyle w:val="Textkrper"/>
              <w:ind w:left="0"/>
            </w:pPr>
            <w:r>
              <w:t xml:space="preserve">With quantum = 10 cm </w:t>
            </w:r>
            <w:r>
              <w:sym w:font="Wingdings" w:char="F0E0"/>
            </w:r>
            <w:r>
              <w:t xml:space="preserve"> 32767 * 10 /100</w:t>
            </w:r>
          </w:p>
          <w:p w:rsidR="00CA440F" w:rsidRPr="00CA440F" w:rsidRDefault="00CA440F" w:rsidP="00CA440F">
            <w:pPr>
              <w:pStyle w:val="Textkrper"/>
              <w:ind w:left="0"/>
            </w:pPr>
            <w:r>
              <w:t>D_TRACKINIT  =  [0…3276 m]</w:t>
            </w:r>
          </w:p>
          <w:p w:rsidR="00971C1B" w:rsidRPr="00971C1B" w:rsidRDefault="00971C1B" w:rsidP="00971C1B">
            <w:pPr>
              <w:pStyle w:val="Textkrper"/>
              <w:ind w:left="0"/>
            </w:pPr>
            <w:r>
              <w:t>End of packet</w:t>
            </w:r>
          </w:p>
        </w:tc>
      </w:tr>
      <w:tr w:rsidR="000C54BD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0C54BD" w:rsidRPr="00C27D62" w:rsidRDefault="000C54BD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C54BD" w:rsidRDefault="00107C4F" w:rsidP="004D48DB">
            <w:pPr>
              <w:rPr>
                <w:lang w:val="fr-FR"/>
              </w:rPr>
            </w:pPr>
            <w:r w:rsidRPr="00762F55">
              <w:t xml:space="preserve">              </w:t>
            </w:r>
            <w:r w:rsidR="000C54BD">
              <w:rPr>
                <w:lang w:val="fr-FR"/>
              </w:rPr>
              <w:t>D_TRACKCOND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4BD" w:rsidRPr="005864A3" w:rsidRDefault="00A62D79" w:rsidP="004D48DB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C54BD" w:rsidRDefault="00971C1B" w:rsidP="00971C1B">
            <w:r>
              <w:t>If Q_TRACKINIT = 1</w:t>
            </w:r>
          </w:p>
          <w:p w:rsidR="00762F55" w:rsidRPr="00971C1B" w:rsidRDefault="00172761" w:rsidP="004D48DB">
            <w:pPr>
              <w:pStyle w:val="Fuzeile"/>
              <w:tabs>
                <w:tab w:val="clear" w:pos="4252"/>
                <w:tab w:val="clear" w:pos="9360"/>
              </w:tabs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D</w:t>
            </w:r>
            <w:r w:rsidR="00762F55" w:rsidRPr="00971C1B">
              <w:rPr>
                <w:szCs w:val="22"/>
              </w:rPr>
              <w:t xml:space="preserve">istance </w:t>
            </w:r>
            <w:r>
              <w:rPr>
                <w:szCs w:val="22"/>
              </w:rPr>
              <w:t xml:space="preserve">from  “reference” position </w:t>
            </w:r>
            <w:r w:rsidR="00762F55" w:rsidRPr="00971C1B">
              <w:rPr>
                <w:szCs w:val="22"/>
              </w:rPr>
              <w:t>to where the track conditions change</w:t>
            </w:r>
          </w:p>
        </w:tc>
      </w:tr>
      <w:tr w:rsidR="000C54BD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0C54BD" w:rsidRDefault="000C54BD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C54BD" w:rsidRDefault="00107C4F" w:rsidP="004D48DB">
            <w:r>
              <w:t xml:space="preserve">              </w:t>
            </w:r>
            <w:r w:rsidR="000C54BD">
              <w:t>L_TRACKCOND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4BD" w:rsidRPr="00727065" w:rsidRDefault="00172761" w:rsidP="004D48DB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C54BD" w:rsidRPr="00334AFB" w:rsidRDefault="00971C1B" w:rsidP="00334AFB">
            <w:pPr>
              <w:pStyle w:val="DocReference"/>
              <w:rPr>
                <w:szCs w:val="22"/>
                <w:lang w:val="en-GB"/>
              </w:rPr>
            </w:pPr>
            <w:r w:rsidRPr="00334AFB">
              <w:rPr>
                <w:szCs w:val="22"/>
                <w:lang w:val="en-GB"/>
              </w:rPr>
              <w:t xml:space="preserve">Length for which the defined track condition is valid   </w:t>
            </w:r>
          </w:p>
        </w:tc>
      </w:tr>
      <w:tr w:rsidR="000C54BD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0C54BD" w:rsidRDefault="000C54BD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C54BD" w:rsidRPr="00AD5312" w:rsidRDefault="000C54BD" w:rsidP="00AD5312">
            <w:pPr>
              <w:pStyle w:val="DocReference"/>
              <w:rPr>
                <w:lang w:val="en-GB"/>
              </w:rPr>
            </w:pPr>
            <w:r w:rsidRPr="00AD5312">
              <w:rPr>
                <w:lang w:val="en-GB"/>
              </w:rPr>
              <w:tab/>
              <w:t>M_TRACKCOND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4BD" w:rsidRPr="005864A3" w:rsidRDefault="00A62D79" w:rsidP="004D48DB">
            <w:pPr>
              <w:jc w:val="center"/>
              <w:rPr>
                <w:lang w:val="fr-FR"/>
              </w:rPr>
            </w:pPr>
            <w: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C54BD" w:rsidRDefault="000938AD" w:rsidP="004D48DB">
            <w:r>
              <w:t>One value per Track Condition :</w:t>
            </w:r>
          </w:p>
          <w:p w:rsidR="000938AD" w:rsidRDefault="000938AD" w:rsidP="004D48DB">
            <w:r>
              <w:t>0000 : no stopping area</w:t>
            </w:r>
          </w:p>
          <w:p w:rsidR="000938AD" w:rsidRDefault="000938AD" w:rsidP="004D48DB">
            <w:r>
              <w:t>0001 : tunnel stopping area</w:t>
            </w:r>
          </w:p>
          <w:p w:rsidR="000938AD" w:rsidRDefault="000938AD" w:rsidP="004D48DB">
            <w:r>
              <w:t>0010 : sound horn</w:t>
            </w:r>
          </w:p>
          <w:p w:rsidR="000938AD" w:rsidRDefault="000938AD" w:rsidP="000938AD">
            <w:pPr>
              <w:pStyle w:val="Fuzeile"/>
              <w:tabs>
                <w:tab w:val="clear" w:pos="4252"/>
                <w:tab w:val="clear" w:pos="9360"/>
              </w:tabs>
              <w:spacing w:line="300" w:lineRule="atLeast"/>
            </w:pPr>
            <w:r>
              <w:t>0011 : powerless section - lower pantograph</w:t>
            </w:r>
          </w:p>
          <w:p w:rsidR="000938AD" w:rsidRDefault="000938AD" w:rsidP="004D48DB">
            <w:r>
              <w:t>0100 : radio hole</w:t>
            </w:r>
          </w:p>
          <w:p w:rsidR="000938AD" w:rsidRDefault="000938AD" w:rsidP="004D48DB">
            <w:r>
              <w:t>0101 : air tightness</w:t>
            </w:r>
          </w:p>
          <w:p w:rsidR="000938AD" w:rsidRDefault="000938AD" w:rsidP="004D48DB">
            <w:r>
              <w:t>0110</w:t>
            </w:r>
            <w:r w:rsidR="00AD5312">
              <w:t xml:space="preserve"> </w:t>
            </w:r>
            <w:r>
              <w:t>:</w:t>
            </w:r>
            <w:r w:rsidR="00AD5312" w:rsidRPr="00AD5312">
              <w:rPr>
                <w:szCs w:val="22"/>
              </w:rPr>
              <w:t xml:space="preserve"> Switch off regenerative brake</w:t>
            </w:r>
          </w:p>
          <w:p w:rsidR="000938AD" w:rsidRDefault="00AD5312" w:rsidP="004D48DB">
            <w:r>
              <w:t>0111</w:t>
            </w:r>
            <w:r w:rsidR="000938AD">
              <w:t>:</w:t>
            </w:r>
            <w:r>
              <w:t xml:space="preserve"> </w:t>
            </w:r>
            <w:r w:rsidRPr="00AD5312">
              <w:rPr>
                <w:szCs w:val="22"/>
              </w:rPr>
              <w:t xml:space="preserve">Switch off eddy current brake </w:t>
            </w:r>
            <w:r w:rsidRPr="00AD5312">
              <w:rPr>
                <w:szCs w:val="22"/>
                <w:lang w:val="en-US"/>
              </w:rPr>
              <w:t>for service brake</w:t>
            </w:r>
          </w:p>
          <w:p w:rsidR="000938AD" w:rsidRDefault="000938AD" w:rsidP="004D48DB">
            <w:r>
              <w:t>1000 :</w:t>
            </w:r>
            <w:r w:rsidR="00AD5312" w:rsidRPr="00AD5312">
              <w:rPr>
                <w:szCs w:val="22"/>
              </w:rPr>
              <w:t xml:space="preserve"> Switch off magnetic shoe brake</w:t>
            </w:r>
          </w:p>
          <w:p w:rsidR="000938AD" w:rsidRDefault="000938AD" w:rsidP="004D48DB">
            <w:pPr>
              <w:rPr>
                <w:szCs w:val="22"/>
              </w:rPr>
            </w:pPr>
            <w:r>
              <w:t>1001 :</w:t>
            </w:r>
            <w:r w:rsidR="00AD5312" w:rsidRPr="00AD5312">
              <w:rPr>
                <w:szCs w:val="22"/>
              </w:rPr>
              <w:t xml:space="preserve"> Powerless section – switch off the main power switch</w:t>
            </w:r>
          </w:p>
          <w:p w:rsidR="00AD5312" w:rsidRDefault="00AD5312" w:rsidP="004D48DB">
            <w:r>
              <w:rPr>
                <w:szCs w:val="22"/>
              </w:rPr>
              <w:t xml:space="preserve">1010 </w:t>
            </w:r>
            <w:r w:rsidRPr="00362337">
              <w:rPr>
                <w:color w:val="000000"/>
                <w:szCs w:val="22"/>
              </w:rPr>
              <w:t xml:space="preserve">: Switch off eddy current brake </w:t>
            </w:r>
            <w:r w:rsidRPr="00362337">
              <w:rPr>
                <w:color w:val="000000"/>
                <w:szCs w:val="22"/>
                <w:lang w:val="en-US"/>
              </w:rPr>
              <w:t>for emergency brake</w:t>
            </w:r>
          </w:p>
          <w:p w:rsidR="000938AD" w:rsidRPr="00AD5312" w:rsidRDefault="00AD5312" w:rsidP="00AD5312">
            <w:pPr>
              <w:pStyle w:val="DocReference"/>
              <w:rPr>
                <w:lang w:val="en-GB"/>
              </w:rPr>
            </w:pPr>
            <w:r w:rsidRPr="00AD5312">
              <w:rPr>
                <w:lang w:val="en-GB"/>
              </w:rPr>
              <w:t>1010 to 1111 : spare</w:t>
            </w:r>
          </w:p>
        </w:tc>
      </w:tr>
      <w:tr w:rsidR="000C54BD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0C54BD" w:rsidRDefault="000C54BD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C54BD" w:rsidRDefault="000C54BD" w:rsidP="004D48DB">
            <w:r>
              <w:t>N_ITER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4BD" w:rsidRPr="00727065" w:rsidRDefault="00172761" w:rsidP="004D48DB">
            <w:pPr>
              <w:jc w:val="center"/>
              <w:rPr>
                <w:lang w:val="fr-FR"/>
              </w:rPr>
            </w:pPr>
            <w:r>
              <w:t>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C54BD" w:rsidRDefault="000C54BD" w:rsidP="004D48DB">
            <w:r>
              <w:t>Number of iteration. If equal 0, end of the packet.</w:t>
            </w:r>
          </w:p>
        </w:tc>
      </w:tr>
      <w:tr w:rsidR="000C54BD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0C54BD" w:rsidRDefault="000C54BD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C54BD" w:rsidRDefault="000C54BD" w:rsidP="004D48DB">
            <w:r>
              <w:t>D_TRACKCOND(k)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4BD" w:rsidRPr="005864A3" w:rsidRDefault="00A62D79" w:rsidP="004D48DB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C54BD" w:rsidRDefault="000C54BD" w:rsidP="00334AFB">
            <w:r>
              <w:t>Iteration of</w:t>
            </w:r>
            <w:r w:rsidR="00334AFB">
              <w:t xml:space="preserve"> </w:t>
            </w:r>
            <w:r w:rsidR="00334AFB">
              <w:rPr>
                <w:szCs w:val="22"/>
              </w:rPr>
              <w:t>I</w:t>
            </w:r>
            <w:r w:rsidR="00334AFB" w:rsidRPr="00971C1B">
              <w:rPr>
                <w:szCs w:val="22"/>
              </w:rPr>
              <w:t>ncremental distance to where the track conditions change</w:t>
            </w:r>
          </w:p>
        </w:tc>
      </w:tr>
      <w:tr w:rsidR="000C54BD" w:rsidTr="00AB21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0C54BD" w:rsidRDefault="000C54BD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C54BD" w:rsidRDefault="000C54BD" w:rsidP="004D48DB">
            <w:r>
              <w:t>L_TRACKCOND(k)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4BD" w:rsidRPr="00727065" w:rsidRDefault="00172761" w:rsidP="004D48DB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C54BD" w:rsidRDefault="000C54BD" w:rsidP="00334AFB">
            <w:r>
              <w:t xml:space="preserve">Iteration </w:t>
            </w:r>
            <w:r w:rsidR="00334AFB">
              <w:t xml:space="preserve">of </w:t>
            </w:r>
            <w:r w:rsidR="00334AFB" w:rsidRPr="00334AFB">
              <w:rPr>
                <w:szCs w:val="22"/>
              </w:rPr>
              <w:t xml:space="preserve">Length for which the defined track condition is valid   </w:t>
            </w:r>
          </w:p>
        </w:tc>
      </w:tr>
      <w:tr w:rsidR="00AB2191" w:rsidTr="004D48D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B2191" w:rsidRDefault="00AB2191" w:rsidP="004D48DB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AB2191" w:rsidRDefault="00AB2191" w:rsidP="004D48DB">
            <w:r>
              <w:t>M_TRACKCOND(k)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B2191" w:rsidRPr="005864A3" w:rsidRDefault="00A62D79" w:rsidP="004D48DB">
            <w:pPr>
              <w:jc w:val="center"/>
              <w:rPr>
                <w:lang w:val="fr-FR"/>
              </w:rPr>
            </w:pPr>
            <w: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B2191" w:rsidRDefault="00B273BD" w:rsidP="004D48DB">
            <w:r>
              <w:t>Iteration of Track Condition</w:t>
            </w:r>
          </w:p>
        </w:tc>
      </w:tr>
    </w:tbl>
    <w:p w:rsidR="00A85451" w:rsidRDefault="00682993" w:rsidP="004033AE">
      <w:pPr>
        <w:pStyle w:val="Textkrper"/>
        <w:ind w:left="0"/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12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</w:t>
      </w:r>
      <w:r>
        <w:rPr>
          <w:b/>
          <w:lang w:eastAsia="en-US"/>
        </w:rPr>
        <w:t xml:space="preserve"> Description of Packet  n° 68</w:t>
      </w:r>
    </w:p>
    <w:p w:rsidR="00A85451" w:rsidRDefault="001C2C80" w:rsidP="004033AE">
      <w:pPr>
        <w:pStyle w:val="Textkrper"/>
        <w:ind w:left="0"/>
      </w:pPr>
      <w:r>
        <w:t>Initial value</w:t>
      </w:r>
      <w:r w:rsidR="00A56567">
        <w:t>s when resume are given within table hereafter.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3118"/>
        <w:gridCol w:w="3205"/>
      </w:tblGrid>
      <w:tr w:rsidR="00A56567" w:rsidTr="004A63A7">
        <w:tc>
          <w:tcPr>
            <w:tcW w:w="1668" w:type="dxa"/>
            <w:shd w:val="clear" w:color="auto" w:fill="auto"/>
          </w:tcPr>
          <w:p w:rsidR="00A85451" w:rsidRPr="004A63A7" w:rsidRDefault="00A85451" w:rsidP="004A63A7">
            <w:pPr>
              <w:pStyle w:val="Textkrper"/>
              <w:ind w:left="0"/>
              <w:rPr>
                <w:b/>
              </w:rPr>
            </w:pPr>
            <w:r w:rsidRPr="004A63A7">
              <w:rPr>
                <w:b/>
              </w:rPr>
              <w:t>Coding</w:t>
            </w:r>
          </w:p>
        </w:tc>
        <w:tc>
          <w:tcPr>
            <w:tcW w:w="3118" w:type="dxa"/>
            <w:shd w:val="clear" w:color="auto" w:fill="auto"/>
          </w:tcPr>
          <w:p w:rsidR="00A56567" w:rsidRPr="004A63A7" w:rsidRDefault="00A85451" w:rsidP="004A63A7">
            <w:pPr>
              <w:pStyle w:val="Textkrper"/>
              <w:ind w:left="0"/>
              <w:rPr>
                <w:b/>
              </w:rPr>
            </w:pPr>
            <w:r w:rsidRPr="004A63A7">
              <w:rPr>
                <w:b/>
              </w:rPr>
              <w:t>Type Definition</w:t>
            </w:r>
          </w:p>
        </w:tc>
        <w:tc>
          <w:tcPr>
            <w:tcW w:w="3205" w:type="dxa"/>
            <w:shd w:val="clear" w:color="auto" w:fill="auto"/>
          </w:tcPr>
          <w:p w:rsidR="00A56567" w:rsidRPr="004A63A7" w:rsidRDefault="00A85451" w:rsidP="004A63A7">
            <w:pPr>
              <w:pStyle w:val="Textkrper"/>
              <w:ind w:left="0"/>
              <w:rPr>
                <w:b/>
              </w:rPr>
            </w:pPr>
            <w:r w:rsidRPr="004A63A7">
              <w:rPr>
                <w:b/>
              </w:rPr>
              <w:t>Initial States</w:t>
            </w:r>
          </w:p>
        </w:tc>
      </w:tr>
      <w:tr w:rsidR="00A56567" w:rsidTr="004A63A7">
        <w:tc>
          <w:tcPr>
            <w:tcW w:w="166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0000</w:t>
            </w:r>
          </w:p>
        </w:tc>
        <w:tc>
          <w:tcPr>
            <w:tcW w:w="311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No Stopping Area</w:t>
            </w:r>
          </w:p>
        </w:tc>
        <w:tc>
          <w:tcPr>
            <w:tcW w:w="3205" w:type="dxa"/>
            <w:shd w:val="clear" w:color="auto" w:fill="auto"/>
          </w:tcPr>
          <w:p w:rsidR="00A56567" w:rsidRDefault="00A85451" w:rsidP="004A63A7">
            <w:pPr>
              <w:pStyle w:val="Textkrper"/>
              <w:ind w:left="0"/>
            </w:pPr>
            <w:r>
              <w:t>Stopping permitted</w:t>
            </w:r>
          </w:p>
        </w:tc>
      </w:tr>
      <w:tr w:rsidR="00A56567" w:rsidTr="004A63A7">
        <w:tc>
          <w:tcPr>
            <w:tcW w:w="166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0001</w:t>
            </w:r>
          </w:p>
        </w:tc>
        <w:tc>
          <w:tcPr>
            <w:tcW w:w="311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Tunnel Stopping Area</w:t>
            </w:r>
          </w:p>
        </w:tc>
        <w:tc>
          <w:tcPr>
            <w:tcW w:w="3205" w:type="dxa"/>
            <w:shd w:val="clear" w:color="auto" w:fill="auto"/>
          </w:tcPr>
          <w:p w:rsidR="00A56567" w:rsidRDefault="00DA1D17" w:rsidP="004A63A7">
            <w:pPr>
              <w:pStyle w:val="Textkrper"/>
              <w:ind w:left="0"/>
            </w:pPr>
            <w:r>
              <w:t>No Stopping</w:t>
            </w:r>
          </w:p>
        </w:tc>
      </w:tr>
      <w:tr w:rsidR="00A56567" w:rsidTr="004A63A7">
        <w:tc>
          <w:tcPr>
            <w:tcW w:w="166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0010</w:t>
            </w:r>
          </w:p>
        </w:tc>
        <w:tc>
          <w:tcPr>
            <w:tcW w:w="311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Sound Horn</w:t>
            </w:r>
          </w:p>
        </w:tc>
        <w:tc>
          <w:tcPr>
            <w:tcW w:w="3205" w:type="dxa"/>
            <w:shd w:val="clear" w:color="auto" w:fill="auto"/>
          </w:tcPr>
          <w:p w:rsidR="00A56567" w:rsidRDefault="00DA1D17" w:rsidP="004A63A7">
            <w:pPr>
              <w:pStyle w:val="Textkrper"/>
              <w:ind w:left="0"/>
            </w:pPr>
            <w:r>
              <w:t>No Sound requested</w:t>
            </w:r>
          </w:p>
        </w:tc>
      </w:tr>
      <w:tr w:rsidR="00A56567" w:rsidTr="004A63A7">
        <w:tc>
          <w:tcPr>
            <w:tcW w:w="166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0011</w:t>
            </w:r>
          </w:p>
        </w:tc>
        <w:tc>
          <w:tcPr>
            <w:tcW w:w="3118" w:type="dxa"/>
            <w:shd w:val="clear" w:color="auto" w:fill="auto"/>
          </w:tcPr>
          <w:p w:rsidR="00A56567" w:rsidRDefault="009B4C98" w:rsidP="004A63A7">
            <w:pPr>
              <w:pStyle w:val="Textkrper"/>
              <w:ind w:left="0"/>
            </w:pPr>
            <w:r>
              <w:t>Powerless Section – lower P.</w:t>
            </w:r>
          </w:p>
        </w:tc>
        <w:tc>
          <w:tcPr>
            <w:tcW w:w="3205" w:type="dxa"/>
            <w:shd w:val="clear" w:color="auto" w:fill="auto"/>
          </w:tcPr>
          <w:p w:rsidR="00A56567" w:rsidRDefault="00DA1D17" w:rsidP="004A63A7">
            <w:pPr>
              <w:pStyle w:val="Textkrper"/>
              <w:ind w:left="0"/>
            </w:pPr>
            <w:r>
              <w:t>No power</w:t>
            </w:r>
          </w:p>
        </w:tc>
      </w:tr>
      <w:tr w:rsidR="00A56567" w:rsidTr="004A63A7">
        <w:tc>
          <w:tcPr>
            <w:tcW w:w="166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0100</w:t>
            </w:r>
          </w:p>
        </w:tc>
        <w:tc>
          <w:tcPr>
            <w:tcW w:w="3118" w:type="dxa"/>
            <w:shd w:val="clear" w:color="auto" w:fill="auto"/>
          </w:tcPr>
          <w:p w:rsidR="00A56567" w:rsidRDefault="009B4C98" w:rsidP="004A63A7">
            <w:pPr>
              <w:pStyle w:val="Textkrper"/>
              <w:ind w:left="0"/>
            </w:pPr>
            <w:r>
              <w:t>Radio Hole</w:t>
            </w:r>
          </w:p>
        </w:tc>
        <w:tc>
          <w:tcPr>
            <w:tcW w:w="3205" w:type="dxa"/>
            <w:shd w:val="clear" w:color="auto" w:fill="auto"/>
          </w:tcPr>
          <w:p w:rsidR="00A56567" w:rsidRDefault="00DA1D17" w:rsidP="004A63A7">
            <w:pPr>
              <w:pStyle w:val="Textkrper"/>
              <w:ind w:left="0"/>
            </w:pPr>
            <w:r>
              <w:t>T_NVContact supervised</w:t>
            </w:r>
          </w:p>
        </w:tc>
      </w:tr>
      <w:tr w:rsidR="00A56567" w:rsidTr="004A63A7">
        <w:tc>
          <w:tcPr>
            <w:tcW w:w="166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0101</w:t>
            </w:r>
          </w:p>
        </w:tc>
        <w:tc>
          <w:tcPr>
            <w:tcW w:w="3118" w:type="dxa"/>
            <w:shd w:val="clear" w:color="auto" w:fill="auto"/>
          </w:tcPr>
          <w:p w:rsidR="00A56567" w:rsidRDefault="009B4C98" w:rsidP="004A63A7">
            <w:pPr>
              <w:pStyle w:val="Textkrper"/>
              <w:ind w:left="0"/>
            </w:pPr>
            <w:r>
              <w:t>Air Tightness</w:t>
            </w:r>
          </w:p>
        </w:tc>
        <w:tc>
          <w:tcPr>
            <w:tcW w:w="3205" w:type="dxa"/>
            <w:shd w:val="clear" w:color="auto" w:fill="auto"/>
          </w:tcPr>
          <w:p w:rsidR="00A56567" w:rsidRDefault="00DA1D17" w:rsidP="004A63A7">
            <w:pPr>
              <w:pStyle w:val="Textkrper"/>
              <w:ind w:left="0"/>
            </w:pPr>
            <w:r>
              <w:t>NoAirTightness requested</w:t>
            </w:r>
          </w:p>
        </w:tc>
      </w:tr>
      <w:tr w:rsidR="00A56567" w:rsidTr="004A63A7">
        <w:tc>
          <w:tcPr>
            <w:tcW w:w="166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0110</w:t>
            </w:r>
          </w:p>
        </w:tc>
        <w:tc>
          <w:tcPr>
            <w:tcW w:w="3118" w:type="dxa"/>
            <w:shd w:val="clear" w:color="auto" w:fill="auto"/>
          </w:tcPr>
          <w:p w:rsidR="00A56567" w:rsidRDefault="009B4C98" w:rsidP="004A63A7">
            <w:pPr>
              <w:pStyle w:val="Textkrper"/>
              <w:ind w:left="0"/>
            </w:pPr>
            <w:r>
              <w:t>Switch off regenerative brake</w:t>
            </w:r>
          </w:p>
        </w:tc>
        <w:tc>
          <w:tcPr>
            <w:tcW w:w="3205" w:type="dxa"/>
            <w:shd w:val="clear" w:color="auto" w:fill="auto"/>
          </w:tcPr>
          <w:p w:rsidR="00A56567" w:rsidRDefault="00DA1D17" w:rsidP="004A63A7">
            <w:pPr>
              <w:pStyle w:val="Textkrper"/>
              <w:ind w:left="0"/>
            </w:pPr>
            <w:r>
              <w:t>Regenerative brake on</w:t>
            </w:r>
          </w:p>
        </w:tc>
      </w:tr>
      <w:tr w:rsidR="00A56567" w:rsidTr="004A63A7">
        <w:tc>
          <w:tcPr>
            <w:tcW w:w="166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0111</w:t>
            </w:r>
          </w:p>
        </w:tc>
        <w:tc>
          <w:tcPr>
            <w:tcW w:w="3118" w:type="dxa"/>
            <w:shd w:val="clear" w:color="auto" w:fill="auto"/>
          </w:tcPr>
          <w:p w:rsidR="00A56567" w:rsidRDefault="009B4C98" w:rsidP="004A63A7">
            <w:pPr>
              <w:pStyle w:val="Textkrper"/>
              <w:ind w:left="0"/>
            </w:pPr>
            <w:r>
              <w:t>Switch off eddy current SB</w:t>
            </w:r>
          </w:p>
        </w:tc>
        <w:tc>
          <w:tcPr>
            <w:tcW w:w="3205" w:type="dxa"/>
            <w:shd w:val="clear" w:color="auto" w:fill="auto"/>
          </w:tcPr>
          <w:p w:rsidR="00A56567" w:rsidRDefault="00DA1D17" w:rsidP="004A63A7">
            <w:pPr>
              <w:pStyle w:val="Textkrper"/>
              <w:ind w:left="0"/>
            </w:pPr>
            <w:r>
              <w:t>Eddy current SB on</w:t>
            </w:r>
          </w:p>
        </w:tc>
      </w:tr>
      <w:tr w:rsidR="00A56567" w:rsidTr="004A63A7">
        <w:tc>
          <w:tcPr>
            <w:tcW w:w="166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1000</w:t>
            </w:r>
          </w:p>
        </w:tc>
        <w:tc>
          <w:tcPr>
            <w:tcW w:w="3118" w:type="dxa"/>
            <w:shd w:val="clear" w:color="auto" w:fill="auto"/>
          </w:tcPr>
          <w:p w:rsidR="00A56567" w:rsidRDefault="009B4C98" w:rsidP="004A63A7">
            <w:pPr>
              <w:pStyle w:val="Textkrper"/>
              <w:ind w:left="0"/>
            </w:pPr>
            <w:r>
              <w:t>Switch off magnetic shoes</w:t>
            </w:r>
          </w:p>
        </w:tc>
        <w:tc>
          <w:tcPr>
            <w:tcW w:w="3205" w:type="dxa"/>
            <w:shd w:val="clear" w:color="auto" w:fill="auto"/>
          </w:tcPr>
          <w:p w:rsidR="00A56567" w:rsidRDefault="00DA1D17" w:rsidP="004A63A7">
            <w:pPr>
              <w:pStyle w:val="Textkrper"/>
              <w:ind w:left="0"/>
            </w:pPr>
            <w:r>
              <w:t>Magnetic Shoes on</w:t>
            </w:r>
          </w:p>
        </w:tc>
      </w:tr>
      <w:tr w:rsidR="00A56567" w:rsidTr="004A63A7">
        <w:tc>
          <w:tcPr>
            <w:tcW w:w="166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1001</w:t>
            </w:r>
          </w:p>
        </w:tc>
        <w:tc>
          <w:tcPr>
            <w:tcW w:w="3118" w:type="dxa"/>
            <w:shd w:val="clear" w:color="auto" w:fill="auto"/>
          </w:tcPr>
          <w:p w:rsidR="00A56567" w:rsidRDefault="009B4C98" w:rsidP="004A63A7">
            <w:pPr>
              <w:pStyle w:val="Textkrper"/>
              <w:ind w:left="0"/>
            </w:pPr>
            <w:r>
              <w:t>Switch off  Main Power</w:t>
            </w:r>
          </w:p>
        </w:tc>
        <w:tc>
          <w:tcPr>
            <w:tcW w:w="3205" w:type="dxa"/>
            <w:shd w:val="clear" w:color="auto" w:fill="auto"/>
          </w:tcPr>
          <w:p w:rsidR="00A56567" w:rsidRDefault="00DA1D17" w:rsidP="004A63A7">
            <w:pPr>
              <w:pStyle w:val="Textkrper"/>
              <w:ind w:left="0"/>
            </w:pPr>
            <w:r>
              <w:t>Main Power on</w:t>
            </w:r>
          </w:p>
        </w:tc>
      </w:tr>
      <w:tr w:rsidR="00A56567" w:rsidTr="004A63A7">
        <w:tc>
          <w:tcPr>
            <w:tcW w:w="1668" w:type="dxa"/>
            <w:shd w:val="clear" w:color="auto" w:fill="auto"/>
          </w:tcPr>
          <w:p w:rsidR="00A56567" w:rsidRDefault="00A56567" w:rsidP="004A63A7">
            <w:pPr>
              <w:pStyle w:val="Textkrper"/>
              <w:ind w:left="0"/>
            </w:pPr>
            <w:r>
              <w:t>1010</w:t>
            </w:r>
          </w:p>
        </w:tc>
        <w:tc>
          <w:tcPr>
            <w:tcW w:w="3118" w:type="dxa"/>
            <w:shd w:val="clear" w:color="auto" w:fill="auto"/>
          </w:tcPr>
          <w:p w:rsidR="00A56567" w:rsidRDefault="009B4C98" w:rsidP="004A63A7">
            <w:pPr>
              <w:pStyle w:val="Textkrper"/>
              <w:ind w:left="0"/>
            </w:pPr>
            <w:r>
              <w:t>Switch off eddy current EB</w:t>
            </w:r>
          </w:p>
        </w:tc>
        <w:tc>
          <w:tcPr>
            <w:tcW w:w="3205" w:type="dxa"/>
            <w:shd w:val="clear" w:color="auto" w:fill="auto"/>
          </w:tcPr>
          <w:p w:rsidR="00A56567" w:rsidRDefault="00223104" w:rsidP="004A63A7">
            <w:pPr>
              <w:pStyle w:val="Textkrper"/>
              <w:ind w:left="0"/>
            </w:pPr>
            <w:r>
              <w:t>Eddy current EB on</w:t>
            </w:r>
          </w:p>
        </w:tc>
      </w:tr>
    </w:tbl>
    <w:p w:rsidR="00682993" w:rsidRDefault="00682993" w:rsidP="00682993">
      <w:pPr>
        <w:pStyle w:val="Textkrper"/>
        <w:ind w:left="0"/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13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</w:t>
      </w:r>
      <w:r>
        <w:rPr>
          <w:b/>
          <w:lang w:eastAsia="en-US"/>
        </w:rPr>
        <w:t xml:space="preserve"> Description of Packet  n° 68, initial values</w:t>
      </w:r>
    </w:p>
    <w:p w:rsidR="00A56567" w:rsidRDefault="00A56567" w:rsidP="004033AE">
      <w:pPr>
        <w:pStyle w:val="Textkrper"/>
        <w:ind w:left="0"/>
      </w:pPr>
    </w:p>
    <w:p w:rsidR="00B146A0" w:rsidRDefault="00B146A0" w:rsidP="004033AE">
      <w:pPr>
        <w:pStyle w:val="Textkrper"/>
        <w:ind w:left="0"/>
      </w:pPr>
      <w:r>
        <w:t>The drawing shows several location where Track Condition is changing within a sole message</w:t>
      </w:r>
      <w:r w:rsidR="001536B0">
        <w:t xml:space="preserve"> including a “radio hole” and a “powerless section”</w:t>
      </w:r>
      <w:r>
        <w:t>.</w:t>
      </w:r>
    </w:p>
    <w:p w:rsidR="00A67735" w:rsidRPr="001536B0" w:rsidRDefault="00A67735" w:rsidP="00A67735">
      <w:pPr>
        <w:pStyle w:val="Textkrper"/>
        <w:ind w:left="0"/>
        <w:rPr>
          <w:sz w:val="16"/>
          <w:szCs w:val="16"/>
        </w:rPr>
      </w:pPr>
    </w:p>
    <w:p w:rsidR="00A67735" w:rsidRPr="00A67735" w:rsidRDefault="00396145" w:rsidP="00A67735">
      <w:pPr>
        <w:pStyle w:val="Textkrper"/>
        <w:ind w:left="0"/>
      </w:pPr>
      <w:r>
        <w:rPr>
          <w:noProof/>
          <w:lang w:val="en-US" w:eastAsia="en-US"/>
        </w:rPr>
        <mc:AlternateContent>
          <mc:Choice Requires="wpc">
            <w:drawing>
              <wp:inline distT="0" distB="0" distL="0" distR="0">
                <wp:extent cx="6286500" cy="4385310"/>
                <wp:effectExtent l="28575" t="28575" r="28575" b="24765"/>
                <wp:docPr id="56" name="Zeichenbereich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19050" cap="flat" cmpd="sng" algn="ctr">
                          <a:solidFill>
                            <a:srgbClr val="1F497D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4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399891" y="1871811"/>
                            <a:ext cx="5620306" cy="9604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653098" y="731613"/>
                            <a:ext cx="27940" cy="24000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2257" y="909714"/>
                            <a:ext cx="27940" cy="27317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0385" y="800583"/>
                            <a:ext cx="27940" cy="24008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4209336" y="834632"/>
                            <a:ext cx="28813" cy="28068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681038" y="1258059"/>
                            <a:ext cx="1319292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2000329" y="1257186"/>
                            <a:ext cx="1080056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409883" y="863442"/>
                            <a:ext cx="27940" cy="23991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1972389" y="2684616"/>
                            <a:ext cx="2236946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4237276" y="2840892"/>
                            <a:ext cx="1171734" cy="52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79237" y="863442"/>
                            <a:ext cx="999728" cy="339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D136A0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lang w:val="fr-FR"/>
                                </w:rPr>
                              </w:pPr>
                              <w:r w:rsidRPr="00C64F7F">
                                <w:rPr>
                                  <w:rFonts w:ascii="Arial" w:hAnsi="Arial"/>
                                  <w:lang w:val="fr-FR"/>
                                </w:rPr>
                                <w:t>D_TRACKCOND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114709" y="2281269"/>
                            <a:ext cx="1219756" cy="3378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D136A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4F7F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D_TRACKCOND</w:t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114709" y="669626"/>
                            <a:ext cx="1101884" cy="533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1C2C80" w:rsidRDefault="00A1512C" w:rsidP="00D136A0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</w:rPr>
                              </w:pPr>
                              <w:r w:rsidRPr="001C2C80">
                                <w:rPr>
                                  <w:rFonts w:ascii="Arial" w:hAnsi="Arial"/>
                                </w:rPr>
                                <w:t>L_TRACKCOND = Length of radio hole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2321639" y="492398"/>
                            <a:ext cx="1494790" cy="87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336812" y="2244601"/>
                            <a:ext cx="1454626" cy="559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1C2C80" w:rsidRDefault="00A1512C" w:rsidP="00D136A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C2C80">
                                <w:rPr>
                                  <w:sz w:val="16"/>
                                  <w:szCs w:val="16"/>
                                </w:rPr>
                                <w:t>L_TRACKCOND(1) =</w:t>
                              </w:r>
                            </w:p>
                            <w:p w:rsidR="00A1512C" w:rsidRPr="00C64F7F" w:rsidRDefault="00A1512C" w:rsidP="00D136A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C2C80">
                                <w:rPr>
                                  <w:sz w:val="16"/>
                                  <w:szCs w:val="16"/>
                                </w:rPr>
                                <w:t>Length of powerless)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402840" y="104766"/>
                            <a:ext cx="1413589" cy="3387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6B205C" w:rsidRDefault="00A1512C" w:rsidP="00D136A0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6B205C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Direction Of Travel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902" y="0"/>
                            <a:ext cx="1411843" cy="7316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Default="00A1512C" w:rsidP="00D136A0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Reference position</w:t>
                              </w:r>
                            </w:p>
                            <w:p w:rsidR="00A1512C" w:rsidRDefault="00A1512C" w:rsidP="00D136A0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( balise transmitting</w:t>
                              </w:r>
                            </w:p>
                            <w:p w:rsidR="00A1512C" w:rsidRPr="006B205C" w:rsidRDefault="00A1512C" w:rsidP="00D136A0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or LRBG if radio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533479" y="3489565"/>
                            <a:ext cx="1581229" cy="600656"/>
                          </a:xfrm>
                          <a:prstGeom prst="wedgeRoundRectCallout">
                            <a:avLst>
                              <a:gd name="adj1" fmla="val 39681"/>
                              <a:gd name="adj2" fmla="val -105815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A47058" w:rsidRDefault="00A1512C" w:rsidP="00D136A0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  <w:lang w:val="fr-FR"/>
                                </w:rPr>
                                <w:t>M_TRACK</w:t>
                              </w:r>
                              <w:r w:rsidRPr="00C7490B">
                                <w:rPr>
                                  <w:rFonts w:ascii="Arial" w:hAnsi="Arial"/>
                                  <w:sz w:val="18"/>
                                  <w:szCs w:val="18"/>
                                  <w:lang w:val="fr-FR"/>
                                </w:rPr>
                                <w:t>COND = 4</w:t>
                              </w:r>
                            </w:p>
                            <w:p w:rsidR="00A1512C" w:rsidRPr="00A47058" w:rsidRDefault="00A1512C" w:rsidP="00D136A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47058">
                                <w:rPr>
                                  <w:sz w:val="18"/>
                                  <w:szCs w:val="18"/>
                                </w:rPr>
                                <w:t>( radio hole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2402840" y="3443293"/>
                            <a:ext cx="1582103" cy="734232"/>
                          </a:xfrm>
                          <a:prstGeom prst="wedgeRoundRectCallout">
                            <a:avLst>
                              <a:gd name="adj1" fmla="val 63764"/>
                              <a:gd name="adj2" fmla="val -96542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1C2C80" w:rsidRDefault="00A1512C" w:rsidP="00D136A0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1C2C80"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M_TRACKCOND = 3</w:t>
                              </w:r>
                            </w:p>
                            <w:p w:rsidR="00A1512C" w:rsidRPr="001C2C80" w:rsidRDefault="00A1512C" w:rsidP="00D136A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C2C80">
                                <w:rPr>
                                  <w:sz w:val="18"/>
                                  <w:szCs w:val="18"/>
                                </w:rPr>
                                <w:t xml:space="preserve">( powerless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r w:rsidRPr="001C2C80">
                                <w:rPr>
                                  <w:sz w:val="18"/>
                                  <w:szCs w:val="18"/>
                                </w:rPr>
                                <w:t xml:space="preserve">lower pantograph )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1972389" y="800583"/>
                            <a:ext cx="27940" cy="24008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4209336" y="3748859"/>
                            <a:ext cx="1810861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508818" y="3345512"/>
                            <a:ext cx="1219756" cy="3378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D136A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4F7F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D_TRACKCOND</w:t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(2)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26" o:spid="_x0000_s1134" editas="canvas" style="width:495pt;height:345.3pt;mso-position-horizontal-relative:char;mso-position-vertical-relative:line" coordsize="62865,43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">
                <v:shape id="_x0000_s1135" type="#_x0000_t75" style="position:absolute;width:62865;height:43853;visibility:visible;mso-wrap-style:square" stroked="t" strokecolor="#1f497d" strokeweight="1.5pt">
                  <v:fill o:detectmouseclick="t"/>
                  <v:path o:connecttype="none"/>
                </v:shape>
                <v:shape id="AutoShape 28" o:spid="_x0000_s1136" type="#_x0000_t32" style="position:absolute;left:3998;top:18718;width:56203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ykh8UAAADbAAAADwAAAGRycy9kb3ducmV2LnhtbESPT2vCQBTE7wW/w/IEL0U3NUUkuooW&#10;lBZ68C9eH9lnNph9G7JrjN++Wyj0OMzMb5j5srOVaKnxpWMFb6MEBHHudMmFgtNxM5yC8AFZY+WY&#10;FDzJw3LRe5ljpt2D99QeQiEihH2GCkwIdSalzw1Z9CNXE0fv6hqLIcqmkLrBR4TbSo6TZCItlhwX&#10;DNb0YSi/He5WQWiT1L9OT/v12Wxv35d09fXc7JQa9LvVDESgLvyH/9qfWkH6Dr9f4g+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3ykh8UAAADbAAAADwAAAAAAAAAA&#10;AAAAAAChAgAAZHJzL2Rvd25yZXYueG1sUEsFBgAAAAAEAAQA+QAAAJMDAAAAAA==&#10;" strokeweight="2.25pt"/>
                <v:shape id="AutoShape 29" o:spid="_x0000_s1137" type="#_x0000_t32" style="position:absolute;left:6530;top:7316;width:280;height:2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gcZ8UAAADbAAAADwAAAGRycy9kb3ducmV2LnhtbESP3WoCMRSE7wXfIRzBO8220lK2RlFB&#10;tAgFbREvD5uzP+3mZJtEd317Iwi9HGbmG2Y670wtLuR8ZVnB0zgBQZxZXXGh4PtrPXoD4QOyxtoy&#10;KbiSh/ms35tiqm3Le7ocQiEihH2KCsoQmlRKn5Vk0I9tQxy93DqDIUpXSO2wjXBTy+ckeZUGK44L&#10;JTa0Kin7PZyNgo3f/x1dvmw/PhfZ7mc12bbL/KTUcNAt3kEE6sJ/+NHeagWTF7h/iT9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gcZ8UAAADbAAAADwAAAAAAAAAA&#10;AAAAAAChAgAAZHJzL2Rvd25yZXYueG1sUEsFBgAAAAAEAAQA+QAAAJMDAAAAAA==&#10;">
                  <v:stroke dashstyle="dash"/>
                </v:shape>
                <v:shape id="AutoShape 30" o:spid="_x0000_s1138" type="#_x0000_t32" style="position:absolute;left:59922;top:9097;width:279;height:273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qCEMUAAADbAAAADwAAAGRycy9kb3ducmV2LnhtbESPW2sCMRSE3wv+h3CEvtWsClJWo6gg&#10;tRQEL4iPh83Zi25Otknqbv99IxR8HGbmG2a26Ewt7uR8ZVnBcJCAIM6srrhQcDpu3t5B+ICssbZM&#10;Cn7Jw2Lee5lhqm3Le7ofQiEihH2KCsoQmlRKn5Vk0A9sQxy93DqDIUpXSO2wjXBTy1GSTKTBiuNC&#10;iQ2tS8puhx+j4MPvv88uX7Wfu2X2dV2Pt+0qvyj12u+WUxCBuvAM/7e3WsF4Ao8v8Qf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5qCEMUAAADbAAAADwAAAAAAAAAA&#10;AAAAAAChAgAAZHJzL2Rvd25yZXYueG1sUEsFBgAAAAAEAAQA+QAAAJMDAAAAAA==&#10;">
                  <v:stroke dashstyle="dash"/>
                </v:shape>
                <v:shape id="AutoShape 31" o:spid="_x0000_s1139" type="#_x0000_t32" style="position:absolute;left:30803;top:8005;width:280;height:240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Yni8UAAADbAAAADwAAAGRycy9kb3ducmV2LnhtbESP3WoCMRSE7wXfIRzBO822Qlu2RlFB&#10;tAgFbREvD5uzP+3mZJtEd317Iwi9HGbmG2Y670wtLuR8ZVnB0zgBQZxZXXGh4PtrPXoD4QOyxtoy&#10;KbiSh/ms35tiqm3Le7ocQiEihH2KCsoQmlRKn5Vk0I9tQxy93DqDIUpXSO2wjXBTy+ckeZEGK44L&#10;JTa0Kin7PZyNgo3f/x1dvmw/PhfZ7mc12bbL/KTUcNAt3kEE6sJ/+NHeagWTV7h/iT9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Yni8UAAADbAAAADwAAAAAAAAAA&#10;AAAAAAChAgAAZHJzL2Rvd25yZXYueG1sUEsFBgAAAAAEAAQA+QAAAJMDAAAAAA==&#10;">
                  <v:stroke dashstyle="dash"/>
                </v:shape>
                <v:shape id="AutoShape 32" o:spid="_x0000_s1140" type="#_x0000_t32" style="position:absolute;left:42093;top:8346;width:288;height:280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mz+cIAAADbAAAADwAAAGRycy9kb3ducmV2LnhtbERPy2oCMRTdC/5DuII7J9MKIlOjqFC0&#10;FAo+KF1eJnce7eRmTKIz/n2zEFweznux6k0jbuR8bVnBS5KCIM6trrlUcD69T+YgfEDW2FgmBXfy&#10;sFoOBwvMtO34QLdjKEUMYZ+hgiqENpPS5xUZ9IltiSNXWGcwROhKqR12Mdw08jVNZ9JgzbGhwpa2&#10;FeV/x6tRsPOHy7crNt3H1zr//N1O992m+FFqPOrXbyAC9eEpfrj3WsE0jo1f4g+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mz+cIAAADbAAAADwAAAAAAAAAAAAAA&#10;AAChAgAAZHJzL2Rvd25yZXYueG1sUEsFBgAAAAAEAAQA+QAAAJADAAAAAA==&#10;">
                  <v:stroke dashstyle="dash"/>
                </v:shape>
                <v:shape id="AutoShape 33" o:spid="_x0000_s1141" type="#_x0000_t32" style="position:absolute;left:6810;top:12580;width:13193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4dhMQAAADbAAAADwAAAGRycy9kb3ducmV2LnhtbESPQWvCQBSE74L/YXmF3nSjBW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h2ExAAAANsAAAAPAAAAAAAAAAAA&#10;AAAAAKECAABkcnMvZG93bnJldi54bWxQSwUGAAAAAAQABAD5AAAAkgMAAAAA&#10;">
                  <v:stroke endarrow="block"/>
                </v:shape>
                <v:shape id="AutoShape 34" o:spid="_x0000_s1142" type="#_x0000_t32" style="position:absolute;left:20003;top:12571;width:10800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xY2MAAAADbAAAADwAAAGRycy9kb3ducmV2LnhtbERPTYvCMBC9L/gfwgje1lTRRapRRBQF&#10;UbHa+9CMbbGZlCZq9ddvDgt7fLzv2aI1lXhS40rLCgb9CARxZnXJuYLrZfM9AeE8ssbKMil4k4PF&#10;vPM1w1jbF5/pmfhchBB2MSoovK9jKV1WkEHXtzVx4G62MegDbHKpG3yFcFPJYRT9SIMlh4YCa1oV&#10;lN2Th1HwOWzpcsDb57RO0uN+vB2Mj2mqVK/bLqcgPLX+X/zn3mkFo7A+fAk/QM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8WNjAAAAA2wAAAA8AAAAAAAAAAAAAAAAA&#10;oQIAAGRycy9kb3ducmV2LnhtbFBLBQYAAAAABAAEAPkAAACOAwAAAAA=&#10;">
                  <v:stroke startarrow="block" endarrow="block"/>
                </v:shape>
                <v:shape id="AutoShape 35" o:spid="_x0000_s1143" type="#_x0000_t32" style="position:absolute;left:54098;top:8634;width:280;height:239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pGcUAAADbAAAADwAAAGRycy9kb3ducmV2LnhtbESPW2sCMRSE3wX/QziFvmlWW6SsRlGh&#10;1FIQvCA+HjZnL3Zzsk1Sd/vvjSD0cZiZb5jZojO1uJLzlWUFo2ECgjizuuJCwfHwPngD4QOyxtoy&#10;KfgjD4t5vzfDVNuWd3Tdh0JECPsUFZQhNKmUPivJoB/ahjh6uXUGQ5SukNphG+GmluMkmUiDFceF&#10;Ehtal5R973+Ngg+/+zm5fNV+bpfZ12X9smlX+Vmp56duOQURqAv/4Ud7oxW8juD+Jf4A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VpGcUAAADbAAAADwAAAAAAAAAA&#10;AAAAAAChAgAAZHJzL2Rvd25yZXYueG1sUEsFBgAAAAAEAAQA+QAAAJMDAAAAAA==&#10;">
                  <v:stroke dashstyle="dash"/>
                </v:shape>
                <v:shape id="AutoShape 36" o:spid="_x0000_s1144" type="#_x0000_t32" style="position:absolute;left:19723;top:26846;width:22370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z8iM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PyIxAAAANsAAAAPAAAAAAAAAAAA&#10;AAAAAKECAABkcnMvZG93bnJldi54bWxQSwUGAAAAAAQABAD5AAAAkgMAAAAA&#10;">
                  <v:stroke endarrow="block"/>
                </v:shape>
                <v:shape id="AutoShape 37" o:spid="_x0000_s1145" type="#_x0000_t32" style="position:absolute;left:42372;top:28408;width:11718;height: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7Gr8QAAADbAAAADwAAAGRycy9kb3ducmV2LnhtbESPQWvCQBSE7wX/w/IEb3VjrSLRVaQo&#10;FkTFaO6P7DMJZt+G7FZTf31XEHocZuYbZrZoTSVu1LjSsoJBPwJBnFldcq7gfFq/T0A4j6yxskwK&#10;fsnBYt55m2Gs7Z2PdEt8LgKEXYwKCu/rWEqXFWTQ9W1NHLyLbQz6IJtc6gbvAW4q+RFFY2mw5LBQ&#10;YE1fBWXX5McoeOw2dNrh5XFYJel+O9oMRvs0VarXbZdTEJ5a/x9+tb+1gs8hPL+EH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7savxAAAANsAAAAPAAAAAAAAAAAA&#10;AAAAAKECAABkcnMvZG93bnJldi54bWxQSwUGAAAAAAQABAD5AAAAkgMAAAAA&#10;">
                  <v:stroke startarrow="block" endarrow="block"/>
                </v:shape>
                <v:shape id="Text Box 38" o:spid="_x0000_s1146" type="#_x0000_t202" style="position:absolute;left:8792;top:8634;width:9997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<v:textbox>
                    <w:txbxContent>
                      <w:p w:rsidR="00A1512C" w:rsidRPr="00C64F7F" w:rsidRDefault="00A1512C" w:rsidP="00D136A0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lang w:val="fr-FR"/>
                          </w:rPr>
                        </w:pPr>
                        <w:r w:rsidRPr="00C64F7F">
                          <w:rPr>
                            <w:rFonts w:ascii="Arial" w:hAnsi="Arial"/>
                            <w:lang w:val="fr-FR"/>
                          </w:rPr>
                          <w:t>D_TRACKCOND</w:t>
                        </w:r>
                      </w:p>
                    </w:txbxContent>
                  </v:textbox>
                </v:shape>
                <v:shape id="Text Box 39" o:spid="_x0000_s1147" type="#_x0000_t202" style="position:absolute;left:21147;top:22812;width:12197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3+M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voD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Xf4wgAAANsAAAAPAAAAAAAAAAAAAAAAAJgCAABkcnMvZG93&#10;bnJldi54bWxQSwUGAAAAAAQABAD1AAAAhwMAAAAA&#10;" stroked="f">
                  <v:textbox>
                    <w:txbxContent>
                      <w:p w:rsidR="00A1512C" w:rsidRPr="00C64F7F" w:rsidRDefault="00A1512C" w:rsidP="00D136A0">
                        <w:pPr>
                          <w:rPr>
                            <w:sz w:val="16"/>
                            <w:szCs w:val="16"/>
                          </w:rPr>
                        </w:pPr>
                        <w:r w:rsidRPr="00C64F7F">
                          <w:rPr>
                            <w:sz w:val="16"/>
                            <w:szCs w:val="16"/>
                            <w:lang w:val="fr-FR"/>
                          </w:rPr>
                          <w:t>D_TRACKCOND</w:t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(1)</w:t>
                        </w:r>
                      </w:p>
                    </w:txbxContent>
                  </v:textbox>
                </v:shape>
                <v:shape id="Text Box 40" o:spid="_x0000_s1148" type="#_x0000_t202" style="position:absolute;left:21147;top:6696;width:11018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pj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pj8MAAADbAAAADwAAAAAAAAAAAAAAAACYAgAAZHJzL2Rv&#10;d25yZXYueG1sUEsFBgAAAAAEAAQA9QAAAIgDAAAAAA==&#10;" stroked="f">
                  <v:textbox>
                    <w:txbxContent>
                      <w:p w:rsidR="00A1512C" w:rsidRPr="001C2C80" w:rsidRDefault="00A1512C" w:rsidP="00D136A0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</w:rPr>
                        </w:pPr>
                        <w:r w:rsidRPr="001C2C80">
                          <w:rPr>
                            <w:rFonts w:ascii="Arial" w:hAnsi="Arial"/>
                          </w:rPr>
                          <w:t>L_TRACKCOND = Length of radio hole</w:t>
                        </w:r>
                      </w:p>
                    </w:txbxContent>
                  </v:textbox>
                </v:shape>
                <v:shape id="AutoShape 41" o:spid="_x0000_s1149" type="#_x0000_t32" style="position:absolute;left:23216;top:4923;width:14948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eaAcQAAADbAAAADwAAAGRycy9kb3ducmV2LnhtbESPQWvCQBSE74X+h+UJ3urGUtoSXcUE&#10;C/Zo3EOPz+wzCWbfhuwao7/eLRR6HGbmG2a5Hm0rBup941jBfJaAIC6dabhSoA9fL58gfEA22Dom&#10;BTfysF49Py0xNe7KexqKUIkIYZ+igjqELpXSlzVZ9DPXEUfv5HqLIcq+kqbHa4TbVr4mybu02HBc&#10;qLGjvKbyXFysglxfBp0NRbfdZz/zqv3e7o53rdR0Mm4WIAKN4T/8194ZBW8f8Psl/gC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95oBxAAAANsAAAAPAAAAAAAAAAAA&#10;AAAAAKECAABkcnMvZG93bnJldi54bWxQSwUGAAAAAAQABAD5AAAAkgMAAAAA&#10;" strokeweight="1.5pt">
                  <v:stroke endarrow="block"/>
                </v:shape>
                <v:shape id="Text Box 42" o:spid="_x0000_s1150" type="#_x0000_t202" style="position:absolute;left:43368;top:22446;width:14546;height:5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<v:textbox>
                    <w:txbxContent>
                      <w:p w:rsidR="00A1512C" w:rsidRPr="001C2C80" w:rsidRDefault="00A1512C" w:rsidP="00D136A0">
                        <w:pPr>
                          <w:rPr>
                            <w:sz w:val="16"/>
                            <w:szCs w:val="16"/>
                          </w:rPr>
                        </w:pPr>
                        <w:r w:rsidRPr="001C2C80">
                          <w:rPr>
                            <w:sz w:val="16"/>
                            <w:szCs w:val="16"/>
                          </w:rPr>
                          <w:t>L_TRACKCOND(1) =</w:t>
                        </w:r>
                      </w:p>
                      <w:p w:rsidR="00A1512C" w:rsidRPr="00C64F7F" w:rsidRDefault="00A1512C" w:rsidP="00D136A0">
                        <w:pPr>
                          <w:rPr>
                            <w:sz w:val="16"/>
                            <w:szCs w:val="16"/>
                          </w:rPr>
                        </w:pPr>
                        <w:r w:rsidRPr="001C2C80">
                          <w:rPr>
                            <w:sz w:val="16"/>
                            <w:szCs w:val="16"/>
                          </w:rPr>
                          <w:t>Length of powerless)</w:t>
                        </w:r>
                      </w:p>
                    </w:txbxContent>
                  </v:textbox>
                </v:shape>
                <v:shape id="Text Box 43" o:spid="_x0000_s1151" type="#_x0000_t202" style="position:absolute;left:24028;top:1047;width:14136;height:3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<v:textbox>
                    <w:txbxContent>
                      <w:p w:rsidR="00A1512C" w:rsidRPr="006B205C" w:rsidRDefault="00A1512C" w:rsidP="00D136A0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 w:rsidRPr="006B205C"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Direction Of Travel</w:t>
                        </w:r>
                      </w:p>
                    </w:txbxContent>
                  </v:textbox>
                </v:shape>
                <v:shape id="Text Box 44" o:spid="_x0000_s1152" type="#_x0000_t202" style="position:absolute;left:1039;width:14118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p7xMMA&#10;AADbAAAADwAAAGRycy9kb3ducmV2LnhtbERPyWrDMBC9F/oPYgq9lEZu2pTgRDbBEOghUOIs58Ga&#10;2CbSyLUU2/n76lDo8fH2dT5ZIwbqfetYwdssAUFcOd1yreB42L4uQfiArNE4JgV38pBnjw9rTLUb&#10;eU9DGWoRQ9inqKAJoUul9FVDFv3MdcSRu7jeYoiwr6XucYzh1sh5knxKiy3HhgY7KhqqruXNKjjt&#10;F8fpu6Dtz8vl8G4+dsXZbEqlnp+mzQpEoCn8i//cX1rBIq6PX+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p7xMMAAADbAAAADwAAAAAAAAAAAAAAAACYAgAAZHJzL2Rv&#10;d25yZXYueG1sUEsFBgAAAAAEAAQA9QAAAIgDAAAAAA==&#10;" strokecolor="#c00000" strokeweight="1.5pt">
                  <v:textbox>
                    <w:txbxContent>
                      <w:p w:rsidR="00A1512C" w:rsidRDefault="00A1512C" w:rsidP="00D136A0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Reference position</w:t>
                        </w:r>
                      </w:p>
                      <w:p w:rsidR="00A1512C" w:rsidRDefault="00A1512C" w:rsidP="00D136A0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( balise transmitting</w:t>
                        </w:r>
                      </w:p>
                      <w:p w:rsidR="00A1512C" w:rsidRPr="006B205C" w:rsidRDefault="00A1512C" w:rsidP="00D136A0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or LRBG if radio )</w:t>
                        </w:r>
                      </w:p>
                    </w:txbxContent>
                  </v:textbox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utoShape 45" o:spid="_x0000_s1153" type="#_x0000_t62" style="position:absolute;left:5334;top:34895;width:15813;height:6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nK5sQA&#10;AADbAAAADwAAAGRycy9kb3ducmV2LnhtbESPQWvCQBSE74L/YXmCN91EUWx0lSCt9FAQrXp+ZJ9J&#10;2uzbmF01/fddQfA4zMw3zGLVmkrcqHGlZQXxMAJBnFldcq7g8P0xmIFwHlljZZkU/JGD1bLbWWCi&#10;7Z13dNv7XAQIuwQVFN7XiZQuK8igG9qaOHhn2xj0QTa51A3eA9xUchRFU2mw5LBQYE3rgrLf/dUo&#10;OB4uP5f382aSno6Ybr+sjtPxm1L9XpvOQXhq/Sv8bH9qBZMYH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5yubEAAAA2wAAAA8AAAAAAAAAAAAAAAAAmAIAAGRycy9k&#10;b3ducmV2LnhtbFBLBQYAAAAABAAEAPUAAACJAwAAAAA=&#10;" adj="19371,-12056">
                  <v:textbox>
                    <w:txbxContent>
                      <w:p w:rsidR="00A1512C" w:rsidRPr="00A47058" w:rsidRDefault="00A1512C" w:rsidP="00D136A0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  <w:szCs w:val="18"/>
                            <w:lang w:val="fr-FR"/>
                          </w:rPr>
                          <w:t>M_TRACK</w:t>
                        </w:r>
                        <w:r w:rsidRPr="00C7490B">
                          <w:rPr>
                            <w:rFonts w:ascii="Arial" w:hAnsi="Arial"/>
                            <w:sz w:val="18"/>
                            <w:szCs w:val="18"/>
                            <w:lang w:val="fr-FR"/>
                          </w:rPr>
                          <w:t>COND = 4</w:t>
                        </w:r>
                      </w:p>
                      <w:p w:rsidR="00A1512C" w:rsidRPr="00A47058" w:rsidRDefault="00A1512C" w:rsidP="00D136A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47058">
                          <w:rPr>
                            <w:sz w:val="18"/>
                            <w:szCs w:val="18"/>
                          </w:rPr>
                          <w:t>( radio hole )</w:t>
                        </w:r>
                      </w:p>
                    </w:txbxContent>
                  </v:textbox>
                </v:shape>
                <v:shape id="AutoShape 47" o:spid="_x0000_s1154" type="#_x0000_t62" style="position:absolute;left:24028;top:34432;width:15821;height:7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+etsIA&#10;AADbAAAADwAAAGRycy9kb3ducmV2LnhtbESPQYvCMBSE7wv+h/AEb2uq4CJd07KrFBS9WAWvj+Zt&#10;W21eShO1/nuzIHgcZuYbZpH2phE36lxtWcFkHIEgLqyuuVRwPGSfcxDOI2tsLJOCBzlIk8HHAmNt&#10;77ynW+5LESDsYlRQed/GUrqiIoNubFvi4P3ZzqAPsiul7vAe4KaR0yj6kgZrDgsVtrSsqLjkV6Mg&#10;483jcopWZ8x0tq3b3+LMu7lSo2H/8w3CU+/f4Vd7rRXMpvD/JfwAm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562wgAAANsAAAAPAAAAAAAAAAAAAAAAAJgCAABkcnMvZG93&#10;bnJldi54bWxQSwUGAAAAAAQABAD1AAAAhwMAAAAA&#10;" adj="24573,-10053">
                  <v:textbox>
                    <w:txbxContent>
                      <w:p w:rsidR="00A1512C" w:rsidRPr="001C2C80" w:rsidRDefault="00A1512C" w:rsidP="00D136A0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sz w:val="18"/>
                            <w:szCs w:val="18"/>
                          </w:rPr>
                        </w:pPr>
                        <w:r w:rsidRPr="001C2C80">
                          <w:rPr>
                            <w:rFonts w:ascii="Arial" w:hAnsi="Arial"/>
                            <w:sz w:val="18"/>
                            <w:szCs w:val="18"/>
                          </w:rPr>
                          <w:t>M_TRACKCOND = 3</w:t>
                        </w:r>
                      </w:p>
                      <w:p w:rsidR="00A1512C" w:rsidRPr="001C2C80" w:rsidRDefault="00A1512C" w:rsidP="00D136A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C2C80">
                          <w:rPr>
                            <w:sz w:val="18"/>
                            <w:szCs w:val="18"/>
                          </w:rPr>
                          <w:t xml:space="preserve">( powerless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- </w:t>
                        </w:r>
                        <w:r w:rsidRPr="001C2C80">
                          <w:rPr>
                            <w:sz w:val="18"/>
                            <w:szCs w:val="18"/>
                          </w:rPr>
                          <w:t xml:space="preserve">lower pantograph ) </w:t>
                        </w:r>
                      </w:p>
                    </w:txbxContent>
                  </v:textbox>
                </v:shape>
                <v:shape id="AutoShape 91" o:spid="_x0000_s1155" type="#_x0000_t32" style="position:absolute;left:19723;top:8005;width:280;height:240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LEKMUAAADbAAAADwAAAGRycy9kb3ducmV2LnhtbESP3WoCMRSE7wXfIRzBO8220lK2RlFB&#10;tAgFbREvD5uzP+3mZJtEd317Iwi9HGbmG2Y670wtLuR8ZVnB0zgBQZxZXXGh4PtrPXoD4QOyxtoy&#10;KbiSh/ms35tiqm3Le7ocQiEihH2KCsoQmlRKn5Vk0I9tQxy93DqDIUpXSO2wjXBTy+ckeZUGK44L&#10;JTa0Kin7PZyNgo3f/x1dvmw/PhfZ7mc12bbL/KTUcNAt3kEE6sJ/+NHeagUvE7h/iT9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LEKMUAAADbAAAADwAAAAAAAAAA&#10;AAAAAAChAgAAZHJzL2Rvd25yZXYueG1sUEsFBgAAAAAEAAQA+QAAAJMDAAAAAA==&#10;">
                  <v:stroke dashstyle="dash"/>
                </v:shape>
                <v:shape id="AutoShape 92" o:spid="_x0000_s1156" type="#_x0000_t32" style="position:absolute;left:42093;top:37488;width:18108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BXus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9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QV7rGAAAA2wAAAA8AAAAAAAAA&#10;AAAAAAAAoQIAAGRycy9kb3ducmV2LnhtbFBLBQYAAAAABAAEAPkAAACUAwAAAAA=&#10;">
                  <v:stroke endarrow="block"/>
                </v:shape>
                <v:shape id="Text Box 93" o:spid="_x0000_s1157" type="#_x0000_t202" style="position:absolute;left:45088;top:33455;width:12197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zhJcIA&#10;AADbAAAADwAAAGRycy9kb3ducmV2LnhtbESP3YrCMBSE7wXfIRzBG9FUsf5Uo7iCi7f+PMCxObbF&#10;5qQ0WVvf3iwIXg4z8w2z3ramFE+qXWFZwXgUgSBOrS44U3C9HIYLEM4jaywtk4IXOdhuup01Jto2&#10;fKLn2WciQNglqCD3vkqkdGlOBt3IVsTBu9vaoA+yzqSusQlwU8pJFM2kwYLDQo4V7XNKH+c/o+B+&#10;bAbxsrn9+uv8NJ39YDG/2ZdS/V67W4Hw1Ppv+NM+agVxDP9fw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OElwgAAANsAAAAPAAAAAAAAAAAAAAAAAJgCAABkcnMvZG93&#10;bnJldi54bWxQSwUGAAAAAAQABAD1AAAAhwMAAAAA&#10;" stroked="f">
                  <v:textbox>
                    <w:txbxContent>
                      <w:p w:rsidR="00A1512C" w:rsidRPr="00C64F7F" w:rsidRDefault="00A1512C" w:rsidP="00D136A0">
                        <w:pPr>
                          <w:rPr>
                            <w:sz w:val="16"/>
                            <w:szCs w:val="16"/>
                          </w:rPr>
                        </w:pPr>
                        <w:r w:rsidRPr="00C64F7F">
                          <w:rPr>
                            <w:sz w:val="16"/>
                            <w:szCs w:val="16"/>
                            <w:lang w:val="fr-FR"/>
                          </w:rPr>
                          <w:t>D_TRACKCOND</w:t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(2)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82993" w:rsidRDefault="00682993" w:rsidP="00682993">
      <w:pPr>
        <w:pStyle w:val="Textkrper"/>
        <w:ind w:left="0"/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14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</w:t>
      </w:r>
      <w:r>
        <w:rPr>
          <w:b/>
          <w:lang w:eastAsia="en-US"/>
        </w:rPr>
        <w:t xml:space="preserve"> Description of Packet  n° 68, Drawing</w:t>
      </w:r>
    </w:p>
    <w:p w:rsidR="00A67735" w:rsidRDefault="00A67735" w:rsidP="00A67735">
      <w:pPr>
        <w:pStyle w:val="Textkrper"/>
      </w:pPr>
    </w:p>
    <w:p w:rsidR="00A67735" w:rsidRDefault="00A67735" w:rsidP="00A67735">
      <w:pPr>
        <w:pStyle w:val="Textkrper"/>
      </w:pPr>
    </w:p>
    <w:p w:rsidR="00A67735" w:rsidRDefault="00A67735" w:rsidP="00A67735">
      <w:pPr>
        <w:pStyle w:val="Textkrper"/>
      </w:pPr>
    </w:p>
    <w:p w:rsidR="00A67735" w:rsidRDefault="00485CB8" w:rsidP="00485CB8">
      <w:pPr>
        <w:pStyle w:val="berschrift2"/>
      </w:pPr>
      <w:r>
        <w:br w:type="page"/>
      </w:r>
      <w:bookmarkStart w:id="417" w:name="_Toc371695399"/>
      <w:r w:rsidR="00A67735">
        <w:lastRenderedPageBreak/>
        <w:t>Platform Data</w:t>
      </w:r>
      <w:r>
        <w:t xml:space="preserve"> packet n°69</w:t>
      </w:r>
      <w:bookmarkEnd w:id="417"/>
    </w:p>
    <w:p w:rsidR="00187094" w:rsidRPr="00FD7D01" w:rsidRDefault="00187094" w:rsidP="00187094">
      <w:pPr>
        <w:pStyle w:val="Textkrper"/>
        <w:rPr>
          <w:color w:val="FF0000"/>
        </w:rPr>
      </w:pPr>
      <w:r w:rsidRPr="00FD7D01">
        <w:rPr>
          <w:color w:val="FF0000"/>
        </w:rPr>
        <w:t xml:space="preserve">[SRS-026-chapter : </w:t>
      </w:r>
      <w:r>
        <w:rPr>
          <w:color w:val="FF0000"/>
        </w:rPr>
        <w:t>7.4.2.20.1</w:t>
      </w:r>
      <w:r w:rsidRPr="00FD7D01">
        <w:rPr>
          <w:color w:val="FF0000"/>
        </w:rPr>
        <w:t>]</w:t>
      </w:r>
    </w:p>
    <w:p w:rsidR="00187094" w:rsidRPr="00187094" w:rsidRDefault="00187094" w:rsidP="00187094">
      <w:pPr>
        <w:pStyle w:val="Textkrper"/>
      </w:pPr>
    </w:p>
    <w:p w:rsidR="00195DFF" w:rsidRDefault="00195DFF" w:rsidP="00195DFF">
      <w:pPr>
        <w:pStyle w:val="Textkrper"/>
        <w:ind w:left="0"/>
      </w:pPr>
      <w:r>
        <w:t xml:space="preserve">The packet number 69 describes the profile of “Platform” data related </w:t>
      </w:r>
      <w:r w:rsidR="00DF4EDD">
        <w:t>to “Stopping Point” in station.</w:t>
      </w:r>
    </w:p>
    <w:p w:rsidR="00195DFF" w:rsidRDefault="00195DFF" w:rsidP="00195DFF">
      <w:pPr>
        <w:pStyle w:val="Textkrper"/>
        <w:ind w:left="0"/>
      </w:pPr>
      <w:r>
        <w:t>The details are given in the table and within the figure hereafter.</w:t>
      </w:r>
    </w:p>
    <w:p w:rsidR="00195DFF" w:rsidRDefault="00195DFF" w:rsidP="00195DFF">
      <w:pPr>
        <w:pStyle w:val="Textkrper"/>
        <w:ind w:left="0"/>
      </w:pPr>
    </w:p>
    <w:p w:rsidR="00195DFF" w:rsidRDefault="005F3F90" w:rsidP="00195DFF">
      <w:pPr>
        <w:pStyle w:val="Textkrper"/>
        <w:ind w:left="0"/>
      </w:pPr>
      <w:r>
        <w:t>This packet is transmit</w:t>
      </w:r>
      <w:r w:rsidR="00533037">
        <w:t>t</w:t>
      </w:r>
      <w:r w:rsidR="00195DFF">
        <w:t>ed  by one balise group (for announcement) and is repeated by several alone balises, depending on target accuracy we need.</w:t>
      </w:r>
    </w:p>
    <w:p w:rsidR="00195DFF" w:rsidRDefault="00195DFF" w:rsidP="00195DFF">
      <w:pPr>
        <w:pStyle w:val="Textkrper"/>
        <w:ind w:left="0"/>
      </w:pPr>
    </w:p>
    <w:p w:rsidR="00195DFF" w:rsidRDefault="00F06396" w:rsidP="00DF4EDD">
      <w:pPr>
        <w:pStyle w:val="Textkrper"/>
        <w:ind w:left="0"/>
      </w:pPr>
      <w:r>
        <w:t>The details are given in the table and w</w:t>
      </w:r>
      <w:r w:rsidR="00DF4EDD">
        <w:t>ithin the figure hereafter.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631"/>
        <w:gridCol w:w="2976"/>
        <w:gridCol w:w="851"/>
        <w:gridCol w:w="4544"/>
      </w:tblGrid>
      <w:tr w:rsidR="00195DFF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single" w:sz="12" w:space="0" w:color="auto"/>
            </w:tcBorders>
          </w:tcPr>
          <w:p w:rsidR="00195DFF" w:rsidRDefault="00195DFF" w:rsidP="00C0021C">
            <w:pPr>
              <w:keepNext/>
              <w:keepLines/>
              <w:rPr>
                <w:i/>
              </w:rPr>
            </w:pPr>
            <w:r>
              <w:rPr>
                <w:b/>
                <w:i/>
              </w:rPr>
              <w:t>Description</w:t>
            </w:r>
          </w:p>
        </w:tc>
        <w:tc>
          <w:tcPr>
            <w:tcW w:w="8371" w:type="dxa"/>
            <w:gridSpan w:val="3"/>
            <w:tcBorders>
              <w:top w:val="single" w:sz="12" w:space="0" w:color="auto"/>
            </w:tcBorders>
          </w:tcPr>
          <w:p w:rsidR="00F06396" w:rsidRDefault="00195DFF" w:rsidP="00F06396">
            <w:pPr>
              <w:keepNext/>
              <w:keepLines/>
            </w:pPr>
            <w:r>
              <w:t>The packet gives details concerning where to</w:t>
            </w:r>
            <w:r w:rsidR="00F06396">
              <w:t xml:space="preserve"> stop</w:t>
            </w:r>
            <w:r>
              <w:t xml:space="preserve"> </w:t>
            </w:r>
            <w:r w:rsidR="00F06396">
              <w:t>at a platform with a good accuracy enough efficient to permit a stop in station.</w:t>
            </w:r>
          </w:p>
          <w:p w:rsidR="00195DFF" w:rsidRDefault="00195DFF" w:rsidP="00F06396">
            <w:pPr>
              <w:keepNext/>
              <w:keepLines/>
            </w:pPr>
          </w:p>
        </w:tc>
      </w:tr>
      <w:tr w:rsidR="00195DFF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bottom w:val="nil"/>
            </w:tcBorders>
          </w:tcPr>
          <w:p w:rsidR="00195DFF" w:rsidRDefault="00195DFF" w:rsidP="00C0021C">
            <w:pPr>
              <w:rPr>
                <w:b/>
                <w:i/>
              </w:rPr>
            </w:pPr>
            <w:r>
              <w:rPr>
                <w:b/>
                <w:i/>
              </w:rPr>
              <w:t>Medias</w:t>
            </w:r>
          </w:p>
          <w:p w:rsidR="00195DFF" w:rsidRDefault="00195DFF" w:rsidP="00C0021C">
            <w:pPr>
              <w:rPr>
                <w:b/>
                <w:i/>
              </w:rPr>
            </w:pPr>
          </w:p>
        </w:tc>
        <w:tc>
          <w:tcPr>
            <w:tcW w:w="8371" w:type="dxa"/>
            <w:gridSpan w:val="3"/>
            <w:tcBorders>
              <w:bottom w:val="nil"/>
            </w:tcBorders>
          </w:tcPr>
          <w:p w:rsidR="00195DFF" w:rsidRDefault="00195DFF" w:rsidP="00C0021C">
            <w:r>
              <w:t xml:space="preserve">Balise </w:t>
            </w:r>
          </w:p>
        </w:tc>
      </w:tr>
      <w:tr w:rsidR="00195DFF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single" w:sz="4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195DFF" w:rsidRDefault="00195DFF" w:rsidP="00C0021C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Content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95DFF" w:rsidRDefault="00195DFF" w:rsidP="00C0021C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DFF" w:rsidRPr="004033AE" w:rsidRDefault="00195DFF" w:rsidP="00C0021C">
            <w:pPr>
              <w:pStyle w:val="Kopfzeile"/>
              <w:rPr>
                <w:sz w:val="16"/>
                <w:szCs w:val="16"/>
              </w:rPr>
            </w:pPr>
            <w:r w:rsidRPr="004033AE">
              <w:rPr>
                <w:sz w:val="16"/>
                <w:szCs w:val="16"/>
              </w:rPr>
              <w:t>Length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95DFF" w:rsidRDefault="00195DFF" w:rsidP="00C0021C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95DFF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195DFF" w:rsidRDefault="00195DFF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95DFF" w:rsidRDefault="00195DFF" w:rsidP="00C0021C">
            <w:r>
              <w:t>NID_PACKET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DFF" w:rsidRPr="003C3E98" w:rsidRDefault="00195DFF" w:rsidP="00C0021C">
            <w:pPr>
              <w:jc w:val="center"/>
              <w:rPr>
                <w:lang w:val="fr-FR"/>
              </w:rPr>
            </w:pPr>
            <w:r>
              <w:t>8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95DFF" w:rsidRDefault="00F06396" w:rsidP="00C0021C">
            <w:r>
              <w:t>Is equal to 69</w:t>
            </w:r>
          </w:p>
        </w:tc>
      </w:tr>
      <w:tr w:rsidR="00195DFF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195DFF" w:rsidRDefault="00195DFF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95DFF" w:rsidRDefault="00195DFF" w:rsidP="00C0021C">
            <w:r>
              <w:t>Q_DIR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DFF" w:rsidRPr="003C3E98" w:rsidRDefault="00195DFF" w:rsidP="00C0021C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95DFF" w:rsidRDefault="00195DFF" w:rsidP="00C0021C">
            <w:r>
              <w:t>Validity direction :</w:t>
            </w:r>
          </w:p>
          <w:p w:rsidR="00195DFF" w:rsidRDefault="00195DFF" w:rsidP="00C0021C">
            <w:r>
              <w:t>a : ref. balise group (media balise)</w:t>
            </w:r>
          </w:p>
          <w:p w:rsidR="00195DFF" w:rsidRDefault="00195DFF" w:rsidP="00C0021C">
            <w:r>
              <w:t>b : ref. LRBG (media radio)</w:t>
            </w:r>
          </w:p>
          <w:p w:rsidR="00195DFF" w:rsidRDefault="00195DFF" w:rsidP="00C0021C">
            <w:r>
              <w:t>00 : reverse direction</w:t>
            </w:r>
          </w:p>
          <w:p w:rsidR="00195DFF" w:rsidRDefault="00195DFF" w:rsidP="00C0021C">
            <w:r>
              <w:t>01 : nominal direction</w:t>
            </w:r>
          </w:p>
          <w:p w:rsidR="00195DFF" w:rsidRDefault="00195DFF" w:rsidP="00C0021C">
            <w:r>
              <w:t>10 : both direction</w:t>
            </w:r>
          </w:p>
          <w:p w:rsidR="00195DFF" w:rsidRDefault="00195DFF" w:rsidP="00C0021C">
            <w:r>
              <w:t>11 : spare</w:t>
            </w:r>
          </w:p>
        </w:tc>
      </w:tr>
      <w:tr w:rsidR="00195DFF" w:rsidRPr="004A21DC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195DFF" w:rsidRDefault="00195DFF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95DFF" w:rsidRDefault="00195DFF" w:rsidP="00C0021C">
            <w:r>
              <w:t>L_PACKET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DFF" w:rsidRPr="003C3E98" w:rsidRDefault="00195DFF" w:rsidP="00C0021C">
            <w:pPr>
              <w:jc w:val="center"/>
              <w:rPr>
                <w:lang w:val="fr-FR"/>
              </w:rPr>
            </w:pPr>
            <w:r>
              <w:t>13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95DFF" w:rsidRDefault="00195DFF" w:rsidP="00C0021C">
            <w:r w:rsidRPr="004A21DC">
              <w:t>Size of the packet in</w:t>
            </w:r>
            <w:r>
              <w:t xml:space="preserve"> number of bits,</w:t>
            </w:r>
          </w:p>
          <w:p w:rsidR="00195DFF" w:rsidRPr="004A21DC" w:rsidRDefault="00195DFF" w:rsidP="00C0021C">
            <w:r>
              <w:t>Starting from beginning of packet</w:t>
            </w:r>
          </w:p>
        </w:tc>
      </w:tr>
      <w:tr w:rsidR="00195DFF" w:rsidRPr="00C27D62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195DFF" w:rsidRPr="004A21DC" w:rsidRDefault="00195DFF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95DFF" w:rsidRPr="00431B11" w:rsidRDefault="00195DFF" w:rsidP="00C0021C">
            <w:r w:rsidRPr="00431B11">
              <w:t>Q_SCALE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DFF" w:rsidRDefault="00195DFF" w:rsidP="00C0021C">
            <w:pPr>
              <w:jc w:val="center"/>
              <w:rPr>
                <w:lang w:val="fr-FR"/>
              </w:rPr>
            </w:pPr>
            <w:r>
              <w:t>2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95DFF" w:rsidRPr="00C27D62" w:rsidRDefault="00195DFF" w:rsidP="00C0021C">
            <w:r w:rsidRPr="00C27D62">
              <w:t>Scale for « D » and « L » data</w:t>
            </w:r>
          </w:p>
          <w:p w:rsidR="00195DFF" w:rsidRPr="00C27D62" w:rsidRDefault="00195DFF" w:rsidP="00C0021C">
            <w:pPr>
              <w:rPr>
                <w:lang w:val="fr-FR"/>
              </w:rPr>
            </w:pPr>
            <w:r w:rsidRPr="00C27D62">
              <w:rPr>
                <w:lang w:val="fr-FR"/>
              </w:rPr>
              <w:t>00 : quantum 10 cm</w:t>
            </w:r>
          </w:p>
          <w:p w:rsidR="00195DFF" w:rsidRPr="00C27D62" w:rsidRDefault="00195DFF" w:rsidP="00C0021C">
            <w:pPr>
              <w:rPr>
                <w:lang w:val="fr-FR"/>
              </w:rPr>
            </w:pPr>
            <w:r w:rsidRPr="00C27D62">
              <w:rPr>
                <w:lang w:val="fr-FR"/>
              </w:rPr>
              <w:t>01 : quantum 1 m</w:t>
            </w:r>
          </w:p>
          <w:p w:rsidR="00195DFF" w:rsidRPr="00C27D62" w:rsidRDefault="00195DFF" w:rsidP="00C0021C">
            <w:pPr>
              <w:rPr>
                <w:lang w:val="fr-FR"/>
              </w:rPr>
            </w:pPr>
            <w:r w:rsidRPr="00C27D62">
              <w:rPr>
                <w:lang w:val="fr-FR"/>
              </w:rPr>
              <w:t>10 : quantum 10 m</w:t>
            </w:r>
          </w:p>
          <w:p w:rsidR="00195DFF" w:rsidRPr="00C27D62" w:rsidRDefault="00195DFF" w:rsidP="00C0021C">
            <w:r>
              <w:t>11 : spare</w:t>
            </w:r>
          </w:p>
        </w:tc>
      </w:tr>
      <w:tr w:rsidR="006A33C0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A33C0" w:rsidRPr="00C27D62" w:rsidRDefault="006A33C0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A33C0" w:rsidRDefault="006A33C0" w:rsidP="00C0021C">
            <w:pPr>
              <w:rPr>
                <w:lang w:val="fr-FR"/>
              </w:rPr>
            </w:pPr>
            <w:r>
              <w:rPr>
                <w:lang w:val="fr-FR"/>
              </w:rPr>
              <w:t>Q_TRACKINIT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C0" w:rsidRDefault="00A62D79" w:rsidP="00C0021C">
            <w:pPr>
              <w:pStyle w:val="Author"/>
              <w:spacing w:before="0" w:after="60"/>
              <w:rPr>
                <w:noProof w:val="0"/>
              </w:rPr>
            </w:pPr>
            <w:r>
              <w:rPr>
                <w:noProof w:val="0"/>
              </w:rPr>
              <w:t>1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A33C0" w:rsidRDefault="006A33C0" w:rsidP="00F41EAC">
            <w:r>
              <w:t>If = 0  profile empty,  resume initial states</w:t>
            </w:r>
          </w:p>
        </w:tc>
      </w:tr>
      <w:tr w:rsidR="006A33C0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A33C0" w:rsidRPr="00C27D62" w:rsidRDefault="006A33C0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A33C0" w:rsidRDefault="006A33C0" w:rsidP="00C0021C">
            <w:pPr>
              <w:rPr>
                <w:lang w:val="fr-FR"/>
              </w:rPr>
            </w:pPr>
            <w:r>
              <w:rPr>
                <w:lang w:val="fr-FR"/>
              </w:rPr>
              <w:t>D_TRACKINIT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C0" w:rsidRDefault="00A62D79" w:rsidP="00C0021C">
            <w:pPr>
              <w:pStyle w:val="Author"/>
              <w:spacing w:before="0" w:after="60"/>
              <w:rPr>
                <w:noProof w:val="0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A33C0" w:rsidRDefault="00547392" w:rsidP="00C0021C">
            <w:pPr>
              <w:pStyle w:val="Fuzeile"/>
              <w:tabs>
                <w:tab w:val="clear" w:pos="4252"/>
                <w:tab w:val="clear" w:pos="9360"/>
              </w:tabs>
              <w:spacing w:line="300" w:lineRule="atLeast"/>
            </w:pPr>
            <w:r>
              <w:t xml:space="preserve">If  (Q_TRACKINIT=0) distance to start with empty profile : </w:t>
            </w:r>
            <w:r w:rsidRPr="00547392">
              <w:rPr>
                <w:b/>
              </w:rPr>
              <w:t>end of packet</w:t>
            </w:r>
          </w:p>
        </w:tc>
      </w:tr>
      <w:tr w:rsidR="006A33C0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A33C0" w:rsidRPr="00C27D62" w:rsidRDefault="006A33C0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A33C0" w:rsidRDefault="006A33C0" w:rsidP="00C0021C">
            <w:pPr>
              <w:rPr>
                <w:lang w:val="fr-FR"/>
              </w:rPr>
            </w:pPr>
            <w:r w:rsidRPr="00547392">
              <w:t xml:space="preserve">          </w:t>
            </w:r>
            <w:r>
              <w:rPr>
                <w:lang w:val="fr-FR"/>
              </w:rPr>
              <w:t>D_TRACKCOND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C0" w:rsidRPr="005864A3" w:rsidRDefault="00A62D79" w:rsidP="00C0021C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A33C0" w:rsidRDefault="006A33C0" w:rsidP="00C0021C">
            <w:pPr>
              <w:pStyle w:val="Fuzeile"/>
              <w:tabs>
                <w:tab w:val="clear" w:pos="4252"/>
                <w:tab w:val="clear" w:pos="9360"/>
              </w:tabs>
              <w:spacing w:line="300" w:lineRule="atLeast"/>
            </w:pPr>
            <w:r>
              <w:t xml:space="preserve">Distance from “Reference” position to </w:t>
            </w:r>
            <w:r w:rsidR="00547392">
              <w:t>1</w:t>
            </w:r>
            <w:r w:rsidR="00547392" w:rsidRPr="00547392">
              <w:rPr>
                <w:vertAlign w:val="superscript"/>
              </w:rPr>
              <w:t>st</w:t>
            </w:r>
            <w:r w:rsidR="00547392">
              <w:t xml:space="preserve"> </w:t>
            </w:r>
            <w:r>
              <w:t>target</w:t>
            </w:r>
            <w:r w:rsidR="00547392">
              <w:t xml:space="preserve"> </w:t>
            </w:r>
            <w:r w:rsidR="008E2F36">
              <w:t>( or 1</w:t>
            </w:r>
            <w:r w:rsidR="008E2F36" w:rsidRPr="008E2F36">
              <w:rPr>
                <w:vertAlign w:val="superscript"/>
              </w:rPr>
              <w:t>st</w:t>
            </w:r>
            <w:r w:rsidR="008E2F36">
              <w:t xml:space="preserve"> stop location) </w:t>
            </w:r>
            <w:r w:rsidR="00547392">
              <w:t>in station</w:t>
            </w:r>
          </w:p>
        </w:tc>
      </w:tr>
      <w:tr w:rsidR="006A33C0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A33C0" w:rsidRDefault="006A33C0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A33C0" w:rsidRPr="001E640D" w:rsidRDefault="006A33C0" w:rsidP="00C0021C">
            <w:r>
              <w:t xml:space="preserve">          L_TRACKCOND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C0" w:rsidRPr="00727065" w:rsidRDefault="006A33C0" w:rsidP="00C0021C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A33C0" w:rsidRDefault="006A33C0" w:rsidP="008E2F36">
            <w:r w:rsidRPr="00D85FA3">
              <w:t>Length</w:t>
            </w:r>
            <w:r w:rsidR="008E2F36">
              <w:t xml:space="preserve"> after stop</w:t>
            </w:r>
          </w:p>
        </w:tc>
      </w:tr>
      <w:tr w:rsidR="006A33C0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A33C0" w:rsidRDefault="006A33C0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A33C0" w:rsidRDefault="006A33C0" w:rsidP="000104AD">
            <w:r>
              <w:t xml:space="preserve">          </w:t>
            </w:r>
            <w:r w:rsidR="000104AD">
              <w:t>M_PLATFORM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C0" w:rsidRDefault="000104AD" w:rsidP="00C0021C">
            <w:pPr>
              <w:pStyle w:val="Author"/>
              <w:spacing w:before="0" w:after="60"/>
              <w:rPr>
                <w:noProof w:val="0"/>
              </w:rPr>
            </w:pPr>
            <w:r>
              <w:rPr>
                <w:noProof w:val="0"/>
              </w:rPr>
              <w:t>4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A33C0" w:rsidRPr="00D85FA3" w:rsidRDefault="008E2F36" w:rsidP="000D1E19">
            <w:r>
              <w:t>Height of  platform related to 1</w:t>
            </w:r>
            <w:r w:rsidRPr="008E2F36">
              <w:rPr>
                <w:vertAlign w:val="superscript"/>
              </w:rPr>
              <w:t>st</w:t>
            </w:r>
            <w:r>
              <w:t xml:space="preserve"> stop ( 16 values)</w:t>
            </w:r>
          </w:p>
        </w:tc>
      </w:tr>
      <w:tr w:rsidR="006A33C0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A33C0" w:rsidRDefault="006A33C0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A33C0" w:rsidRDefault="000104AD" w:rsidP="00C0021C">
            <w:r>
              <w:t xml:space="preserve">          Q_PLATFORM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C0" w:rsidRDefault="000104AD" w:rsidP="00C0021C">
            <w:pPr>
              <w:pStyle w:val="Author"/>
              <w:spacing w:before="0" w:after="60"/>
              <w:rPr>
                <w:noProof w:val="0"/>
              </w:rPr>
            </w:pPr>
            <w:r>
              <w:rPr>
                <w:noProof w:val="0"/>
              </w:rPr>
              <w:t>2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E2F36" w:rsidRDefault="008E2F36" w:rsidP="000D1E19">
            <w:r>
              <w:t>Qualifier of platform related to 1</w:t>
            </w:r>
            <w:r w:rsidRPr="008E2F36">
              <w:rPr>
                <w:vertAlign w:val="superscript"/>
              </w:rPr>
              <w:t>st</w:t>
            </w:r>
            <w:r>
              <w:t xml:space="preserve"> stop :</w:t>
            </w:r>
          </w:p>
          <w:p w:rsidR="008E2F36" w:rsidRDefault="008E2F36" w:rsidP="000D1E19">
            <w:r>
              <w:t>00 :</w:t>
            </w:r>
            <w:r w:rsidR="00E50752">
              <w:t xml:space="preserve"> left side to open passengers doors</w:t>
            </w:r>
          </w:p>
          <w:p w:rsidR="006A33C0" w:rsidRDefault="008E2F36" w:rsidP="00E50752">
            <w:r>
              <w:t>01 :</w:t>
            </w:r>
            <w:r w:rsidR="00E50752">
              <w:t xml:space="preserve"> right side</w:t>
            </w:r>
          </w:p>
          <w:p w:rsidR="00E50752" w:rsidRDefault="00E50752" w:rsidP="00E50752">
            <w:r>
              <w:t>10 : both side</w:t>
            </w:r>
          </w:p>
          <w:p w:rsidR="00E50752" w:rsidRPr="00D85FA3" w:rsidRDefault="00E50752" w:rsidP="00E50752">
            <w:r>
              <w:t>11 : spare</w:t>
            </w:r>
          </w:p>
        </w:tc>
      </w:tr>
      <w:tr w:rsidR="006A33C0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A33C0" w:rsidRDefault="006A33C0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A33C0" w:rsidRDefault="00E50752" w:rsidP="00C0021C">
            <w:r>
              <w:rPr>
                <w:color w:val="FF0000"/>
              </w:rPr>
              <w:t xml:space="preserve">       </w:t>
            </w:r>
            <w:r w:rsidR="006850A6">
              <w:rPr>
                <w:color w:val="FF0000"/>
              </w:rPr>
              <w:t xml:space="preserve"> </w:t>
            </w:r>
            <w:r w:rsidR="006A33C0">
              <w:rPr>
                <w:color w:val="FF0000"/>
              </w:rPr>
              <w:t>N</w:t>
            </w:r>
            <w:r w:rsidR="006A33C0" w:rsidRPr="000D1E19">
              <w:rPr>
                <w:color w:val="FF0000"/>
              </w:rPr>
              <w:t>ID_TRACKCOND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C0" w:rsidRPr="00E50752" w:rsidRDefault="00E50752" w:rsidP="00C0021C">
            <w:pPr>
              <w:pStyle w:val="Author"/>
              <w:spacing w:before="0" w:after="60"/>
              <w:rPr>
                <w:noProof w:val="0"/>
                <w:color w:val="C00000"/>
              </w:rPr>
            </w:pPr>
            <w:r>
              <w:rPr>
                <w:noProof w:val="0"/>
                <w:color w:val="C00000"/>
              </w:rPr>
              <w:t>&lt;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A33C0" w:rsidRPr="00E50752" w:rsidRDefault="00E50752" w:rsidP="000D1E19">
            <w:pPr>
              <w:rPr>
                <w:color w:val="C00000"/>
              </w:rPr>
            </w:pPr>
            <w:r w:rsidRPr="00E50752">
              <w:rPr>
                <w:color w:val="C00000"/>
              </w:rPr>
              <w:t>Identifier to distinguish each stop in safety (see management of PSD)</w:t>
            </w:r>
          </w:p>
        </w:tc>
      </w:tr>
      <w:tr w:rsidR="006A33C0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A33C0" w:rsidRDefault="006A33C0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A33C0" w:rsidRDefault="006850A6" w:rsidP="00C0021C">
            <w:r>
              <w:t xml:space="preserve">       </w:t>
            </w:r>
            <w:r w:rsidR="006A33C0">
              <w:t>N_ITER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C0" w:rsidRPr="005055E7" w:rsidRDefault="006A33C0" w:rsidP="00C0021C">
            <w:pPr>
              <w:jc w:val="center"/>
            </w:pPr>
            <w:r>
              <w:t>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A33C0" w:rsidRDefault="006A33C0" w:rsidP="00E50752">
            <w:pPr>
              <w:pStyle w:val="DocReference"/>
              <w:rPr>
                <w:lang w:val="en-GB"/>
              </w:rPr>
            </w:pPr>
            <w:r w:rsidRPr="000D1E19">
              <w:rPr>
                <w:lang w:val="en-GB"/>
              </w:rPr>
              <w:t>Number of iteration is number of stopping point on the same track</w:t>
            </w:r>
            <w:r w:rsidR="00E50752">
              <w:rPr>
                <w:lang w:val="en-GB"/>
              </w:rPr>
              <w:t xml:space="preserve"> / same station</w:t>
            </w:r>
          </w:p>
          <w:p w:rsidR="006850A6" w:rsidRPr="006850A6" w:rsidRDefault="006850A6" w:rsidP="006850A6">
            <w:pPr>
              <w:pStyle w:val="Textkrper"/>
              <w:ind w:left="0"/>
            </w:pPr>
            <w:r>
              <w:t xml:space="preserve">If = 0  </w:t>
            </w:r>
            <w:r w:rsidRPr="00547392">
              <w:rPr>
                <w:b/>
              </w:rPr>
              <w:t>end of packet</w:t>
            </w:r>
          </w:p>
        </w:tc>
      </w:tr>
      <w:tr w:rsidR="006850A6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850A6" w:rsidRDefault="006850A6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850A6" w:rsidRDefault="006850A6" w:rsidP="00F41EAC">
            <w:pPr>
              <w:rPr>
                <w:lang w:val="fr-FR"/>
              </w:rPr>
            </w:pPr>
            <w:r w:rsidRPr="00547392">
              <w:t xml:space="preserve">          </w:t>
            </w:r>
            <w:r>
              <w:rPr>
                <w:lang w:val="fr-FR"/>
              </w:rPr>
              <w:t>D_TRACKCOND(k)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A6" w:rsidRPr="005864A3" w:rsidRDefault="00A62D79" w:rsidP="00F41EAC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850A6" w:rsidRDefault="006850A6" w:rsidP="00F41EAC">
            <w:pPr>
              <w:pStyle w:val="Fuzeile"/>
              <w:tabs>
                <w:tab w:val="clear" w:pos="4252"/>
                <w:tab w:val="clear" w:pos="9360"/>
              </w:tabs>
              <w:spacing w:line="300" w:lineRule="atLeast"/>
            </w:pPr>
            <w:r>
              <w:t>Distance from “Reference” position to ki</w:t>
            </w:r>
            <w:r w:rsidR="005F3F90">
              <w:rPr>
                <w:sz w:val="16"/>
                <w:szCs w:val="16"/>
              </w:rPr>
              <w:t>em</w:t>
            </w:r>
            <w:r>
              <w:t xml:space="preserve"> target ( or k</w:t>
            </w:r>
            <w:r w:rsidRPr="006850A6">
              <w:rPr>
                <w:sz w:val="16"/>
                <w:szCs w:val="16"/>
              </w:rPr>
              <w:t>iem</w:t>
            </w:r>
            <w:r>
              <w:t xml:space="preserve"> stop location) in station</w:t>
            </w:r>
          </w:p>
        </w:tc>
      </w:tr>
      <w:tr w:rsidR="006850A6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850A6" w:rsidRDefault="006850A6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850A6" w:rsidRPr="001E640D" w:rsidRDefault="006850A6" w:rsidP="00F41EAC">
            <w:r>
              <w:t xml:space="preserve">          L_TRACKCOND(k)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A6" w:rsidRPr="00727065" w:rsidRDefault="006850A6" w:rsidP="00F41EAC">
            <w:pPr>
              <w:pStyle w:val="Author"/>
              <w:spacing w:before="0" w:after="60"/>
              <w:rPr>
                <w:noProof w:val="0"/>
                <w:lang w:val="fr-FR"/>
              </w:rPr>
            </w:pPr>
            <w:r>
              <w:rPr>
                <w:noProof w:val="0"/>
              </w:rPr>
              <w:t>15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850A6" w:rsidRDefault="006850A6" w:rsidP="00F41EAC">
            <w:r w:rsidRPr="00D85FA3">
              <w:t>Length</w:t>
            </w:r>
            <w:r>
              <w:t xml:space="preserve"> after stop</w:t>
            </w:r>
          </w:p>
        </w:tc>
      </w:tr>
      <w:tr w:rsidR="006850A6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6850A6" w:rsidRDefault="006850A6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850A6" w:rsidRDefault="006850A6" w:rsidP="00F41EAC">
            <w:r>
              <w:t xml:space="preserve">          M_PLATFORM(k)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A6" w:rsidRDefault="006850A6" w:rsidP="00F41EAC">
            <w:pPr>
              <w:pStyle w:val="Author"/>
              <w:spacing w:before="0" w:after="60"/>
              <w:rPr>
                <w:noProof w:val="0"/>
              </w:rPr>
            </w:pPr>
            <w:r>
              <w:rPr>
                <w:noProof w:val="0"/>
              </w:rPr>
              <w:t>4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850A6" w:rsidRPr="00D85FA3" w:rsidRDefault="006850A6" w:rsidP="00F41EAC">
            <w:r>
              <w:t>Height of  platform related to</w:t>
            </w:r>
            <w:r w:rsidR="005F3F90">
              <w:t xml:space="preserve"> ki</w:t>
            </w:r>
            <w:r w:rsidR="005F3F90">
              <w:rPr>
                <w:sz w:val="16"/>
                <w:szCs w:val="16"/>
              </w:rPr>
              <w:t>em</w:t>
            </w:r>
            <w:r>
              <w:t xml:space="preserve"> </w:t>
            </w:r>
            <w:r w:rsidR="005F3F90">
              <w:t>stop</w:t>
            </w:r>
          </w:p>
        </w:tc>
      </w:tr>
      <w:tr w:rsidR="006850A6" w:rsidTr="00C002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850A6" w:rsidRDefault="006850A6" w:rsidP="00C0021C">
            <w:pPr>
              <w:rPr>
                <w:i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6850A6" w:rsidRDefault="006850A6" w:rsidP="00F41EAC">
            <w:r>
              <w:t xml:space="preserve">          Q_PLATFORM(k)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850A6" w:rsidRDefault="006850A6" w:rsidP="00F41EAC">
            <w:pPr>
              <w:pStyle w:val="Author"/>
              <w:spacing w:before="0" w:after="60"/>
              <w:rPr>
                <w:noProof w:val="0"/>
              </w:rPr>
            </w:pPr>
            <w:r>
              <w:rPr>
                <w:noProof w:val="0"/>
              </w:rPr>
              <w:t>2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850A6" w:rsidRDefault="006850A6" w:rsidP="00F41EAC">
            <w:r>
              <w:t>Qualifier of platform related to</w:t>
            </w:r>
            <w:r w:rsidR="005F3F90">
              <w:t xml:space="preserve"> ki</w:t>
            </w:r>
            <w:r w:rsidR="005F3F90">
              <w:rPr>
                <w:sz w:val="16"/>
                <w:szCs w:val="16"/>
              </w:rPr>
              <w:t>em</w:t>
            </w:r>
            <w:r>
              <w:t xml:space="preserve"> </w:t>
            </w:r>
            <w:r w:rsidR="005F3F90">
              <w:t>stop</w:t>
            </w:r>
          </w:p>
          <w:p w:rsidR="006850A6" w:rsidRPr="00D85FA3" w:rsidRDefault="006850A6" w:rsidP="00F41EAC"/>
        </w:tc>
      </w:tr>
    </w:tbl>
    <w:p w:rsidR="00682993" w:rsidRDefault="00682993" w:rsidP="00682993">
      <w:pPr>
        <w:pStyle w:val="Textkrper"/>
        <w:ind w:left="0"/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15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</w:t>
      </w:r>
      <w:r>
        <w:rPr>
          <w:b/>
          <w:lang w:eastAsia="en-US"/>
        </w:rPr>
        <w:t xml:space="preserve"> Description of Packet  </w:t>
      </w:r>
      <w:r w:rsidR="00575B3F">
        <w:rPr>
          <w:b/>
          <w:lang w:eastAsia="en-US"/>
        </w:rPr>
        <w:t>n° 69</w:t>
      </w:r>
    </w:p>
    <w:p w:rsidR="004B7F8D" w:rsidRPr="006850A6" w:rsidRDefault="004B7F8D" w:rsidP="004B7F8D">
      <w:pPr>
        <w:pStyle w:val="Textkrper"/>
        <w:ind w:left="0"/>
        <w:rPr>
          <w:sz w:val="16"/>
          <w:szCs w:val="16"/>
        </w:rPr>
      </w:pPr>
    </w:p>
    <w:p w:rsidR="009E7AD2" w:rsidRDefault="009E7AD2" w:rsidP="004B7F8D">
      <w:pPr>
        <w:pStyle w:val="Textkrper"/>
        <w:ind w:left="0"/>
      </w:pPr>
    </w:p>
    <w:p w:rsidR="009E7AD2" w:rsidRDefault="009E7AD2" w:rsidP="004B7F8D">
      <w:pPr>
        <w:pStyle w:val="Textkrper"/>
        <w:ind w:left="0"/>
      </w:pPr>
    </w:p>
    <w:p w:rsidR="009E7AD2" w:rsidRDefault="009E7AD2" w:rsidP="004B7F8D">
      <w:pPr>
        <w:pStyle w:val="Textkrper"/>
        <w:ind w:left="0"/>
      </w:pPr>
    </w:p>
    <w:p w:rsidR="004B7F8D" w:rsidRDefault="00396145" w:rsidP="004B7F8D">
      <w:pPr>
        <w:pStyle w:val="Textkrper"/>
        <w:ind w:left="0"/>
      </w:pPr>
      <w:r>
        <w:rPr>
          <w:noProof/>
          <w:lang w:val="en-US" w:eastAsia="en-US"/>
        </w:rPr>
        <w:lastRenderedPageBreak/>
        <mc:AlternateContent>
          <mc:Choice Requires="wpc">
            <w:drawing>
              <wp:inline distT="0" distB="0" distL="0" distR="0">
                <wp:extent cx="6286500" cy="4308475"/>
                <wp:effectExtent l="19050" t="19050" r="9525" b="6350"/>
                <wp:docPr id="69" name="Zeichenbereich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1F497D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399891" y="2393015"/>
                            <a:ext cx="5620306" cy="9603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AutoShap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653098" y="731611"/>
                            <a:ext cx="27940" cy="2400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1121" y="783121"/>
                            <a:ext cx="27940" cy="27989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2881313" y="783121"/>
                            <a:ext cx="27940" cy="3250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CC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210209" y="834631"/>
                            <a:ext cx="27940" cy="24000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681038" y="1130593"/>
                            <a:ext cx="3528298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5409883" y="863441"/>
                            <a:ext cx="27940" cy="23991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2008188" y="1551400"/>
                            <a:ext cx="2228215" cy="17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4266962" y="975191"/>
                            <a:ext cx="1170861" cy="52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90178" y="783121"/>
                            <a:ext cx="1000601" cy="288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9E7AD2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lang w:val="fr-FR"/>
                                </w:rPr>
                              </w:pPr>
                              <w:r w:rsidRPr="00C64F7F">
                                <w:rPr>
                                  <w:rFonts w:ascii="Arial" w:hAnsi="Arial"/>
                                  <w:lang w:val="fr-FR"/>
                                </w:rPr>
                                <w:t>D_TRACKCOND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863521" y="2699454"/>
                            <a:ext cx="1219756" cy="3378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C64F7F" w:rsidRDefault="00A1512C" w:rsidP="009E7AD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4F7F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D_TRACKCOND</w:t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4342051" y="587559"/>
                            <a:ext cx="960438" cy="354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1C2C80" w:rsidRDefault="00A1512C" w:rsidP="009E7AD2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L_TRACKCONDl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84"/>
                        <wps:cNvCnPr>
                          <a:cxnSpLocks noChangeShapeType="1"/>
                        </wps:cNvCnPr>
                        <wps:spPr bwMode="auto">
                          <a:xfrm>
                            <a:off x="2172335" y="493270"/>
                            <a:ext cx="1494790" cy="174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800112" y="637323"/>
                            <a:ext cx="1048623" cy="299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EF64E9" w:rsidRDefault="00A1512C" w:rsidP="009E7AD2">
                              <w:pPr>
                                <w:rPr>
                                  <w:color w:val="4F81BD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color w:val="4F81BD"/>
                                  <w:sz w:val="16"/>
                                  <w:szCs w:val="16"/>
                                  <w:lang w:val="fr-FR"/>
                                </w:rPr>
                                <w:t>2nd</w:t>
                              </w:r>
                              <w:r w:rsidRPr="00EF64E9">
                                <w:rPr>
                                  <w:color w:val="4F81BD"/>
                                  <w:sz w:val="16"/>
                                  <w:szCs w:val="16"/>
                                  <w:lang w:val="fr-FR"/>
                                </w:rPr>
                                <w:t xml:space="preserve"> Repeat Balise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253536" y="105638"/>
                            <a:ext cx="1413589" cy="3387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6B205C" w:rsidRDefault="00A1512C" w:rsidP="009E7AD2">
                              <w:pPr>
                                <w:pStyle w:val="Sprechblasentext"/>
                                <w:spacing w:line="300" w:lineRule="atLeast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6B205C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  <w:lang w:val="fr-FR"/>
                                </w:rPr>
                                <w:t>Direction Of Travel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902" y="0"/>
                            <a:ext cx="1411843" cy="731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4B7F8D" w:rsidRDefault="00A1512C" w:rsidP="009E7AD2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B7F8D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  <w:t>Reference position</w:t>
                              </w:r>
                            </w:p>
                            <w:p w:rsidR="00A1512C" w:rsidRPr="004B7F8D" w:rsidRDefault="00A1512C" w:rsidP="009E7AD2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B7F8D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  <w:t>( balise transmitting</w:t>
                              </w:r>
                            </w:p>
                            <w:p w:rsidR="00A1512C" w:rsidRPr="004B7F8D" w:rsidRDefault="00A1512C" w:rsidP="009E7AD2">
                              <w:pPr>
                                <w:pStyle w:val="Sprechblasentext"/>
                                <w:spacing w:line="300" w:lineRule="atLeast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B7F8D">
                                <w:rPr>
                                  <w:rFonts w:ascii="Arial" w:hAnsi="Arial"/>
                                  <w:b/>
                                  <w:sz w:val="20"/>
                                  <w:szCs w:val="20"/>
                                </w:rPr>
                                <w:t>or LRBG if radio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4342051" y="1469334"/>
                            <a:ext cx="1185704" cy="287232"/>
                          </a:xfrm>
                          <a:prstGeom prst="wedgeRoundRectCallout">
                            <a:avLst>
                              <a:gd name="adj1" fmla="val -60176"/>
                              <a:gd name="adj2" fmla="val 274556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343793" w:rsidRDefault="00A1512C" w:rsidP="009E7AD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343793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Target in station</w:t>
                              </w:r>
                              <w:r w:rsidRPr="001C2C80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2909253" y="2020225"/>
                            <a:ext cx="1328023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94"/>
                        <wps:cNvCnPr>
                          <a:cxnSpLocks noChangeShapeType="1"/>
                        </wps:cNvCnPr>
                        <wps:spPr bwMode="auto">
                          <a:xfrm flipH="1">
                            <a:off x="4984671" y="1908475"/>
                            <a:ext cx="27940" cy="24000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653098" y="3071371"/>
                            <a:ext cx="4331573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1980248" y="3473844"/>
                            <a:ext cx="3004423" cy="17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2881313" y="3941796"/>
                            <a:ext cx="2103358" cy="17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752362" y="637323"/>
                            <a:ext cx="1003221" cy="299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12C" w:rsidRPr="00EF64E9" w:rsidRDefault="00A1512C" w:rsidP="009E7AD2">
                              <w:pPr>
                                <w:rPr>
                                  <w:color w:val="4F81BD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color w:val="4F81BD"/>
                                  <w:sz w:val="16"/>
                                  <w:szCs w:val="16"/>
                                  <w:lang w:val="fr-FR"/>
                                </w:rPr>
                                <w:t>1st</w:t>
                              </w:r>
                              <w:r w:rsidRPr="00EF64E9">
                                <w:rPr>
                                  <w:color w:val="4F81BD"/>
                                  <w:sz w:val="16"/>
                                  <w:szCs w:val="16"/>
                                  <w:lang w:val="fr-FR"/>
                                </w:rPr>
                                <w:t xml:space="preserve"> Repeat Balise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5012611" y="2947399"/>
                            <a:ext cx="397272" cy="52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02"/>
                        <wps:cNvSpPr>
                          <a:spLocks noChangeArrowheads="1"/>
                        </wps:cNvSpPr>
                        <wps:spPr bwMode="auto">
                          <a:xfrm>
                            <a:off x="5102543" y="3187486"/>
                            <a:ext cx="1183958" cy="286359"/>
                          </a:xfrm>
                          <a:prstGeom prst="wedgeRoundRectCallout">
                            <a:avLst>
                              <a:gd name="adj1" fmla="val -56440"/>
                              <a:gd name="adj2" fmla="val -308537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12C" w:rsidRPr="00343793" w:rsidRDefault="00A1512C" w:rsidP="009E7AD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E7AD2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Target in station</w:t>
                              </w:r>
                              <w:r w:rsidRPr="001C2C80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69" o:spid="_x0000_s1158" editas="canvas" style="width:495pt;height:339.25pt;mso-position-horizontal-relative:char;mso-position-vertical-relative:line" coordsize="62865,43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">
                <v:shape id="_x0000_s1159" type="#_x0000_t75" style="position:absolute;width:62865;height:43084;visibility:visible;mso-wrap-style:square" stroked="t" strokecolor="#1f497d">
                  <v:fill o:detectmouseclick="t"/>
                  <v:path o:connecttype="none"/>
                </v:shape>
                <v:shape id="AutoShape 71" o:spid="_x0000_s1160" type="#_x0000_t32" style="position:absolute;left:3998;top:23930;width:56203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JRw8AAAADaAAAADwAAAGRycy9kb3ducmV2LnhtbERPTYvCMBC9C/sfwix4kTV1BZFqFHfB&#10;RcGDuorXoRmbYjMpTaz13xtB8DQ83udM560tRUO1LxwrGPQTEMSZ0wXnCg7/y68xCB+QNZaOScGd&#10;PMxnH50pptrdeEfNPuQihrBPUYEJoUql9Jkhi77vKuLInV1tMURY51LXeIvhtpTfSTKSFguODQYr&#10;+jWUXfZXqyA0ydD3xofdz9H8XTan4WJ9X26V6n62iwmIQG14i1/ulY7z4fnK88r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yUcPAAAAA2gAAAA8AAAAAAAAAAAAAAAAA&#10;oQIAAGRycy9kb3ducmV2LnhtbFBLBQYAAAAABAAEAPkAAACOAwAAAAA=&#10;" strokeweight="2.25pt"/>
                <v:shape id="AutoShape 72" o:spid="_x0000_s1161" type="#_x0000_t32" style="position:absolute;left:6530;top:7316;width:280;height:2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mcGMMAAADaAAAADwAAAGRycy9kb3ducmV2LnhtbESP3WoCMRSE7wXfIRzBO82qUMpqFBWk&#10;lkJBK+LlYXP2Rzcn2yR117c3hUIvh5n5hlmsOlOLOzlfWVYwGScgiDOrKy4UnL52o1cQPiBrrC2T&#10;ggd5WC37vQWm2rZ8oPsxFCJC2KeooAyhSaX0WUkG/dg2xNHLrTMYonSF1A7bCDe1nCbJizRYcVwo&#10;saFtSdnt+GMUvPnD99nlm/b9c519XLezfbvJL0oNB916DiJQF/7Df+29VjCF3yvxBs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ZnBjDAAAA2gAAAA8AAAAAAAAAAAAA&#10;AAAAoQIAAGRycy9kb3ducmV2LnhtbFBLBQYAAAAABAAEAPkAAACRAwAAAAA=&#10;">
                  <v:stroke dashstyle="dash"/>
                </v:shape>
                <v:shape id="AutoShape 73" o:spid="_x0000_s1162" type="#_x0000_t32" style="position:absolute;left:19811;top:7831;width:279;height:279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NUqMMAAADaAAAADwAAAGRycy9kb3ducmV2LnhtbESPQWsCMRSE7wX/Q3hCL0WztrTIahQR&#10;C7WHilY9PzbPbHDzsiSprv/eFAo9DjPzDTOdd64RFwrRelYwGhYgiCuvLRsF++/3wRhETMgaG8+k&#10;4EYR5rPewxRL7a+8pcsuGZEhHEtUUKfUllLGqiaHcehb4uydfHCYsgxG6oDXDHeNfC6KN+nQcl6o&#10;saVlTdV59+MU2NfV0djKfH26sN08jQ/rldZrpR773WICIlGX/sN/7Q+t4AV+r+QbIG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TVKjDAAAA2gAAAA8AAAAAAAAAAAAA&#10;AAAAoQIAAGRycy9kb3ducmV2LnhtbFBLBQYAAAAABAAEAPkAAACRAwAAAAA=&#10;" strokecolor="#4bacc6">
                  <v:stroke dashstyle="dash"/>
                </v:shape>
                <v:shape id="AutoShape 74" o:spid="_x0000_s1163" type="#_x0000_t32" style="position:absolute;left:28813;top:7831;width:279;height:325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rM3MMAAADaAAAADwAAAGRycy9kb3ducmV2LnhtbESPQWsCMRSE7wX/Q3hCL0WzlrbIahQR&#10;C7WHilY9PzbPbHDzsiSprv/eFAo9DjPzDTOdd64RFwrRelYwGhYgiCuvLRsF++/3wRhETMgaG8+k&#10;4EYR5rPewxRL7a+8pcsuGZEhHEtUUKfUllLGqiaHcehb4uydfHCYsgxG6oDXDHeNfC6KN+nQcl6o&#10;saVlTdV59+MU2NfV0djKfH26sN08jQ/rldZrpR773WICIlGX/sN/7Q+t4AV+r+QbIG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6zNzDAAAA2gAAAA8AAAAAAAAAAAAA&#10;AAAAoQIAAGRycy9kb3ducmV2LnhtbFBLBQYAAAAABAAEAPkAAACRAwAAAAA=&#10;" strokecolor="#4bacc6">
                  <v:stroke dashstyle="dash"/>
                </v:shape>
                <v:shape id="AutoShape 75" o:spid="_x0000_s1164" type="#_x0000_t32" style="position:absolute;left:42102;top:8346;width:279;height:2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NuQcEAAADaAAAADwAAAGRycy9kb3ducmV2LnhtbESPS4vCQBCE7wv+h6EFL6KTFZQ1Ooqu&#10;+Lgtvu5Npk2CmZ6QGU301zuCsMeiqr6ipvPGFOJOlcstK/juRyCIE6tzThWcjuveDwjnkTUWlknB&#10;gxzMZ62vKcba1ryn+8GnIkDYxagg876MpXRJRgZd35bEwbvYyqAPskqlrrAOcFPIQRSNpMGcw0KG&#10;Jf1mlFwPNxMo49uI0tU44c1zW57rv33XL5dKddrNYgLCU+P/w5/2TisYwvtKuAFy9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c25BwQAAANoAAAAPAAAAAAAAAAAAAAAA&#10;AKECAABkcnMvZG93bnJldi54bWxQSwUGAAAAAAQABAD5AAAAjwMAAAAA&#10;" strokeweight="1pt">
                  <v:stroke dashstyle="dash"/>
                </v:shape>
                <v:shape id="AutoShape 76" o:spid="_x0000_s1165" type="#_x0000_t32" style="position:absolute;left:6810;top:11305;width:35283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v:shape id="AutoShape 78" o:spid="_x0000_s1166" type="#_x0000_t32" style="position:absolute;left:54098;top:8634;width:280;height:239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1AB8MAAADbAAAADwAAAGRycy9kb3ducmV2LnhtbERP22oCMRB9F/oPYYS+uVlbKrI1igpS&#10;S0FQS+njsJm96GayJqm7/XsjFPo2h3Od2aI3jbiS87VlBeMkBUGcW11zqeDzuBlNQfiArLGxTAp+&#10;ycNi/jCYYaZtx3u6HkIpYgj7DBVUIbSZlD6vyKBPbEscucI6gyFCV0rtsIvhppFPaTqRBmuODRW2&#10;tK4oPx9+jII3v798uWLVve+W+cdp/bztVsW3Uo/DfvkKIlAf/sV/7q2O81/g/ks8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9QAfDAAAA2wAAAA8AAAAAAAAAAAAA&#10;AAAAoQIAAGRycy9kb3ducmV2LnhtbFBLBQYAAAAABAAEAPkAAACRAwAAAAA=&#10;">
                  <v:stroke dashstyle="dash"/>
                </v:shape>
                <v:shape id="AutoShape 79" o:spid="_x0000_s1167" type="#_x0000_t32" style="position:absolute;left:20081;top:15514;width:22283;height: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wcKcIAAADbAAAADwAAAGRycy9kb3ducmV2LnhtbERPS2vCQBC+C/0PyxR6M5t6UEldQxEs&#10;Xkpp1J7H7JhHs7Nhd6Npf323IHibj+85q3w0nbiQ841lBc9JCoK4tLrhSsFhv50uQfiArLGzTAp+&#10;yEO+fpisMNP2yp90KUIlYgj7DBXUIfSZlL6syaBPbE8cubN1BkOErpLa4TWGm07O0nQuDTYcG2rs&#10;aVNT+V0MRsFx+5Zu3GL4asf2oxje5cn/uoVST4/j6wuIQGO4i2/unY7z5/D/SzxAr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wcKcIAAADbAAAADwAAAAAAAAAAAAAA&#10;AAChAgAAZHJzL2Rvd25yZXYueG1sUEsFBgAAAAAEAAQA+QAAAJADAAAAAA==&#10;" strokecolor="#00b0f0">
                  <v:stroke endarrow="block"/>
                </v:shape>
                <v:shape id="AutoShape 80" o:spid="_x0000_s1168" type="#_x0000_t32" style="position:absolute;left:42669;top:9751;width:11709;height: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bvscEAAADbAAAADwAAAGRycy9kb3ducmV2LnhtbERPTYvCMBC9C/sfwgh701TBVapRZHFx&#10;QVSs9j40Y1tsJqXJavXXbwTB2zze58wWranElRpXWlYw6EcgiDOrS84VnI4/vQkI55E1VpZJwZ0c&#10;LOYfnRnG2t74QNfE5yKEsItRQeF9HUvpsoIMur6tiQN3to1BH2CTS93gLYSbSg6j6EsaLDk0FFjT&#10;d0HZJfkzCh7bNR23eH7sV0m624zWg9EuTZX67LbLKQhPrX+LX+5fHeaP4flLO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u+xwQAAANsAAAAPAAAAAAAAAAAAAAAA&#10;AKECAABkcnMvZG93bnJldi54bWxQSwUGAAAAAAQABAD5AAAAjwMAAAAA&#10;">
                  <v:stroke startarrow="block" endarrow="block"/>
                </v:shape>
                <v:shape id="Text Box 81" o:spid="_x0000_s1169" type="#_x0000_t202" style="position:absolute;left:7901;top:7831;width:10006;height:2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A1512C" w:rsidRPr="00C64F7F" w:rsidRDefault="00A1512C" w:rsidP="009E7AD2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lang w:val="fr-FR"/>
                          </w:rPr>
                        </w:pPr>
                        <w:r w:rsidRPr="00C64F7F">
                          <w:rPr>
                            <w:rFonts w:ascii="Arial" w:hAnsi="Arial"/>
                            <w:lang w:val="fr-FR"/>
                          </w:rPr>
                          <w:t>D_TRACKCOND</w:t>
                        </w:r>
                      </w:p>
                    </w:txbxContent>
                  </v:textbox>
                </v:shape>
                <v:shape id="Text Box 82" o:spid="_x0000_s1170" type="#_x0000_t202" style="position:absolute;left:8635;top:26994;width:12197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A1512C" w:rsidRPr="00C64F7F" w:rsidRDefault="00A1512C" w:rsidP="009E7AD2">
                        <w:pPr>
                          <w:rPr>
                            <w:sz w:val="16"/>
                            <w:szCs w:val="16"/>
                          </w:rPr>
                        </w:pPr>
                        <w:r w:rsidRPr="00C64F7F">
                          <w:rPr>
                            <w:sz w:val="16"/>
                            <w:szCs w:val="16"/>
                            <w:lang w:val="fr-FR"/>
                          </w:rPr>
                          <w:t>D_TRACKCOND</w:t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(1)</w:t>
                        </w:r>
                      </w:p>
                    </w:txbxContent>
                  </v:textbox>
                </v:shape>
                <v:shape id="Text Box 83" o:spid="_x0000_s1171" type="#_x0000_t202" style="position:absolute;left:43420;top:5875;width:9604;height:3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<v:textbox>
                    <w:txbxContent>
                      <w:p w:rsidR="00A1512C" w:rsidRPr="001C2C80" w:rsidRDefault="00A1512C" w:rsidP="009E7AD2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L_TRACKCONDl</w:t>
                        </w:r>
                      </w:p>
                    </w:txbxContent>
                  </v:textbox>
                </v:shape>
                <v:shape id="AutoShape 84" o:spid="_x0000_s1172" type="#_x0000_t32" style="position:absolute;left:21723;top:4932;width:14948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1CTsMAAADbAAAADwAAAGRycy9kb3ducmV2LnhtbESPQYvCMBSE78L+h/AWvGlaDyLVKNvi&#10;gh6tPXh827xtyzYvpYm16683guBxmJlvmM1uNK0YqHeNZQXxPAJBXFrdcKWgOH/PViCcR9bYWiYF&#10;/+Rgt/2YbDDR9sYnGnJfiQBhl6CC2vsukdKVNRl0c9sRB+/X9gZ9kH0ldY+3ADetXETRUhpsOCzU&#10;2FFWU/mXX42CrLgORTrk3f6UXuKqPe4PP/dCqenn+LUG4Wn07/CrfdAKFjE8v4QfIL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NQk7DAAAA2wAAAA8AAAAAAAAAAAAA&#10;AAAAoQIAAGRycy9kb3ducmV2LnhtbFBLBQYAAAAABAAEAPkAAACRAwAAAAA=&#10;" strokeweight="1.5pt">
                  <v:stroke endarrow="block"/>
                </v:shape>
                <v:shape id="Text Box 85" o:spid="_x0000_s1173" type="#_x0000_t202" style="position:absolute;left:28001;top:6373;width:10486;height:2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A1512C" w:rsidRPr="00EF64E9" w:rsidRDefault="00A1512C" w:rsidP="009E7AD2">
                        <w:pPr>
                          <w:rPr>
                            <w:color w:val="4F81BD"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color w:val="4F81BD"/>
                            <w:sz w:val="16"/>
                            <w:szCs w:val="16"/>
                            <w:lang w:val="fr-FR"/>
                          </w:rPr>
                          <w:t>2nd</w:t>
                        </w:r>
                        <w:r w:rsidRPr="00EF64E9">
                          <w:rPr>
                            <w:color w:val="4F81BD"/>
                            <w:sz w:val="16"/>
                            <w:szCs w:val="16"/>
                            <w:lang w:val="fr-FR"/>
                          </w:rPr>
                          <w:t xml:space="preserve"> Repeat Balise</w:t>
                        </w:r>
                      </w:p>
                    </w:txbxContent>
                  </v:textbox>
                </v:shape>
                <v:shape id="Text Box 86" o:spid="_x0000_s1174" type="#_x0000_t202" style="position:absolute;left:22535;top:1056;width:14136;height:3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A1512C" w:rsidRPr="006B205C" w:rsidRDefault="00A1512C" w:rsidP="009E7AD2">
                        <w:pPr>
                          <w:pStyle w:val="Sprechblasentext"/>
                          <w:spacing w:line="300" w:lineRule="atLeast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</w:pPr>
                        <w:r w:rsidRPr="006B205C"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fr-FR"/>
                          </w:rPr>
                          <w:t>Direction Of Travel</w:t>
                        </w:r>
                      </w:p>
                    </w:txbxContent>
                  </v:textbox>
                </v:shape>
                <v:shape id="Text Box 87" o:spid="_x0000_s1175" type="#_x0000_t202" style="position:absolute;left:1039;width:14118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:rsidR="00A1512C" w:rsidRPr="004B7F8D" w:rsidRDefault="00A1512C" w:rsidP="009E7AD2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</w:pPr>
                        <w:r w:rsidRPr="004B7F8D"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  <w:t>Reference position</w:t>
                        </w:r>
                      </w:p>
                      <w:p w:rsidR="00A1512C" w:rsidRPr="004B7F8D" w:rsidRDefault="00A1512C" w:rsidP="009E7AD2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</w:pPr>
                        <w:r w:rsidRPr="004B7F8D"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  <w:t>( balise transmitting</w:t>
                        </w:r>
                      </w:p>
                      <w:p w:rsidR="00A1512C" w:rsidRPr="004B7F8D" w:rsidRDefault="00A1512C" w:rsidP="009E7AD2">
                        <w:pPr>
                          <w:pStyle w:val="Sprechblasentext"/>
                          <w:spacing w:line="300" w:lineRule="atLeast"/>
                          <w:jc w:val="center"/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</w:pPr>
                        <w:r w:rsidRPr="004B7F8D">
                          <w:rPr>
                            <w:rFonts w:ascii="Arial" w:hAnsi="Arial"/>
                            <w:b/>
                            <w:sz w:val="20"/>
                            <w:szCs w:val="20"/>
                          </w:rPr>
                          <w:t>or LRBG if radio )</w:t>
                        </w:r>
                      </w:p>
                    </w:txbxContent>
                  </v:textbox>
                </v:shape>
                <v:shape id="AutoShape 89" o:spid="_x0000_s1176" type="#_x0000_t62" style="position:absolute;left:43420;top:14693;width:11857;height:2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HuQcQA&#10;AADbAAAADwAAAGRycy9kb3ducmV2LnhtbESP3WoCMRSE74W+QzgF7zTromK3RmlXCvZK/HmAw+bs&#10;D25OtkmqW5++EQQvh5n5hlmue9OKCznfWFYwGScgiAurG64UnI5fowUIH5A1tpZJwR95WK9eBkvM&#10;tL3yni6HUIkIYZ+hgjqELpPSFzUZ9GPbEUevtM5giNJVUju8RrhpZZokc2mw4bhQY0d5TcX58GsU&#10;NIvvbZm/pcnu82eKbrO55W15VGr42n+8gwjUh2f40d5qBekM7l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h7kHEAAAA2wAAAA8AAAAAAAAAAAAAAAAAmAIAAGRycy9k&#10;b3ducmV2LnhtbFBLBQYAAAAABAAEAPUAAACJAwAAAAA=&#10;" adj="-2198,70104">
                  <v:textbox>
                    <w:txbxContent>
                      <w:p w:rsidR="00A1512C" w:rsidRPr="00343793" w:rsidRDefault="00A1512C" w:rsidP="009E7AD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Pr="00343793">
                          <w:rPr>
                            <w:sz w:val="16"/>
                            <w:szCs w:val="16"/>
                            <w:vertAlign w:val="superscript"/>
                          </w:rPr>
                          <w:t>st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Target in station</w:t>
                        </w:r>
                        <w:r w:rsidRPr="001C2C80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90" o:spid="_x0000_s1177" type="#_x0000_t32" style="position:absolute;left:29092;top:20202;width:13280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DWlMUAAADbAAAADwAAAGRycy9kb3ducmV2LnhtbESPS2vDMBCE74H+B7GF3Gq5OSTFjWJK&#10;IKWXUOI8zltr60etlZHkxM2vrwqBHIeZ+YZZ5qPpxJmcbywreE5SEMSl1Q1XCg77zdMLCB+QNXaW&#10;ScEvechXD5MlZtpeeEfnIlQiQthnqKAOoc+k9GVNBn1ie+LofVtnMETpKqkdXiLcdHKWpnNpsOG4&#10;UGNP65rKn2IwCo6b93TtFsOpHdvPYtjKL391C6Wmj+PbK4hAY7iHb+0PrWA2h/8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lDWlMUAAADbAAAADwAAAAAAAAAA&#10;AAAAAAChAgAAZHJzL2Rvd25yZXYueG1sUEsFBgAAAAAEAAQA+QAAAJMDAAAAAA==&#10;" strokecolor="#00b0f0">
                  <v:stroke endarrow="block"/>
                </v:shape>
                <v:shape id="AutoShape 94" o:spid="_x0000_s1178" type="#_x0000_t32" style="position:absolute;left:49846;top:19084;width:280;height:2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+fYMIAAADbAAAADwAAAGRycy9kb3ducmV2LnhtbESPSYvCQBSE7wPzH5o34EW0oweXaCsu&#10;uNzE7f5Iv0nCpF+HdGuiv94WhDkWVfUVNZ03phB3qlxuWUGvG4EgTqzOOVVwOW86IxDOI2ssLJOC&#10;BzmYz76/phhrW/OR7iefigBhF6OCzPsyltIlGRl0XVsSB+/XVgZ9kFUqdYV1gJtC9qNoIA3mHBYy&#10;LGmVUfJ3uplAGd8GlK7HCW+fu/JaH45tv1wq1fppFhMQnhr/H/6091pBfwjvL+EHyN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C+fYMIAAADbAAAADwAAAAAAAAAAAAAA&#10;AAChAgAAZHJzL2Rvd25yZXYueG1sUEsFBgAAAAAEAAQA+QAAAJADAAAAAA==&#10;" strokeweight="1pt">
                  <v:stroke dashstyle="dash"/>
                </v:shape>
                <v:shape id="AutoShape 95" o:spid="_x0000_s1179" type="#_x0000_t32" style="position:absolute;left:6530;top:30713;width:43316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uws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tj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suwsIAAADbAAAADwAAAAAAAAAAAAAA&#10;AAChAgAAZHJzL2Rvd25yZXYueG1sUEsFBgAAAAAEAAQA+QAAAJADAAAAAA==&#10;">
                  <v:stroke endarrow="block"/>
                </v:shape>
                <v:shape id="AutoShape 97" o:spid="_x0000_s1180" type="#_x0000_t32" style="position:absolute;left:19802;top:34738;width:30044;height: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9C5sQAAADbAAAADwAAAGRycy9kb3ducmV2LnhtbESPQWvCQBSE7wX/w/KE3upGD7WNrkEC&#10;ll6KNFbPz+wziWbfht2Npv76bqHQ4zAz3zDLbDCtuJLzjWUF00kCgri0uuFKwddu8/QCwgdkja1l&#10;UvBNHrLV6GGJqbY3/qRrESoRIexTVFCH0KVS+rImg35iO+LonawzGKJ0ldQObxFuWjlLkmdpsOG4&#10;UGNHeU3lpeiNgv3mLcndvD+ch/O26D/k0d/dXKnH8bBegAg0hP/wX/tdK5i9wu+X+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z0LmxAAAANsAAAAPAAAAAAAAAAAA&#10;AAAAAKECAABkcnMvZG93bnJldi54bWxQSwUGAAAAAAQABAD5AAAAkgMAAAAA&#10;" strokecolor="#00b0f0">
                  <v:stroke endarrow="block"/>
                </v:shape>
                <v:shape id="AutoShape 98" o:spid="_x0000_s1181" type="#_x0000_t32" style="position:absolute;left:28813;top:39417;width:21033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x9psAAAADbAAAADwAAAGRycy9kb3ducmV2LnhtbERPz2vCMBS+C/sfwht4m+kUVKpRhqB4&#10;EbG6nZ/NW1vXvJQk1epfbw4Djx/f7/myM7W4kvOVZQWfgwQEcW51xYWC03H9MQXhA7LG2jIpuJOH&#10;5eKtN8dU2xsf6JqFQsQQ9ikqKENoUil9XpJBP7ANceR+rTMYInSF1A5vMdzUcpgkY2mw4thQYkOr&#10;kvK/rDUKvtebZOUm7c+lu+yzdifP/uEmSvXfu68ZiEBdeIn/3VutYBTXxy/xB8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sfabAAAAA2wAAAA8AAAAAAAAAAAAAAAAA&#10;oQIAAGRycy9kb3ducmV2LnhtbFBLBQYAAAAABAAEAPkAAACOAwAAAAA=&#10;" strokecolor="#00b0f0">
                  <v:stroke endarrow="block"/>
                </v:shape>
                <v:shape id="Text Box 99" o:spid="_x0000_s1182" type="#_x0000_t202" style="position:absolute;left:17523;top:6373;width:10032;height:2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    <v:textbox>
                    <w:txbxContent>
                      <w:p w:rsidR="00A1512C" w:rsidRPr="00EF64E9" w:rsidRDefault="00A1512C" w:rsidP="009E7AD2">
                        <w:pPr>
                          <w:rPr>
                            <w:color w:val="4F81BD"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color w:val="4F81BD"/>
                            <w:sz w:val="16"/>
                            <w:szCs w:val="16"/>
                            <w:lang w:val="fr-FR"/>
                          </w:rPr>
                          <w:t>1st</w:t>
                        </w:r>
                        <w:r w:rsidRPr="00EF64E9">
                          <w:rPr>
                            <w:color w:val="4F81BD"/>
                            <w:sz w:val="16"/>
                            <w:szCs w:val="16"/>
                            <w:lang w:val="fr-FR"/>
                          </w:rPr>
                          <w:t xml:space="preserve"> Repeat Balise</w:t>
                        </w:r>
                      </w:p>
                    </w:txbxContent>
                  </v:textbox>
                </v:shape>
                <v:shape id="AutoShape 101" o:spid="_x0000_s1183" type="#_x0000_t32" style="position:absolute;left:50126;top:29473;width:3972;height: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QQScMAAADbAAAADwAAAGRycy9kb3ducmV2LnhtbESPQYvCMBSE78L+h/AWvGmq4iJdo8iy&#10;oiAq1u390TzbYvNSmqjVX28WBI/DzHzDTOetqcSVGldaVjDoRyCIM6tLzhX8HZe9CQjnkTVWlknB&#10;nRzMZx+dKcba3vhA18TnIkDYxaig8L6OpXRZQQZd39bEwTvZxqAPssmlbvAW4KaSwyj6kgZLDgsF&#10;1vRTUHZOLkbBY7ui4xZPj/1vku4249VgvEtTpbqf7eIbhKfWv8Ov9lorGA3h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kEEnDAAAA2wAAAA8AAAAAAAAAAAAA&#10;AAAAoQIAAGRycy9kb3ducmV2LnhtbFBLBQYAAAAABAAEAPkAAACRAwAAAAA=&#10;">
                  <v:stroke startarrow="block" endarrow="block"/>
                </v:shape>
                <v:shape id="AutoShape 102" o:spid="_x0000_s1184" type="#_x0000_t62" style="position:absolute;left:51025;top:31874;width:11840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W+98QA&#10;AADbAAAADwAAAGRycy9kb3ducmV2LnhtbESP0WrCQBRE3wX/YbmFvohubMBqdBO0UCgUEa0fcMle&#10;k6XZuyG7TdJ+fbdQ8HGYmTPMrhhtI3rqvHGsYLlIQBCXThuuFFw/XudrED4ga2wck4Jv8lDk08kO&#10;M+0GPlN/CZWIEPYZKqhDaDMpfVmTRb9wLXH0bq6zGKLsKqk7HCLcNvIpSVbSouG4UGNLLzWVn5cv&#10;q+DwTj/HYJ7PdBx8uulnp8PSSKUeH8b9FkSgMdzD/+03rSBN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1vvfEAAAA2wAAAA8AAAAAAAAAAAAAAAAAmAIAAGRycy9k&#10;b3ducmV2LnhtbFBLBQYAAAAABAAEAPUAAACJAwAAAAA=&#10;" adj="-1391,-55844">
                  <v:textbox>
                    <w:txbxContent>
                      <w:p w:rsidR="00A1512C" w:rsidRPr="00343793" w:rsidRDefault="00A1512C" w:rsidP="009E7AD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 w:rsidRPr="009E7AD2">
                          <w:rPr>
                            <w:sz w:val="16"/>
                            <w:szCs w:val="16"/>
                            <w:vertAlign w:val="superscript"/>
                          </w:rPr>
                          <w:t>nd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 Target in station</w:t>
                        </w:r>
                        <w:r w:rsidRPr="001C2C80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B7F8D" w:rsidRDefault="004B7F8D" w:rsidP="004B7F8D">
      <w:pPr>
        <w:pStyle w:val="Textkrper"/>
        <w:ind w:left="0"/>
      </w:pPr>
    </w:p>
    <w:p w:rsidR="0097616B" w:rsidRDefault="00575B3F" w:rsidP="0097616B">
      <w:pPr>
        <w:pStyle w:val="Textkrper"/>
        <w:ind w:left="0"/>
      </w:pPr>
      <w:r w:rsidRPr="000C7299">
        <w:rPr>
          <w:b/>
          <w:lang w:eastAsia="en-US"/>
        </w:rPr>
        <w:t xml:space="preserve">Figure </w:t>
      </w:r>
      <w:r w:rsidRPr="000C7299">
        <w:rPr>
          <w:b/>
          <w:lang w:eastAsia="en-US"/>
        </w:rPr>
        <w:fldChar w:fldCharType="begin"/>
      </w:r>
      <w:r w:rsidRPr="000C7299">
        <w:rPr>
          <w:b/>
          <w:lang w:eastAsia="en-US"/>
        </w:rPr>
        <w:instrText xml:space="preserve"> SEQ Figure \* ARABIC </w:instrText>
      </w:r>
      <w:r w:rsidRPr="000C7299">
        <w:rPr>
          <w:b/>
          <w:lang w:eastAsia="en-US"/>
        </w:rPr>
        <w:fldChar w:fldCharType="separate"/>
      </w:r>
      <w:r w:rsidR="00C51D7B">
        <w:rPr>
          <w:b/>
          <w:noProof/>
          <w:lang w:eastAsia="en-US"/>
        </w:rPr>
        <w:t>16</w:t>
      </w:r>
      <w:r w:rsidRPr="000C7299">
        <w:rPr>
          <w:b/>
          <w:lang w:eastAsia="en-US"/>
        </w:rPr>
        <w:fldChar w:fldCharType="end"/>
      </w:r>
      <w:r w:rsidRPr="000C7299">
        <w:rPr>
          <w:b/>
          <w:lang w:eastAsia="en-US"/>
        </w:rPr>
        <w:t>:</w:t>
      </w:r>
      <w:r>
        <w:rPr>
          <w:b/>
          <w:lang w:eastAsia="en-US"/>
        </w:rPr>
        <w:t xml:space="preserve"> Description of Packet  n° 69, Drawing</w:t>
      </w:r>
    </w:p>
    <w:p w:rsidR="00D57F7E" w:rsidRDefault="00D57F7E" w:rsidP="00DA3E12">
      <w:pPr>
        <w:pStyle w:val="Textkrper"/>
        <w:ind w:left="0"/>
      </w:pPr>
    </w:p>
    <w:bookmarkEnd w:id="139"/>
    <w:bookmarkEnd w:id="140"/>
    <w:p w:rsidR="00FF4E9E" w:rsidRDefault="00FF4E9E">
      <w:pPr>
        <w:pStyle w:val="Textkrper"/>
      </w:pPr>
    </w:p>
    <w:sectPr w:rsidR="00FF4E9E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endnotePr>
        <w:numFmt w:val="decimal"/>
      </w:endnotePr>
      <w:pgSz w:w="11907" w:h="16840" w:code="9"/>
      <w:pgMar w:top="578" w:right="567" w:bottom="306" w:left="1440" w:header="56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D72" w:rsidRDefault="000B4D72">
      <w:pPr>
        <w:spacing w:line="20" w:lineRule="exact"/>
      </w:pPr>
    </w:p>
  </w:endnote>
  <w:endnote w:type="continuationSeparator" w:id="0">
    <w:p w:rsidR="000B4D72" w:rsidRDefault="000B4D72">
      <w:r>
        <w:t xml:space="preserve"> </w:t>
      </w:r>
    </w:p>
  </w:endnote>
  <w:endnote w:type="continuationNotice" w:id="1">
    <w:p w:rsidR="000B4D72" w:rsidRDefault="000B4D72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altName w:val="Times New Roman"/>
    <w:charset w:val="00"/>
    <w:family w:val="auto"/>
    <w:pitch w:val="variable"/>
  </w:font>
  <w:font w:name="FuturaA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ohit Hindi">
    <w:altName w:val="Times New Roman"/>
    <w:charset w:val="00"/>
    <w:family w:val="auto"/>
    <w:pitch w:val="default"/>
  </w:font>
  <w:font w:name="Alstom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12C" w:rsidRDefault="00A1512C">
    <w:pPr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A1512C" w:rsidRDefault="00A1512C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12C" w:rsidRDefault="00A1512C">
    <w:pPr>
      <w:pStyle w:val="Fuzeile"/>
      <w:pBdr>
        <w:top w:val="single" w:sz="6" w:space="5" w:color="auto"/>
      </w:pBdr>
      <w:tabs>
        <w:tab w:val="clear" w:pos="9360"/>
        <w:tab w:val="right" w:pos="9639"/>
      </w:tabs>
      <w:ind w:right="261"/>
      <w:rPr>
        <w:b/>
        <w:sz w:val="18"/>
      </w:rPr>
    </w:pPr>
    <w:r>
      <w:rPr>
        <w:sz w:val="18"/>
      </w:rPr>
      <w:tab/>
    </w:r>
    <w:r>
      <w:rPr>
        <w:sz w:val="18"/>
      </w:rPr>
      <w:tab/>
    </w:r>
    <w:r>
      <w:rPr>
        <w:rStyle w:val="Seitenzahl"/>
        <w:b w:val="0"/>
        <w:sz w:val="18"/>
      </w:rPr>
      <w:t xml:space="preserve">page </w:t>
    </w:r>
    <w:r>
      <w:rPr>
        <w:rStyle w:val="Seitenzahl"/>
        <w:b w:val="0"/>
        <w:sz w:val="18"/>
      </w:rPr>
      <w:fldChar w:fldCharType="begin"/>
    </w:r>
    <w:r>
      <w:rPr>
        <w:rStyle w:val="Seitenzahl"/>
        <w:b w:val="0"/>
        <w:sz w:val="18"/>
      </w:rPr>
      <w:instrText xml:space="preserve"> PAGE </w:instrText>
    </w:r>
    <w:r>
      <w:rPr>
        <w:rStyle w:val="Seitenzahl"/>
        <w:b w:val="0"/>
        <w:sz w:val="18"/>
      </w:rPr>
      <w:fldChar w:fldCharType="separate"/>
    </w:r>
    <w:r w:rsidR="00396145">
      <w:rPr>
        <w:rStyle w:val="Seitenzahl"/>
        <w:b w:val="0"/>
        <w:noProof/>
        <w:sz w:val="18"/>
      </w:rPr>
      <w:t>1</w:t>
    </w:r>
    <w:r>
      <w:rPr>
        <w:rStyle w:val="Seitenzahl"/>
        <w:b w:val="0"/>
        <w:sz w:val="18"/>
      </w:rPr>
      <w:fldChar w:fldCharType="end"/>
    </w:r>
    <w:r>
      <w:rPr>
        <w:rStyle w:val="Seitenzahl"/>
        <w:b w:val="0"/>
        <w:sz w:val="18"/>
      </w:rPr>
      <w:t xml:space="preserve"> of </w:t>
    </w:r>
    <w:r>
      <w:rPr>
        <w:rStyle w:val="Seitenzahl"/>
        <w:b w:val="0"/>
        <w:sz w:val="18"/>
      </w:rPr>
      <w:fldChar w:fldCharType="begin"/>
    </w:r>
    <w:r>
      <w:rPr>
        <w:rStyle w:val="Seitenzahl"/>
        <w:b w:val="0"/>
        <w:sz w:val="18"/>
      </w:rPr>
      <w:instrText xml:space="preserve"> NUMPAGES  \* MERGEFORMAT </w:instrText>
    </w:r>
    <w:r>
      <w:rPr>
        <w:rStyle w:val="Seitenzahl"/>
        <w:b w:val="0"/>
        <w:sz w:val="18"/>
      </w:rPr>
      <w:fldChar w:fldCharType="separate"/>
    </w:r>
    <w:r w:rsidR="00396145">
      <w:rPr>
        <w:rStyle w:val="Seitenzahl"/>
        <w:b w:val="0"/>
        <w:noProof/>
        <w:sz w:val="18"/>
      </w:rPr>
      <w:t>29</w:t>
    </w:r>
    <w:r>
      <w:rPr>
        <w:rStyle w:val="Seitenzahl"/>
        <w:b w:val="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Borders>
        <w:top w:val="single" w:sz="6" w:space="0" w:color="auto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552"/>
      <w:gridCol w:w="5245"/>
      <w:gridCol w:w="1842"/>
    </w:tblGrid>
    <w:tr w:rsidR="00A1512C">
      <w:tblPrEx>
        <w:tblCellMar>
          <w:top w:w="0" w:type="dxa"/>
          <w:bottom w:w="0" w:type="dxa"/>
        </w:tblCellMar>
      </w:tblPrEx>
      <w:tc>
        <w:tcPr>
          <w:tcW w:w="2552" w:type="dxa"/>
        </w:tcPr>
        <w:p w:rsidR="00A1512C" w:rsidRDefault="00A1512C">
          <w:pPr>
            <w:tabs>
              <w:tab w:val="left" w:pos="-14"/>
              <w:tab w:val="left" w:pos="589"/>
              <w:tab w:val="left" w:pos="1426"/>
              <w:tab w:val="left" w:pos="2203"/>
              <w:tab w:val="left" w:pos="2866"/>
              <w:tab w:val="left" w:pos="3586"/>
              <w:tab w:val="left" w:pos="4306"/>
              <w:tab w:val="left" w:pos="5026"/>
              <w:tab w:val="left" w:pos="5746"/>
              <w:tab w:val="left" w:pos="6466"/>
              <w:tab w:val="left" w:pos="7186"/>
              <w:tab w:val="left" w:pos="7906"/>
              <w:tab w:val="left" w:pos="8626"/>
              <w:tab w:val="left" w:pos="9346"/>
              <w:tab w:val="left" w:pos="10066"/>
              <w:tab w:val="left" w:pos="10786"/>
              <w:tab w:val="left" w:pos="11506"/>
              <w:tab w:val="left" w:pos="12226"/>
              <w:tab w:val="left" w:pos="12946"/>
              <w:tab w:val="left" w:pos="13666"/>
              <w:tab w:val="left" w:pos="14386"/>
              <w:tab w:val="left" w:pos="15106"/>
              <w:tab w:val="left" w:pos="15826"/>
              <w:tab w:val="left" w:pos="16546"/>
              <w:tab w:val="left" w:pos="17266"/>
              <w:tab w:val="left" w:pos="17986"/>
              <w:tab w:val="left" w:pos="18706"/>
            </w:tabs>
            <w:suppressAutoHyphens/>
            <w:spacing w:before="120"/>
            <w:jc w:val="left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STYLEREF Doc_Reference </w:instrText>
          </w:r>
          <w:r>
            <w:rPr>
              <w:sz w:val="20"/>
            </w:rPr>
            <w:fldChar w:fldCharType="separate"/>
          </w:r>
          <w:r w:rsidR="00C51D7B">
            <w:rPr>
              <w:noProof/>
              <w:sz w:val="20"/>
            </w:rPr>
            <w:t>Distance from ”reference” position where initial states of the related track description in the packet shall be resumed,</w:t>
          </w:r>
          <w:r>
            <w:rPr>
              <w:sz w:val="20"/>
            </w:rPr>
            <w:fldChar w:fldCharType="end"/>
          </w:r>
        </w:p>
        <w:p w:rsidR="00A1512C" w:rsidRDefault="00A1512C">
          <w:pPr>
            <w:tabs>
              <w:tab w:val="left" w:pos="-14"/>
              <w:tab w:val="left" w:pos="589"/>
              <w:tab w:val="left" w:pos="1426"/>
              <w:tab w:val="left" w:pos="2203"/>
              <w:tab w:val="left" w:pos="2866"/>
              <w:tab w:val="left" w:pos="3586"/>
              <w:tab w:val="left" w:pos="4306"/>
              <w:tab w:val="left" w:pos="5026"/>
              <w:tab w:val="left" w:pos="5746"/>
              <w:tab w:val="left" w:pos="6466"/>
              <w:tab w:val="left" w:pos="7186"/>
              <w:tab w:val="left" w:pos="7906"/>
              <w:tab w:val="left" w:pos="8626"/>
              <w:tab w:val="left" w:pos="9346"/>
              <w:tab w:val="left" w:pos="10066"/>
              <w:tab w:val="left" w:pos="10786"/>
              <w:tab w:val="left" w:pos="11506"/>
              <w:tab w:val="left" w:pos="12226"/>
              <w:tab w:val="left" w:pos="12946"/>
              <w:tab w:val="left" w:pos="13666"/>
              <w:tab w:val="left" w:pos="14386"/>
              <w:tab w:val="left" w:pos="15106"/>
              <w:tab w:val="left" w:pos="15826"/>
              <w:tab w:val="left" w:pos="16546"/>
              <w:tab w:val="left" w:pos="17266"/>
              <w:tab w:val="left" w:pos="17986"/>
              <w:tab w:val="left" w:pos="18706"/>
            </w:tabs>
            <w:suppressAutoHyphens/>
            <w:jc w:val="left"/>
            <w:rPr>
              <w:sz w:val="20"/>
            </w:rPr>
          </w:pPr>
          <w:r>
            <w:rPr>
              <w:sz w:val="20"/>
            </w:rPr>
            <w:t xml:space="preserve">Issue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STYLEREF Doc_Issue </w:instrText>
          </w:r>
          <w:r>
            <w:rPr>
              <w:sz w:val="20"/>
            </w:rPr>
            <w:fldChar w:fldCharType="separate"/>
          </w:r>
          <w:r w:rsidR="00C51D7B">
            <w:rPr>
              <w:b/>
              <w:bCs/>
              <w:noProof/>
              <w:sz w:val="20"/>
              <w:lang w:val="fr-FR"/>
            </w:rPr>
            <w:t>Erreur ! Il n'y a pas de texte répondant à ce style dans ce document.</w:t>
          </w:r>
          <w:r>
            <w:rPr>
              <w:sz w:val="20"/>
            </w:rPr>
            <w:fldChar w:fldCharType="end"/>
          </w:r>
        </w:p>
      </w:tc>
      <w:tc>
        <w:tcPr>
          <w:tcW w:w="5245" w:type="dxa"/>
        </w:tcPr>
        <w:p w:rsidR="00A1512C" w:rsidRDefault="00A1512C">
          <w:pPr>
            <w:tabs>
              <w:tab w:val="left" w:pos="-14"/>
            </w:tabs>
            <w:suppressAutoHyphens/>
            <w:spacing w:before="120"/>
            <w:jc w:val="center"/>
            <w:rPr>
              <w:sz w:val="20"/>
            </w:rPr>
          </w:pPr>
          <w:r>
            <w:rPr>
              <w:b/>
              <w:sz w:val="20"/>
            </w:rPr>
            <w:t xml:space="preserve">Generic ATC - </w:t>
          </w:r>
          <w:r>
            <w:rPr>
              <w:b/>
              <w:sz w:val="20"/>
            </w:rPr>
            <w:fldChar w:fldCharType="begin"/>
          </w:r>
          <w:r>
            <w:rPr>
              <w:b/>
              <w:sz w:val="20"/>
            </w:rPr>
            <w:instrText xml:space="preserve"> STYLEREF Doc_Title </w:instrText>
          </w:r>
          <w:r>
            <w:rPr>
              <w:b/>
              <w:sz w:val="20"/>
            </w:rPr>
            <w:fldChar w:fldCharType="separate"/>
          </w:r>
          <w:r w:rsidR="00C51D7B">
            <w:rPr>
              <w:bCs/>
              <w:noProof/>
              <w:sz w:val="20"/>
              <w:lang w:val="fr-FR"/>
            </w:rPr>
            <w:t>Erreur ! Il n'y a pas de texte répondant à ce style dans ce document.</w:t>
          </w:r>
          <w:r>
            <w:rPr>
              <w:b/>
              <w:sz w:val="20"/>
            </w:rPr>
            <w:fldChar w:fldCharType="end"/>
          </w:r>
        </w:p>
      </w:tc>
      <w:tc>
        <w:tcPr>
          <w:tcW w:w="1842" w:type="dxa"/>
        </w:tcPr>
        <w:p w:rsidR="00A1512C" w:rsidRDefault="00A1512C">
          <w:pPr>
            <w:suppressAutoHyphens/>
            <w:spacing w:before="120"/>
            <w:jc w:val="right"/>
            <w:rPr>
              <w:sz w:val="20"/>
            </w:rPr>
          </w:pPr>
          <w:r>
            <w:rPr>
              <w:sz w:val="24"/>
            </w:rPr>
            <w:t xml:space="preserve">PAGE 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  \* MERGEFORMAT </w:instrText>
          </w:r>
          <w:r>
            <w:rPr>
              <w:sz w:val="24"/>
            </w:rPr>
            <w:fldChar w:fldCharType="separate"/>
          </w:r>
          <w:r>
            <w:rPr>
              <w:noProof/>
              <w:sz w:val="24"/>
            </w:rPr>
            <w:t>1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t xml:space="preserve"> OF 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NUMPAGES  \* MERGEFORMAT </w:instrText>
          </w:r>
          <w:r>
            <w:rPr>
              <w:sz w:val="24"/>
            </w:rPr>
            <w:fldChar w:fldCharType="separate"/>
          </w:r>
          <w:r w:rsidR="00C51D7B">
            <w:rPr>
              <w:noProof/>
              <w:sz w:val="24"/>
            </w:rPr>
            <w:t>25</w:t>
          </w:r>
          <w:r>
            <w:rPr>
              <w:sz w:val="24"/>
            </w:rPr>
            <w:fldChar w:fldCharType="end"/>
          </w:r>
        </w:p>
      </w:tc>
    </w:tr>
  </w:tbl>
  <w:p w:rsidR="00A1512C" w:rsidRDefault="00A1512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D72" w:rsidRDefault="000B4D72">
      <w:r>
        <w:separator/>
      </w:r>
    </w:p>
    <w:p w:rsidR="000B4D72" w:rsidRDefault="000B4D72"/>
    <w:p w:rsidR="000B4D72" w:rsidRDefault="000B4D72">
      <w:pPr>
        <w:spacing w:line="20" w:lineRule="exact"/>
      </w:pPr>
    </w:p>
    <w:p w:rsidR="000B4D72" w:rsidRDefault="000B4D72"/>
    <w:p w:rsidR="000B4D72" w:rsidRDefault="000B4D72">
      <w:r>
        <w:t xml:space="preserve"> </w:t>
      </w:r>
    </w:p>
    <w:p w:rsidR="000B4D72" w:rsidRDefault="000B4D72"/>
    <w:p w:rsidR="000B4D72" w:rsidRDefault="000B4D72">
      <w:r>
        <w:t xml:space="preserve"> </w:t>
      </w:r>
    </w:p>
    <w:p w:rsidR="000B4D72" w:rsidRDefault="000B4D72"/>
    <w:p w:rsidR="000B4D72" w:rsidRDefault="000B4D72">
      <w:pPr>
        <w:pStyle w:val="Kopfzeile"/>
        <w:spacing w:after="120"/>
        <w:jc w:val="left"/>
        <w:rPr>
          <w:caps w:val="0"/>
          <w:smallCaps/>
          <w:sz w:val="44"/>
        </w:rPr>
      </w:pPr>
      <w:r>
        <w:rPr>
          <w:rFonts w:ascii="Alstom Logo" w:hAnsi="Alstom Logo"/>
          <w:sz w:val="44"/>
        </w:rPr>
        <w:t></w:t>
      </w:r>
      <w:r>
        <w:rPr>
          <w:rFonts w:ascii="Alstom Logo" w:hAnsi="Alstom Logo"/>
          <w:sz w:val="44"/>
        </w:rPr>
        <w:t></w:t>
      </w:r>
      <w:r>
        <w:rPr>
          <w:rFonts w:ascii="Alstom Logo" w:hAnsi="Alstom Logo"/>
          <w:sz w:val="44"/>
        </w:rPr>
        <w:t></w:t>
      </w:r>
      <w:r>
        <w:rPr>
          <w:rFonts w:ascii="Alstom Logo" w:hAnsi="Alstom Logo"/>
          <w:sz w:val="44"/>
        </w:rPr>
        <w:t></w:t>
      </w:r>
      <w:r>
        <w:rPr>
          <w:sz w:val="44"/>
        </w:rPr>
        <w:t xml:space="preserve"> - T</w:t>
      </w:r>
      <w:r>
        <w:rPr>
          <w:caps w:val="0"/>
          <w:smallCaps/>
          <w:sz w:val="44"/>
        </w:rPr>
        <w:t>ransport</w:t>
      </w:r>
      <w:r>
        <w:rPr>
          <w:sz w:val="44"/>
        </w:rPr>
        <w:t xml:space="preserve"> S</w:t>
      </w:r>
      <w:r>
        <w:rPr>
          <w:caps w:val="0"/>
          <w:smallCaps/>
          <w:sz w:val="44"/>
        </w:rPr>
        <w:t>ignalling</w:t>
      </w:r>
    </w:p>
    <w:p w:rsidR="000B4D72" w:rsidRDefault="000B4D72">
      <w:pPr>
        <w:pStyle w:val="Kopfzeile"/>
        <w:spacing w:after="120"/>
        <w:jc w:val="left"/>
      </w:pPr>
    </w:p>
    <w:p w:rsidR="000B4D72" w:rsidRDefault="000B4D72"/>
    <w:p w:rsidR="000B4D72" w:rsidRDefault="000B4D72">
      <w:pPr>
        <w:framePr w:wrap="around" w:vAnchor="text" w:hAnchor="margin" w:xAlign="right" w:y="1"/>
        <w:rPr>
          <w:rStyle w:val="Seitenzahl"/>
        </w:rPr>
      </w:pPr>
      <w:r>
        <w:rPr>
          <w:rStyle w:val="Seitenzahl"/>
        </w:rPr>
        <w:fldChar w:fldCharType="begin"/>
      </w:r>
      <w:r>
        <w:rPr>
          <w:rStyle w:val="Seitenzahl"/>
        </w:rPr>
        <w:instrText xml:space="preserve">PAGE  </w:instrText>
      </w:r>
      <w:r>
        <w:rPr>
          <w:rStyle w:val="Seitenzahl"/>
        </w:rPr>
        <w:fldChar w:fldCharType="separate"/>
      </w:r>
      <w:r>
        <w:rPr>
          <w:rStyle w:val="Seitenzahl"/>
          <w:noProof/>
        </w:rPr>
        <w:t>4</w:t>
      </w:r>
      <w:r>
        <w:rPr>
          <w:rStyle w:val="Seitenzahl"/>
        </w:rPr>
        <w:fldChar w:fldCharType="end"/>
      </w:r>
    </w:p>
    <w:p w:rsidR="000B4D72" w:rsidRDefault="000B4D72">
      <w:pPr>
        <w:ind w:right="360"/>
      </w:pPr>
    </w:p>
    <w:p w:rsidR="000B4D72" w:rsidRDefault="000B4D72"/>
    <w:p w:rsidR="000B4D72" w:rsidRDefault="000B4D72">
      <w:pPr>
        <w:tabs>
          <w:tab w:val="right" w:pos="9639"/>
        </w:tabs>
        <w:rPr>
          <w:i/>
          <w:sz w:val="16"/>
        </w:rPr>
      </w:pPr>
      <w:r>
        <w:rPr>
          <w:i/>
          <w:sz w:val="16"/>
        </w:rPr>
        <w:t>All rights reserved. Passing on and copying of this document, use and communication of its content is not permitted without prior authorisation of ALSTOM Transport Signalling.</w:t>
      </w:r>
    </w:p>
    <w:tbl>
      <w:tblPr>
        <w:tblW w:w="0" w:type="auto"/>
        <w:tblInd w:w="120" w:type="dxa"/>
        <w:tblBorders>
          <w:top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835"/>
        <w:gridCol w:w="4678"/>
        <w:gridCol w:w="1985"/>
      </w:tblGrid>
      <w:tr w:rsidR="000B4D72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B4D72" w:rsidRDefault="000B4D72">
            <w:pPr>
              <w:tabs>
                <w:tab w:val="left" w:pos="-14"/>
                <w:tab w:val="left" w:pos="589"/>
                <w:tab w:val="left" w:pos="1426"/>
                <w:tab w:val="left" w:pos="2574"/>
                <w:tab w:val="left" w:pos="2866"/>
                <w:tab w:val="left" w:pos="3282"/>
                <w:tab w:val="left" w:pos="3708"/>
                <w:tab w:val="left" w:pos="5026"/>
                <w:tab w:val="left" w:pos="5746"/>
                <w:tab w:val="left" w:pos="6466"/>
                <w:tab w:val="left" w:pos="7186"/>
                <w:tab w:val="left" w:pos="7677"/>
                <w:tab w:val="left" w:pos="8385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spacing w:before="120"/>
              <w:jc w:val="left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STYLEREF Doc_Reference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BSI/SR/GATC/TYPE-X/xxxx</w:t>
            </w:r>
            <w:r>
              <w:rPr>
                <w:sz w:val="20"/>
              </w:rPr>
              <w:fldChar w:fldCharType="separate"/>
            </w:r>
            <w:r>
              <w:rPr>
                <w:b/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>
              <w:rPr>
                <w:sz w:val="20"/>
              </w:rPr>
              <w:fldChar w:fldCharType="end"/>
            </w:r>
          </w:p>
          <w:p w:rsidR="000B4D72" w:rsidRDefault="000B4D72">
            <w:pPr>
              <w:tabs>
                <w:tab w:val="left" w:pos="-14"/>
                <w:tab w:val="left" w:pos="742"/>
                <w:tab w:val="left" w:pos="1426"/>
                <w:tab w:val="left" w:pos="2203"/>
                <w:tab w:val="left" w:pos="2866"/>
                <w:tab w:val="left" w:pos="3586"/>
                <w:tab w:val="left" w:pos="4306"/>
                <w:tab w:val="left" w:pos="5026"/>
                <w:tab w:val="left" w:pos="5746"/>
                <w:tab w:val="left" w:pos="6466"/>
                <w:tab w:val="left" w:pos="7186"/>
                <w:tab w:val="left" w:pos="7906"/>
                <w:tab w:val="left" w:pos="8626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jc w:val="left"/>
              <w:rPr>
                <w:sz w:val="20"/>
              </w:rPr>
            </w:pPr>
            <w:r>
              <w:rPr>
                <w:sz w:val="20"/>
              </w:rPr>
              <w:t xml:space="preserve">Issue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t xml:space="preserve"> STYLEREF Doc_Issue </w: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0.0</w:t>
            </w:r>
            <w:r>
              <w:rPr>
                <w:sz w:val="20"/>
              </w:rPr>
              <w:fldChar w:fldCharType="separate"/>
            </w:r>
            <w:r>
              <w:rPr>
                <w:b/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4678" w:type="dxa"/>
          </w:tcPr>
          <w:p w:rsidR="000B4D72" w:rsidRDefault="000B4D72">
            <w:pPr>
              <w:tabs>
                <w:tab w:val="left" w:pos="-14"/>
              </w:tabs>
              <w:suppressAutoHyphens/>
              <w:spacing w:before="12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Generic ATC - </w:t>
            </w: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t xml:space="preserve"> STYLEREF Doc_Title </w: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noProof/>
                <w:sz w:val="20"/>
              </w:rPr>
              <w:t>TITLE</w:t>
            </w:r>
            <w:r>
              <w:rPr>
                <w:b/>
                <w:sz w:val="20"/>
              </w:rPr>
              <w:fldChar w:fldCharType="separate"/>
            </w:r>
            <w:r>
              <w:rPr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>
              <w:rPr>
                <w:b/>
                <w:sz w:val="20"/>
              </w:rPr>
              <w:fldChar w:fldCharType="end"/>
            </w:r>
          </w:p>
        </w:tc>
        <w:tc>
          <w:tcPr>
            <w:tcW w:w="1985" w:type="dxa"/>
          </w:tcPr>
          <w:p w:rsidR="000B4D72" w:rsidRDefault="000B4D72">
            <w:pPr>
              <w:suppressAutoHyphens/>
              <w:spacing w:before="120"/>
              <w:jc w:val="right"/>
              <w:rPr>
                <w:sz w:val="20"/>
              </w:rPr>
            </w:pPr>
            <w:r>
              <w:rPr>
                <w:sz w:val="24"/>
              </w:rPr>
              <w:t xml:space="preserve">PAGE </w:t>
            </w:r>
            <w:r>
              <w:rPr>
                <w:rStyle w:val="Seitenzahl"/>
                <w:b w:val="0"/>
              </w:rPr>
              <w:fldChar w:fldCharType="begin"/>
            </w:r>
            <w:r>
              <w:rPr>
                <w:rStyle w:val="Seitenzahl"/>
                <w:b w:val="0"/>
              </w:rPr>
              <w:t xml:space="preserve"> PAGE </w:t>
            </w:r>
            <w:r>
              <w:rPr>
                <w:rStyle w:val="Seitenzahl"/>
                <w:b w:val="0"/>
              </w:rPr>
              <w:fldChar w:fldCharType="separate"/>
            </w:r>
            <w:r>
              <w:rPr>
                <w:rStyle w:val="Seitenzahl"/>
                <w:b w:val="0"/>
                <w:noProof/>
              </w:rPr>
              <w:t>6</w:t>
            </w:r>
            <w:r>
              <w:rPr>
                <w:rStyle w:val="Seitenzahl"/>
                <w:b w:val="0"/>
              </w:rPr>
              <w:fldChar w:fldCharType="separate"/>
            </w:r>
            <w:r>
              <w:rPr>
                <w:rStyle w:val="Seitenzahl"/>
                <w:b w:val="0"/>
                <w:noProof/>
              </w:rPr>
              <w:t>4</w:t>
            </w:r>
            <w:r>
              <w:rPr>
                <w:rStyle w:val="Seitenzahl"/>
                <w:b w:val="0"/>
              </w:rPr>
              <w:fldChar w:fldCharType="end"/>
            </w:r>
            <w:r>
              <w:rPr>
                <w:sz w:val="24"/>
              </w:rPr>
              <w:t xml:space="preserve"> OF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t xml:space="preserve"> NUMPAGES  \* MERGEFORMAT 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1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25</w:t>
            </w:r>
            <w:r>
              <w:rPr>
                <w:sz w:val="24"/>
              </w:rPr>
              <w:fldChar w:fldCharType="end"/>
            </w:r>
          </w:p>
        </w:tc>
      </w:tr>
    </w:tbl>
    <w:p w:rsidR="000B4D72" w:rsidRDefault="000B4D72">
      <w:pPr>
        <w:tabs>
          <w:tab w:val="right" w:pos="9639"/>
        </w:tabs>
        <w:ind w:left="142"/>
        <w:rPr>
          <w:i/>
          <w:spacing w:val="-3"/>
          <w:sz w:val="16"/>
        </w:rPr>
      </w:pPr>
    </w:p>
    <w:p w:rsidR="000B4D72" w:rsidRDefault="000B4D72"/>
    <w:p w:rsidR="000B4D72" w:rsidRDefault="000B4D72">
      <w:pPr>
        <w:pStyle w:val="Kopfzeile"/>
        <w:jc w:val="left"/>
        <w:rPr>
          <w:caps w:val="0"/>
          <w:smallCaps/>
          <w:sz w:val="44"/>
        </w:rPr>
      </w:pPr>
      <w:r>
        <w:rPr>
          <w:rFonts w:ascii="Alstom Logo" w:hAnsi="Alstom Logo"/>
          <w:sz w:val="44"/>
        </w:rPr>
        <w:t></w:t>
      </w:r>
      <w:r>
        <w:rPr>
          <w:rFonts w:ascii="Alstom Logo" w:hAnsi="Alstom Logo"/>
          <w:sz w:val="44"/>
        </w:rPr>
        <w:t></w:t>
      </w:r>
      <w:r>
        <w:rPr>
          <w:rFonts w:ascii="Alstom Logo" w:hAnsi="Alstom Logo"/>
          <w:sz w:val="44"/>
        </w:rPr>
        <w:t></w:t>
      </w:r>
      <w:r>
        <w:rPr>
          <w:rFonts w:ascii="Alstom Logo" w:hAnsi="Alstom Logo"/>
          <w:sz w:val="44"/>
        </w:rPr>
        <w:t></w:t>
      </w:r>
      <w:r>
        <w:rPr>
          <w:sz w:val="44"/>
        </w:rPr>
        <w:t xml:space="preserve"> - T</w:t>
      </w:r>
      <w:r>
        <w:rPr>
          <w:caps w:val="0"/>
          <w:smallCaps/>
          <w:sz w:val="44"/>
        </w:rPr>
        <w:t>ransport</w:t>
      </w:r>
      <w:r>
        <w:rPr>
          <w:sz w:val="44"/>
        </w:rPr>
        <w:t xml:space="preserve"> S</w:t>
      </w:r>
      <w:r>
        <w:rPr>
          <w:caps w:val="0"/>
          <w:smallCaps/>
          <w:sz w:val="44"/>
        </w:rPr>
        <w:t>ignalling</w:t>
      </w:r>
    </w:p>
    <w:p w:rsidR="000B4D72" w:rsidRDefault="000B4D72">
      <w:pPr>
        <w:pStyle w:val="Kopfzeile"/>
        <w:jc w:val="left"/>
      </w:pPr>
    </w:p>
    <w:p w:rsidR="000B4D72" w:rsidRDefault="000B4D72"/>
    <w:tbl>
      <w:tblPr>
        <w:tblW w:w="0" w:type="auto"/>
        <w:tblInd w:w="120" w:type="dxa"/>
        <w:tblBorders>
          <w:top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552"/>
        <w:gridCol w:w="5245"/>
        <w:gridCol w:w="1842"/>
      </w:tblGrid>
      <w:tr w:rsidR="000B4D72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B4D72" w:rsidRDefault="000B4D72">
            <w:pPr>
              <w:tabs>
                <w:tab w:val="left" w:pos="-14"/>
                <w:tab w:val="left" w:pos="589"/>
                <w:tab w:val="left" w:pos="1426"/>
                <w:tab w:val="left" w:pos="2203"/>
                <w:tab w:val="left" w:pos="2866"/>
                <w:tab w:val="left" w:pos="3586"/>
                <w:tab w:val="left" w:pos="4306"/>
                <w:tab w:val="left" w:pos="5026"/>
                <w:tab w:val="left" w:pos="5746"/>
                <w:tab w:val="left" w:pos="6466"/>
                <w:tab w:val="left" w:pos="7186"/>
                <w:tab w:val="left" w:pos="7906"/>
                <w:tab w:val="left" w:pos="8626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spacing w:before="120"/>
              <w:jc w:val="left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t xml:space="preserve"> STYLEREF Doc_Reference </w: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/GATC/BSI/PLAN/xxxx</w:t>
            </w:r>
            <w:r>
              <w:rPr>
                <w:sz w:val="20"/>
              </w:rPr>
              <w:fldChar w:fldCharType="separate"/>
            </w:r>
            <w:r>
              <w:rPr>
                <w:b/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>
              <w:rPr>
                <w:sz w:val="20"/>
              </w:rPr>
              <w:fldChar w:fldCharType="end"/>
            </w:r>
          </w:p>
          <w:p w:rsidR="000B4D72" w:rsidRDefault="000B4D72">
            <w:pPr>
              <w:tabs>
                <w:tab w:val="left" w:pos="-14"/>
                <w:tab w:val="left" w:pos="589"/>
                <w:tab w:val="left" w:pos="1426"/>
                <w:tab w:val="left" w:pos="2203"/>
                <w:tab w:val="left" w:pos="2866"/>
                <w:tab w:val="left" w:pos="3586"/>
                <w:tab w:val="left" w:pos="4306"/>
                <w:tab w:val="left" w:pos="5026"/>
                <w:tab w:val="left" w:pos="5746"/>
                <w:tab w:val="left" w:pos="6466"/>
                <w:tab w:val="left" w:pos="7186"/>
                <w:tab w:val="left" w:pos="7906"/>
                <w:tab w:val="left" w:pos="8626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jc w:val="left"/>
              <w:rPr>
                <w:sz w:val="20"/>
              </w:rPr>
            </w:pPr>
            <w:r>
              <w:rPr>
                <w:sz w:val="20"/>
              </w:rPr>
              <w:t xml:space="preserve">Issue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t xml:space="preserve"> STYLEREF Doc_Issue </w: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0.0</w:t>
            </w:r>
            <w:r>
              <w:rPr>
                <w:sz w:val="20"/>
              </w:rPr>
              <w:fldChar w:fldCharType="separate"/>
            </w:r>
            <w:r>
              <w:rPr>
                <w:b/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5245" w:type="dxa"/>
          </w:tcPr>
          <w:p w:rsidR="000B4D72" w:rsidRDefault="000B4D72">
            <w:pPr>
              <w:tabs>
                <w:tab w:val="left" w:pos="-14"/>
              </w:tabs>
              <w:suppressAutoHyphens/>
              <w:spacing w:before="12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Generic ATC - </w:t>
            </w: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t xml:space="preserve"> STYLEREF Doc_Title </w: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noProof/>
                <w:sz w:val="20"/>
              </w:rPr>
              <w:t>TITLE</w:t>
            </w:r>
            <w:r>
              <w:rPr>
                <w:b/>
                <w:sz w:val="20"/>
              </w:rPr>
              <w:fldChar w:fldCharType="separate"/>
            </w:r>
            <w:r>
              <w:rPr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>
              <w:rPr>
                <w:b/>
                <w:sz w:val="20"/>
              </w:rPr>
              <w:fldChar w:fldCharType="end"/>
            </w:r>
          </w:p>
        </w:tc>
        <w:tc>
          <w:tcPr>
            <w:tcW w:w="1842" w:type="dxa"/>
          </w:tcPr>
          <w:p w:rsidR="000B4D72" w:rsidRDefault="000B4D72">
            <w:pPr>
              <w:suppressAutoHyphens/>
              <w:spacing w:before="120"/>
              <w:jc w:val="right"/>
              <w:rPr>
                <w:sz w:val="20"/>
              </w:rPr>
            </w:pPr>
            <w:r>
              <w:rPr>
                <w:sz w:val="24"/>
              </w:rPr>
              <w:t xml:space="preserve">PAGE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t xml:space="preserve"> PAGE  \* MERGEFORMAT 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1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OF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t xml:space="preserve"> NUMPAGES  \* MERGEFORMAT 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1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25</w:t>
            </w:r>
            <w:r>
              <w:rPr>
                <w:sz w:val="24"/>
              </w:rPr>
              <w:fldChar w:fldCharType="end"/>
            </w:r>
          </w:p>
        </w:tc>
      </w:tr>
    </w:tbl>
    <w:p w:rsidR="000B4D72" w:rsidRDefault="000B4D72"/>
    <w:p w:rsidR="000B4D72" w:rsidRDefault="000B4D72"/>
  </w:footnote>
  <w:footnote w:type="continuationSeparator" w:id="0">
    <w:p w:rsidR="000B4D72" w:rsidRDefault="000B4D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12C" w:rsidRDefault="00A1512C">
    <w:pPr>
      <w:pStyle w:val="DocReference"/>
      <w:rPr>
        <w:lang w:val="en-GB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402"/>
      <w:gridCol w:w="2976"/>
    </w:tblGrid>
    <w:tr w:rsidR="00A1512C">
      <w:tblPrEx>
        <w:tblCellMar>
          <w:top w:w="0" w:type="dxa"/>
          <w:bottom w:w="0" w:type="dxa"/>
        </w:tblCellMar>
      </w:tblPrEx>
      <w:tc>
        <w:tcPr>
          <w:tcW w:w="3331" w:type="dxa"/>
        </w:tcPr>
        <w:p w:rsidR="00A1512C" w:rsidRDefault="00A1512C">
          <w:pPr>
            <w:pStyle w:val="Kopfzeile"/>
            <w:spacing w:line="240" w:lineRule="auto"/>
            <w:jc w:val="left"/>
            <w:rPr>
              <w:rFonts w:ascii="Alstom Logo" w:hAnsi="Alstom Logo"/>
              <w:sz w:val="8"/>
            </w:rPr>
          </w:pPr>
        </w:p>
        <w:p w:rsidR="00A1512C" w:rsidRDefault="00A1512C">
          <w:pPr>
            <w:pStyle w:val="Kopfzeile"/>
            <w:spacing w:line="240" w:lineRule="auto"/>
            <w:jc w:val="left"/>
            <w:rPr>
              <w:rFonts w:ascii="Alstom Logo" w:hAnsi="Alstom Logo"/>
              <w:sz w:val="8"/>
            </w:rPr>
          </w:pPr>
        </w:p>
        <w:p w:rsidR="00A1512C" w:rsidRDefault="00A1512C">
          <w:pPr>
            <w:pStyle w:val="Kopfzeile"/>
            <w:jc w:val="center"/>
            <w:rPr>
              <w:rFonts w:ascii="Alstom Logo" w:hAnsi="Alstom Logo"/>
              <w:sz w:val="36"/>
              <w:lang w:val="fr-FR"/>
            </w:rPr>
          </w:pPr>
          <w:r>
            <w:rPr>
              <w:rFonts w:ascii="Alstom Logo" w:hAnsi="Alstom Logo"/>
              <w:sz w:val="36"/>
            </w:rPr>
            <w:t></w:t>
          </w:r>
          <w:r>
            <w:rPr>
              <w:rFonts w:ascii="Alstom Logo" w:hAnsi="Alstom Logo"/>
              <w:sz w:val="36"/>
            </w:rPr>
            <w:t></w:t>
          </w:r>
          <w:r>
            <w:rPr>
              <w:rFonts w:ascii="Alstom Logo" w:hAnsi="Alstom Logo"/>
              <w:sz w:val="36"/>
            </w:rPr>
            <w:t></w:t>
          </w:r>
          <w:r>
            <w:rPr>
              <w:rFonts w:ascii="Alstom Logo" w:hAnsi="Alstom Logo"/>
              <w:sz w:val="36"/>
            </w:rPr>
            <w:t></w:t>
          </w:r>
          <w:r>
            <w:rPr>
              <w:rFonts w:ascii="Alstom Logo" w:hAnsi="Alstom Logo"/>
              <w:sz w:val="36"/>
            </w:rPr>
            <w:t></w:t>
          </w:r>
          <w:r>
            <w:rPr>
              <w:rFonts w:ascii="Alstom Logo" w:hAnsi="Alstom Logo"/>
              <w:sz w:val="36"/>
            </w:rPr>
            <w:t></w:t>
          </w:r>
        </w:p>
        <w:p w:rsidR="00A1512C" w:rsidRDefault="00A1512C">
          <w:pPr>
            <w:pStyle w:val="Kopfzeile"/>
            <w:jc w:val="center"/>
            <w:rPr>
              <w:b w:val="0"/>
              <w:i/>
              <w:sz w:val="20"/>
              <w:lang w:val="fr-FR"/>
            </w:rPr>
          </w:pPr>
          <w:r>
            <w:rPr>
              <w:sz w:val="20"/>
              <w:lang w:val="fr-FR"/>
            </w:rPr>
            <w:t>T</w:t>
          </w:r>
          <w:r>
            <w:rPr>
              <w:caps w:val="0"/>
              <w:sz w:val="20"/>
              <w:lang w:val="fr-FR"/>
            </w:rPr>
            <w:t>ransport Information Solutions</w:t>
          </w:r>
        </w:p>
      </w:tc>
      <w:tc>
        <w:tcPr>
          <w:tcW w:w="3402" w:type="dxa"/>
        </w:tcPr>
        <w:p w:rsidR="00A1512C" w:rsidRDefault="00A1512C">
          <w:pPr>
            <w:pStyle w:val="Kopfzeile"/>
            <w:spacing w:line="240" w:lineRule="auto"/>
            <w:jc w:val="center"/>
            <w:rPr>
              <w:b w:val="0"/>
              <w:sz w:val="22"/>
              <w:lang w:val="fr-FR"/>
            </w:rPr>
          </w:pPr>
        </w:p>
        <w:p w:rsidR="00A1512C" w:rsidRDefault="00A1512C">
          <w:pPr>
            <w:pStyle w:val="Projecttitle"/>
            <w:rPr>
              <w:lang w:val="de-DE"/>
            </w:rPr>
          </w:pPr>
          <w:r>
            <w:rPr>
              <w:lang w:val="de-DE"/>
            </w:rPr>
            <w:t>Open ETCS</w:t>
          </w:r>
        </w:p>
      </w:tc>
      <w:tc>
        <w:tcPr>
          <w:tcW w:w="2976" w:type="dxa"/>
        </w:tcPr>
        <w:p w:rsidR="00A1512C" w:rsidRDefault="00A1512C">
          <w:pPr>
            <w:pStyle w:val="Kopfzeile"/>
            <w:spacing w:line="240" w:lineRule="auto"/>
            <w:jc w:val="left"/>
            <w:rPr>
              <w:sz w:val="16"/>
              <w:lang w:val="de-DE"/>
            </w:rPr>
          </w:pPr>
        </w:p>
        <w:p w:rsidR="00A1512C" w:rsidRDefault="00A1512C">
          <w:pPr>
            <w:pStyle w:val="Kopfzeile"/>
            <w:spacing w:line="240" w:lineRule="auto"/>
            <w:jc w:val="center"/>
            <w:rPr>
              <w:sz w:val="22"/>
              <w:lang w:val="de-DE"/>
            </w:rPr>
          </w:pPr>
          <w:r>
            <w:rPr>
              <w:caps w:val="0"/>
              <w:sz w:val="22"/>
              <w:lang w:val="de-DE"/>
            </w:rPr>
            <w:t>Ref</w:t>
          </w:r>
          <w:r>
            <w:rPr>
              <w:lang w:val="de-DE"/>
            </w:rPr>
            <w:t>:</w:t>
          </w:r>
          <w:r>
            <w:rPr>
              <w:sz w:val="22"/>
              <w:lang w:val="de-DE"/>
            </w:rPr>
            <w:t xml:space="preserve"> V3</w:t>
          </w:r>
        </w:p>
        <w:p w:rsidR="00A1512C" w:rsidRDefault="00A1512C">
          <w:pPr>
            <w:pStyle w:val="Kopfzeile"/>
            <w:spacing w:line="240" w:lineRule="auto"/>
            <w:jc w:val="center"/>
            <w:rPr>
              <w:sz w:val="22"/>
              <w:lang w:val="fr-FR"/>
            </w:rPr>
          </w:pPr>
        </w:p>
        <w:p w:rsidR="00A1512C" w:rsidRDefault="00A1512C">
          <w:pPr>
            <w:pStyle w:val="Kopfzeile"/>
            <w:spacing w:line="240" w:lineRule="auto"/>
            <w:jc w:val="center"/>
            <w:rPr>
              <w:b w:val="0"/>
              <w:sz w:val="18"/>
              <w:lang w:val="fr-FR"/>
            </w:rPr>
          </w:pPr>
        </w:p>
        <w:p w:rsidR="00A1512C" w:rsidRDefault="00A1512C">
          <w:pPr>
            <w:pStyle w:val="Kopfzeile"/>
            <w:spacing w:line="240" w:lineRule="auto"/>
            <w:rPr>
              <w:sz w:val="20"/>
              <w:lang w:val="fr-FR"/>
            </w:rPr>
          </w:pPr>
        </w:p>
      </w:tc>
    </w:tr>
  </w:tbl>
  <w:p w:rsidR="00A1512C" w:rsidRDefault="00A1512C">
    <w:pPr>
      <w:pStyle w:val="Kopfzeile"/>
      <w:rPr>
        <w:lang w:val="fr-F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12C" w:rsidRDefault="00A1512C">
    <w:pPr>
      <w:pStyle w:val="Kopfzeile"/>
      <w:jc w:val="left"/>
      <w:rPr>
        <w:caps w:val="0"/>
        <w:smallCaps/>
        <w:sz w:val="44"/>
      </w:rPr>
    </w:pPr>
    <w:r>
      <w:rPr>
        <w:rFonts w:ascii="Alstom Logo" w:hAnsi="Alstom Logo"/>
        <w:sz w:val="44"/>
      </w:rPr>
      <w:t></w:t>
    </w:r>
    <w:r>
      <w:rPr>
        <w:rFonts w:ascii="Alstom Logo" w:hAnsi="Alstom Logo"/>
        <w:sz w:val="44"/>
      </w:rPr>
      <w:t></w:t>
    </w:r>
    <w:r>
      <w:rPr>
        <w:rFonts w:ascii="Alstom Logo" w:hAnsi="Alstom Logo"/>
        <w:sz w:val="44"/>
      </w:rPr>
      <w:t></w:t>
    </w:r>
    <w:r>
      <w:rPr>
        <w:rFonts w:ascii="Alstom Logo" w:hAnsi="Alstom Logo"/>
        <w:sz w:val="44"/>
      </w:rPr>
      <w:t></w:t>
    </w:r>
    <w:r>
      <w:rPr>
        <w:sz w:val="44"/>
      </w:rPr>
      <w:t xml:space="preserve"> - T</w:t>
    </w:r>
    <w:r>
      <w:rPr>
        <w:caps w:val="0"/>
        <w:smallCaps/>
        <w:sz w:val="44"/>
      </w:rPr>
      <w:t>ransport</w:t>
    </w:r>
    <w:r>
      <w:rPr>
        <w:sz w:val="44"/>
      </w:rPr>
      <w:t xml:space="preserve"> S</w:t>
    </w:r>
    <w:r>
      <w:rPr>
        <w:caps w:val="0"/>
        <w:smallCaps/>
        <w:sz w:val="44"/>
      </w:rPr>
      <w:t>ignalling</w:t>
    </w:r>
  </w:p>
  <w:p w:rsidR="00A1512C" w:rsidRDefault="00A1512C">
    <w:pPr>
      <w:pStyle w:val="Kopfzeile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78E1296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upperLetter"/>
      <w:pStyle w:val="berschrift5"/>
      <w:lvlText w:val="Appendix %5"/>
      <w:lvlJc w:val="left"/>
      <w:pPr>
        <w:tabs>
          <w:tab w:val="num" w:pos="1800"/>
        </w:tabs>
        <w:ind w:left="0" w:firstLine="0"/>
      </w:pPr>
    </w:lvl>
    <w:lvl w:ilvl="5">
      <w:start w:val="1"/>
      <w:numFmt w:val="decimal"/>
      <w:pStyle w:val="berschrift6"/>
      <w:lvlText w:val="Appendix %5.%6"/>
      <w:lvlJc w:val="left"/>
      <w:pPr>
        <w:tabs>
          <w:tab w:val="num" w:pos="2160"/>
        </w:tabs>
        <w:ind w:left="0" w:firstLine="0"/>
      </w:pPr>
    </w:lvl>
    <w:lvl w:ilvl="6">
      <w:start w:val="1"/>
      <w:numFmt w:val="decimal"/>
      <w:pStyle w:val="berschrift7"/>
      <w:lvlText w:val="Appendix %5.%6.%7"/>
      <w:lvlJc w:val="left"/>
      <w:pPr>
        <w:tabs>
          <w:tab w:val="num" w:pos="2520"/>
        </w:tabs>
        <w:ind w:left="0" w:firstLine="0"/>
      </w:pPr>
    </w:lvl>
    <w:lvl w:ilvl="7">
      <w:start w:val="1"/>
      <w:numFmt w:val="decimal"/>
      <w:pStyle w:val="berschrift8"/>
      <w:lvlText w:val="Appendix %5.%6.%7.%8"/>
      <w:lvlJc w:val="left"/>
      <w:pPr>
        <w:tabs>
          <w:tab w:val="num" w:pos="2880"/>
        </w:tabs>
        <w:ind w:left="0" w:firstLine="0"/>
      </w:pPr>
    </w:lvl>
    <w:lvl w:ilvl="8">
      <w:start w:val="1"/>
      <w:numFmt w:val="decimal"/>
      <w:pStyle w:val="berschrift9"/>
      <w:lvlText w:val="Appendix %5.%6.%7.%8.%9"/>
      <w:lvlJc w:val="left"/>
      <w:pPr>
        <w:tabs>
          <w:tab w:val="num" w:pos="2880"/>
        </w:tabs>
        <w:ind w:left="0" w:firstLine="0"/>
      </w:pPr>
    </w:lvl>
  </w:abstractNum>
  <w:abstractNum w:abstractNumId="1">
    <w:nsid w:val="14FA7DEF"/>
    <w:multiLevelType w:val="hybridMultilevel"/>
    <w:tmpl w:val="353CBB40"/>
    <w:lvl w:ilvl="0" w:tplc="D32495E8">
      <w:start w:val="1"/>
      <w:numFmt w:val="decimal"/>
      <w:lvlText w:val="%1)"/>
      <w:lvlJc w:val="left"/>
      <w:pPr>
        <w:tabs>
          <w:tab w:val="num" w:pos="1381"/>
        </w:tabs>
        <w:ind w:left="138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120728"/>
    <w:multiLevelType w:val="hybridMultilevel"/>
    <w:tmpl w:val="76DAEB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E0697"/>
    <w:multiLevelType w:val="hybridMultilevel"/>
    <w:tmpl w:val="E07A42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F4D11"/>
    <w:multiLevelType w:val="hybridMultilevel"/>
    <w:tmpl w:val="0EECBA2E"/>
    <w:lvl w:ilvl="0" w:tplc="F39EAE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16866"/>
    <w:multiLevelType w:val="hybridMultilevel"/>
    <w:tmpl w:val="7BF0413C"/>
    <w:lvl w:ilvl="0" w:tplc="170435D4">
      <w:start w:val="1"/>
      <w:numFmt w:val="lowerLetter"/>
      <w:lvlText w:val="%1)"/>
      <w:lvlJc w:val="left"/>
      <w:pPr>
        <w:ind w:left="242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3142" w:hanging="360"/>
      </w:pPr>
    </w:lvl>
    <w:lvl w:ilvl="2" w:tplc="040C001B" w:tentative="1">
      <w:start w:val="1"/>
      <w:numFmt w:val="lowerRoman"/>
      <w:lvlText w:val="%3."/>
      <w:lvlJc w:val="right"/>
      <w:pPr>
        <w:ind w:left="3862" w:hanging="180"/>
      </w:pPr>
    </w:lvl>
    <w:lvl w:ilvl="3" w:tplc="040C000F" w:tentative="1">
      <w:start w:val="1"/>
      <w:numFmt w:val="decimal"/>
      <w:lvlText w:val="%4."/>
      <w:lvlJc w:val="left"/>
      <w:pPr>
        <w:ind w:left="4582" w:hanging="360"/>
      </w:pPr>
    </w:lvl>
    <w:lvl w:ilvl="4" w:tplc="040C0019" w:tentative="1">
      <w:start w:val="1"/>
      <w:numFmt w:val="lowerLetter"/>
      <w:lvlText w:val="%5."/>
      <w:lvlJc w:val="left"/>
      <w:pPr>
        <w:ind w:left="5302" w:hanging="360"/>
      </w:pPr>
    </w:lvl>
    <w:lvl w:ilvl="5" w:tplc="040C001B" w:tentative="1">
      <w:start w:val="1"/>
      <w:numFmt w:val="lowerRoman"/>
      <w:lvlText w:val="%6."/>
      <w:lvlJc w:val="right"/>
      <w:pPr>
        <w:ind w:left="6022" w:hanging="180"/>
      </w:pPr>
    </w:lvl>
    <w:lvl w:ilvl="6" w:tplc="040C000F" w:tentative="1">
      <w:start w:val="1"/>
      <w:numFmt w:val="decimal"/>
      <w:lvlText w:val="%7."/>
      <w:lvlJc w:val="left"/>
      <w:pPr>
        <w:ind w:left="6742" w:hanging="360"/>
      </w:pPr>
    </w:lvl>
    <w:lvl w:ilvl="7" w:tplc="040C0019" w:tentative="1">
      <w:start w:val="1"/>
      <w:numFmt w:val="lowerLetter"/>
      <w:lvlText w:val="%8."/>
      <w:lvlJc w:val="left"/>
      <w:pPr>
        <w:ind w:left="7462" w:hanging="360"/>
      </w:pPr>
    </w:lvl>
    <w:lvl w:ilvl="8" w:tplc="040C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6">
    <w:nsid w:val="2F825AB0"/>
    <w:multiLevelType w:val="hybridMultilevel"/>
    <w:tmpl w:val="AAA4C784"/>
    <w:lvl w:ilvl="0" w:tplc="D5385704">
      <w:start w:val="752"/>
      <w:numFmt w:val="bullet"/>
      <w:lvlText w:val="-"/>
      <w:lvlJc w:val="left"/>
      <w:pPr>
        <w:ind w:left="720" w:hanging="360"/>
      </w:pPr>
      <w:rPr>
        <w:rFonts w:ascii="Times New Roman" w:eastAsia="WenQuanYi Micro He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F64D2B"/>
    <w:multiLevelType w:val="hybridMultilevel"/>
    <w:tmpl w:val="981E60A6"/>
    <w:lvl w:ilvl="0" w:tplc="3822EEC4">
      <w:start w:val="1"/>
      <w:numFmt w:val="bullet"/>
      <w:lvlText w:val="-"/>
      <w:lvlJc w:val="left"/>
      <w:pPr>
        <w:tabs>
          <w:tab w:val="num" w:pos="1381"/>
        </w:tabs>
        <w:ind w:left="1381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101"/>
        </w:tabs>
        <w:ind w:left="2101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21"/>
        </w:tabs>
        <w:ind w:left="282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41"/>
        </w:tabs>
        <w:ind w:left="354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261"/>
        </w:tabs>
        <w:ind w:left="42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81"/>
        </w:tabs>
        <w:ind w:left="49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01"/>
        </w:tabs>
        <w:ind w:left="57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21"/>
        </w:tabs>
        <w:ind w:left="64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41"/>
        </w:tabs>
        <w:ind w:left="7141" w:hanging="360"/>
      </w:pPr>
      <w:rPr>
        <w:rFonts w:ascii="Wingdings" w:hAnsi="Wingdings" w:hint="default"/>
      </w:rPr>
    </w:lvl>
  </w:abstractNum>
  <w:abstractNum w:abstractNumId="8">
    <w:nsid w:val="4A10170C"/>
    <w:multiLevelType w:val="hybridMultilevel"/>
    <w:tmpl w:val="ABB278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717610"/>
    <w:multiLevelType w:val="hybridMultilevel"/>
    <w:tmpl w:val="7BF0413C"/>
    <w:lvl w:ilvl="0" w:tplc="170435D4">
      <w:start w:val="1"/>
      <w:numFmt w:val="lowerLetter"/>
      <w:lvlText w:val="%1)"/>
      <w:lvlJc w:val="left"/>
      <w:pPr>
        <w:ind w:left="242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3142" w:hanging="360"/>
      </w:pPr>
    </w:lvl>
    <w:lvl w:ilvl="2" w:tplc="040C001B" w:tentative="1">
      <w:start w:val="1"/>
      <w:numFmt w:val="lowerRoman"/>
      <w:lvlText w:val="%3."/>
      <w:lvlJc w:val="right"/>
      <w:pPr>
        <w:ind w:left="3862" w:hanging="180"/>
      </w:pPr>
    </w:lvl>
    <w:lvl w:ilvl="3" w:tplc="040C000F" w:tentative="1">
      <w:start w:val="1"/>
      <w:numFmt w:val="decimal"/>
      <w:lvlText w:val="%4."/>
      <w:lvlJc w:val="left"/>
      <w:pPr>
        <w:ind w:left="4582" w:hanging="360"/>
      </w:pPr>
    </w:lvl>
    <w:lvl w:ilvl="4" w:tplc="040C0019" w:tentative="1">
      <w:start w:val="1"/>
      <w:numFmt w:val="lowerLetter"/>
      <w:lvlText w:val="%5."/>
      <w:lvlJc w:val="left"/>
      <w:pPr>
        <w:ind w:left="5302" w:hanging="360"/>
      </w:pPr>
    </w:lvl>
    <w:lvl w:ilvl="5" w:tplc="040C001B" w:tentative="1">
      <w:start w:val="1"/>
      <w:numFmt w:val="lowerRoman"/>
      <w:lvlText w:val="%6."/>
      <w:lvlJc w:val="right"/>
      <w:pPr>
        <w:ind w:left="6022" w:hanging="180"/>
      </w:pPr>
    </w:lvl>
    <w:lvl w:ilvl="6" w:tplc="040C000F" w:tentative="1">
      <w:start w:val="1"/>
      <w:numFmt w:val="decimal"/>
      <w:lvlText w:val="%7."/>
      <w:lvlJc w:val="left"/>
      <w:pPr>
        <w:ind w:left="6742" w:hanging="360"/>
      </w:pPr>
    </w:lvl>
    <w:lvl w:ilvl="7" w:tplc="040C0019" w:tentative="1">
      <w:start w:val="1"/>
      <w:numFmt w:val="lowerLetter"/>
      <w:lvlText w:val="%8."/>
      <w:lvlJc w:val="left"/>
      <w:pPr>
        <w:ind w:left="7462" w:hanging="360"/>
      </w:pPr>
    </w:lvl>
    <w:lvl w:ilvl="8" w:tplc="040C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0">
    <w:nsid w:val="5D874D7E"/>
    <w:multiLevelType w:val="hybridMultilevel"/>
    <w:tmpl w:val="5BC40982"/>
    <w:lvl w:ilvl="0" w:tplc="A7367718">
      <w:start w:val="1"/>
      <w:numFmt w:val="lowerLetter"/>
      <w:lvlText w:val="%1)"/>
      <w:lvlJc w:val="left"/>
      <w:pPr>
        <w:ind w:left="20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82" w:hanging="360"/>
      </w:pPr>
    </w:lvl>
    <w:lvl w:ilvl="2" w:tplc="040C001B" w:tentative="1">
      <w:start w:val="1"/>
      <w:numFmt w:val="lowerRoman"/>
      <w:lvlText w:val="%3."/>
      <w:lvlJc w:val="right"/>
      <w:pPr>
        <w:ind w:left="3502" w:hanging="180"/>
      </w:pPr>
    </w:lvl>
    <w:lvl w:ilvl="3" w:tplc="040C000F" w:tentative="1">
      <w:start w:val="1"/>
      <w:numFmt w:val="decimal"/>
      <w:lvlText w:val="%4."/>
      <w:lvlJc w:val="left"/>
      <w:pPr>
        <w:ind w:left="4222" w:hanging="360"/>
      </w:pPr>
    </w:lvl>
    <w:lvl w:ilvl="4" w:tplc="040C0019" w:tentative="1">
      <w:start w:val="1"/>
      <w:numFmt w:val="lowerLetter"/>
      <w:lvlText w:val="%5."/>
      <w:lvlJc w:val="left"/>
      <w:pPr>
        <w:ind w:left="4942" w:hanging="360"/>
      </w:pPr>
    </w:lvl>
    <w:lvl w:ilvl="5" w:tplc="040C001B" w:tentative="1">
      <w:start w:val="1"/>
      <w:numFmt w:val="lowerRoman"/>
      <w:lvlText w:val="%6."/>
      <w:lvlJc w:val="right"/>
      <w:pPr>
        <w:ind w:left="5662" w:hanging="180"/>
      </w:pPr>
    </w:lvl>
    <w:lvl w:ilvl="6" w:tplc="040C000F" w:tentative="1">
      <w:start w:val="1"/>
      <w:numFmt w:val="decimal"/>
      <w:lvlText w:val="%7."/>
      <w:lvlJc w:val="left"/>
      <w:pPr>
        <w:ind w:left="6382" w:hanging="360"/>
      </w:pPr>
    </w:lvl>
    <w:lvl w:ilvl="7" w:tplc="040C0019" w:tentative="1">
      <w:start w:val="1"/>
      <w:numFmt w:val="lowerLetter"/>
      <w:lvlText w:val="%8."/>
      <w:lvlJc w:val="left"/>
      <w:pPr>
        <w:ind w:left="7102" w:hanging="360"/>
      </w:pPr>
    </w:lvl>
    <w:lvl w:ilvl="8" w:tplc="040C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>
    <w:nsid w:val="67115520"/>
    <w:multiLevelType w:val="hybridMultilevel"/>
    <w:tmpl w:val="5B3C85C0"/>
    <w:lvl w:ilvl="0" w:tplc="9BC420DE">
      <w:start w:val="1"/>
      <w:numFmt w:val="bullet"/>
      <w:lvlText w:val="-"/>
      <w:lvlJc w:val="left"/>
      <w:pPr>
        <w:ind w:left="1381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2">
    <w:nsid w:val="75A501D1"/>
    <w:multiLevelType w:val="hybridMultilevel"/>
    <w:tmpl w:val="7BF0413C"/>
    <w:lvl w:ilvl="0" w:tplc="170435D4">
      <w:start w:val="1"/>
      <w:numFmt w:val="lowerLetter"/>
      <w:lvlText w:val="%1)"/>
      <w:lvlJc w:val="left"/>
      <w:pPr>
        <w:ind w:left="242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3142" w:hanging="360"/>
      </w:pPr>
    </w:lvl>
    <w:lvl w:ilvl="2" w:tplc="040C001B" w:tentative="1">
      <w:start w:val="1"/>
      <w:numFmt w:val="lowerRoman"/>
      <w:lvlText w:val="%3."/>
      <w:lvlJc w:val="right"/>
      <w:pPr>
        <w:ind w:left="3862" w:hanging="180"/>
      </w:pPr>
    </w:lvl>
    <w:lvl w:ilvl="3" w:tplc="040C000F" w:tentative="1">
      <w:start w:val="1"/>
      <w:numFmt w:val="decimal"/>
      <w:lvlText w:val="%4."/>
      <w:lvlJc w:val="left"/>
      <w:pPr>
        <w:ind w:left="4582" w:hanging="360"/>
      </w:pPr>
    </w:lvl>
    <w:lvl w:ilvl="4" w:tplc="040C0019" w:tentative="1">
      <w:start w:val="1"/>
      <w:numFmt w:val="lowerLetter"/>
      <w:lvlText w:val="%5."/>
      <w:lvlJc w:val="left"/>
      <w:pPr>
        <w:ind w:left="5302" w:hanging="360"/>
      </w:pPr>
    </w:lvl>
    <w:lvl w:ilvl="5" w:tplc="040C001B" w:tentative="1">
      <w:start w:val="1"/>
      <w:numFmt w:val="lowerRoman"/>
      <w:lvlText w:val="%6."/>
      <w:lvlJc w:val="right"/>
      <w:pPr>
        <w:ind w:left="6022" w:hanging="180"/>
      </w:pPr>
    </w:lvl>
    <w:lvl w:ilvl="6" w:tplc="040C000F" w:tentative="1">
      <w:start w:val="1"/>
      <w:numFmt w:val="decimal"/>
      <w:lvlText w:val="%7."/>
      <w:lvlJc w:val="left"/>
      <w:pPr>
        <w:ind w:left="6742" w:hanging="360"/>
      </w:pPr>
    </w:lvl>
    <w:lvl w:ilvl="7" w:tplc="040C0019" w:tentative="1">
      <w:start w:val="1"/>
      <w:numFmt w:val="lowerLetter"/>
      <w:lvlText w:val="%8."/>
      <w:lvlJc w:val="left"/>
      <w:pPr>
        <w:ind w:left="7462" w:hanging="360"/>
      </w:pPr>
    </w:lvl>
    <w:lvl w:ilvl="8" w:tplc="040C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3">
    <w:nsid w:val="77942FBF"/>
    <w:multiLevelType w:val="hybridMultilevel"/>
    <w:tmpl w:val="BB3097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EA4C5F"/>
    <w:multiLevelType w:val="hybridMultilevel"/>
    <w:tmpl w:val="4176C2B0"/>
    <w:lvl w:ilvl="0" w:tplc="E3BC2FFC">
      <w:numFmt w:val="bullet"/>
      <w:lvlText w:val="-"/>
      <w:lvlJc w:val="left"/>
      <w:pPr>
        <w:ind w:left="1211" w:hanging="360"/>
      </w:pPr>
      <w:rPr>
        <w:rFonts w:ascii="FuturaA Bk BT" w:eastAsia="Times New Roman" w:hAnsi="FuturaA Bk B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>
    <w:nsid w:val="7E636EA6"/>
    <w:multiLevelType w:val="hybridMultilevel"/>
    <w:tmpl w:val="57444E10"/>
    <w:lvl w:ilvl="0" w:tplc="C1D24D98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01" w:hanging="360"/>
      </w:pPr>
    </w:lvl>
    <w:lvl w:ilvl="2" w:tplc="0809001B" w:tentative="1">
      <w:start w:val="1"/>
      <w:numFmt w:val="lowerRoman"/>
      <w:lvlText w:val="%3."/>
      <w:lvlJc w:val="right"/>
      <w:pPr>
        <w:ind w:left="2821" w:hanging="180"/>
      </w:pPr>
    </w:lvl>
    <w:lvl w:ilvl="3" w:tplc="0809000F" w:tentative="1">
      <w:start w:val="1"/>
      <w:numFmt w:val="decimal"/>
      <w:lvlText w:val="%4."/>
      <w:lvlJc w:val="left"/>
      <w:pPr>
        <w:ind w:left="3541" w:hanging="360"/>
      </w:pPr>
    </w:lvl>
    <w:lvl w:ilvl="4" w:tplc="08090019" w:tentative="1">
      <w:start w:val="1"/>
      <w:numFmt w:val="lowerLetter"/>
      <w:lvlText w:val="%5."/>
      <w:lvlJc w:val="left"/>
      <w:pPr>
        <w:ind w:left="4261" w:hanging="360"/>
      </w:pPr>
    </w:lvl>
    <w:lvl w:ilvl="5" w:tplc="0809001B" w:tentative="1">
      <w:start w:val="1"/>
      <w:numFmt w:val="lowerRoman"/>
      <w:lvlText w:val="%6."/>
      <w:lvlJc w:val="right"/>
      <w:pPr>
        <w:ind w:left="4981" w:hanging="180"/>
      </w:pPr>
    </w:lvl>
    <w:lvl w:ilvl="6" w:tplc="0809000F" w:tentative="1">
      <w:start w:val="1"/>
      <w:numFmt w:val="decimal"/>
      <w:lvlText w:val="%7."/>
      <w:lvlJc w:val="left"/>
      <w:pPr>
        <w:ind w:left="5701" w:hanging="360"/>
      </w:pPr>
    </w:lvl>
    <w:lvl w:ilvl="7" w:tplc="08090019" w:tentative="1">
      <w:start w:val="1"/>
      <w:numFmt w:val="lowerLetter"/>
      <w:lvlText w:val="%8."/>
      <w:lvlJc w:val="left"/>
      <w:pPr>
        <w:ind w:left="6421" w:hanging="360"/>
      </w:pPr>
    </w:lvl>
    <w:lvl w:ilvl="8" w:tplc="0809001B" w:tentative="1">
      <w:start w:val="1"/>
      <w:numFmt w:val="lowerRoman"/>
      <w:lvlText w:val="%9."/>
      <w:lvlJc w:val="right"/>
      <w:pPr>
        <w:ind w:left="7141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5"/>
  </w:num>
  <w:num w:numId="9">
    <w:abstractNumId w:val="4"/>
  </w:num>
  <w:num w:numId="10">
    <w:abstractNumId w:val="11"/>
  </w:num>
  <w:num w:numId="11">
    <w:abstractNumId w:val="10"/>
  </w:num>
  <w:num w:numId="12">
    <w:abstractNumId w:val="9"/>
  </w:num>
  <w:num w:numId="13">
    <w:abstractNumId w:val="5"/>
  </w:num>
  <w:num w:numId="14">
    <w:abstractNumId w:val="12"/>
  </w:num>
  <w:num w:numId="15">
    <w:abstractNumId w:val="14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activeWritingStyle w:appName="MSWord" w:lang="fr-BE" w:vendorID="64" w:dllVersion="131078" w:nlCheck="1" w:checkStyle="1"/>
  <w:activeWritingStyle w:appName="MSWord" w:lang="en-GB" w:vendorID="8" w:dllVersion="513" w:checkStyle="1"/>
  <w:activeWritingStyle w:appName="MSWord" w:lang="fr-FR" w:vendorID="9" w:dllVersion="512" w:checkStyle="1"/>
  <w:activeWritingStyle w:appName="MSWord" w:lang="de-DE" w:vendorID="9" w:dllVersion="512" w:checkStyle="1"/>
  <w:attachedTemplate r:id="rId1"/>
  <w:trackRevisions/>
  <w:defaultTabStop w:val="851"/>
  <w:hyphenationZone w:val="112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5BA"/>
    <w:rsid w:val="00003CA2"/>
    <w:rsid w:val="000104AD"/>
    <w:rsid w:val="000171B4"/>
    <w:rsid w:val="0002095E"/>
    <w:rsid w:val="000233BE"/>
    <w:rsid w:val="00026D28"/>
    <w:rsid w:val="00040BB6"/>
    <w:rsid w:val="00043BAE"/>
    <w:rsid w:val="00044FBF"/>
    <w:rsid w:val="00057CAB"/>
    <w:rsid w:val="00063BD9"/>
    <w:rsid w:val="00065CFE"/>
    <w:rsid w:val="000866B7"/>
    <w:rsid w:val="0008742B"/>
    <w:rsid w:val="000938AD"/>
    <w:rsid w:val="000A6CC5"/>
    <w:rsid w:val="000B27E8"/>
    <w:rsid w:val="000B4D72"/>
    <w:rsid w:val="000B5A37"/>
    <w:rsid w:val="000C409A"/>
    <w:rsid w:val="000C4658"/>
    <w:rsid w:val="000C54BD"/>
    <w:rsid w:val="000C7299"/>
    <w:rsid w:val="000D1E19"/>
    <w:rsid w:val="000D2678"/>
    <w:rsid w:val="000E60ED"/>
    <w:rsid w:val="000F3FED"/>
    <w:rsid w:val="000F7C1E"/>
    <w:rsid w:val="00102F36"/>
    <w:rsid w:val="00107C4F"/>
    <w:rsid w:val="00114B6A"/>
    <w:rsid w:val="001310F7"/>
    <w:rsid w:val="001311CA"/>
    <w:rsid w:val="00143487"/>
    <w:rsid w:val="0014514E"/>
    <w:rsid w:val="00150E67"/>
    <w:rsid w:val="001536B0"/>
    <w:rsid w:val="0015390C"/>
    <w:rsid w:val="00166E03"/>
    <w:rsid w:val="00172761"/>
    <w:rsid w:val="00175503"/>
    <w:rsid w:val="001766DA"/>
    <w:rsid w:val="001804ED"/>
    <w:rsid w:val="00180CB3"/>
    <w:rsid w:val="00183B75"/>
    <w:rsid w:val="00187094"/>
    <w:rsid w:val="00195DFF"/>
    <w:rsid w:val="001963AA"/>
    <w:rsid w:val="001B13EF"/>
    <w:rsid w:val="001B175C"/>
    <w:rsid w:val="001B1C01"/>
    <w:rsid w:val="001C2C80"/>
    <w:rsid w:val="001C6342"/>
    <w:rsid w:val="001D3059"/>
    <w:rsid w:val="001E29EC"/>
    <w:rsid w:val="001E4709"/>
    <w:rsid w:val="001E5EE6"/>
    <w:rsid w:val="001E640D"/>
    <w:rsid w:val="001E66EE"/>
    <w:rsid w:val="001F2844"/>
    <w:rsid w:val="001F43E0"/>
    <w:rsid w:val="00201705"/>
    <w:rsid w:val="00214906"/>
    <w:rsid w:val="00215990"/>
    <w:rsid w:val="00221C17"/>
    <w:rsid w:val="00223104"/>
    <w:rsid w:val="00224EA5"/>
    <w:rsid w:val="002251F2"/>
    <w:rsid w:val="00227418"/>
    <w:rsid w:val="00235460"/>
    <w:rsid w:val="0023581E"/>
    <w:rsid w:val="0024540E"/>
    <w:rsid w:val="00254E78"/>
    <w:rsid w:val="002556B9"/>
    <w:rsid w:val="00286538"/>
    <w:rsid w:val="00297B96"/>
    <w:rsid w:val="002A3FC5"/>
    <w:rsid w:val="002B2B17"/>
    <w:rsid w:val="002B6EE8"/>
    <w:rsid w:val="002D3206"/>
    <w:rsid w:val="002E2234"/>
    <w:rsid w:val="002E3FFC"/>
    <w:rsid w:val="002F601D"/>
    <w:rsid w:val="002F63DE"/>
    <w:rsid w:val="002F66C2"/>
    <w:rsid w:val="0030330E"/>
    <w:rsid w:val="003043A3"/>
    <w:rsid w:val="00306A14"/>
    <w:rsid w:val="003154D3"/>
    <w:rsid w:val="00326D22"/>
    <w:rsid w:val="00334AFB"/>
    <w:rsid w:val="00343793"/>
    <w:rsid w:val="00343C0D"/>
    <w:rsid w:val="00351F30"/>
    <w:rsid w:val="00362337"/>
    <w:rsid w:val="003750B2"/>
    <w:rsid w:val="00382DBD"/>
    <w:rsid w:val="0038307C"/>
    <w:rsid w:val="00385750"/>
    <w:rsid w:val="00385AEE"/>
    <w:rsid w:val="003874D0"/>
    <w:rsid w:val="0038752B"/>
    <w:rsid w:val="00387B8B"/>
    <w:rsid w:val="00396145"/>
    <w:rsid w:val="003B0397"/>
    <w:rsid w:val="003B4471"/>
    <w:rsid w:val="003C166C"/>
    <w:rsid w:val="003C1C44"/>
    <w:rsid w:val="003C3E98"/>
    <w:rsid w:val="003D12E8"/>
    <w:rsid w:val="003D4B05"/>
    <w:rsid w:val="003D71AD"/>
    <w:rsid w:val="003F536B"/>
    <w:rsid w:val="003F6BAF"/>
    <w:rsid w:val="004033AE"/>
    <w:rsid w:val="00417687"/>
    <w:rsid w:val="00423265"/>
    <w:rsid w:val="0042337A"/>
    <w:rsid w:val="004241FA"/>
    <w:rsid w:val="00427829"/>
    <w:rsid w:val="00431B11"/>
    <w:rsid w:val="00440BAE"/>
    <w:rsid w:val="004558D5"/>
    <w:rsid w:val="00485113"/>
    <w:rsid w:val="00485CB8"/>
    <w:rsid w:val="0049111C"/>
    <w:rsid w:val="004914B7"/>
    <w:rsid w:val="00491CB0"/>
    <w:rsid w:val="004A1147"/>
    <w:rsid w:val="004A21DC"/>
    <w:rsid w:val="004A2E0A"/>
    <w:rsid w:val="004A63A7"/>
    <w:rsid w:val="004B0FC7"/>
    <w:rsid w:val="004B417F"/>
    <w:rsid w:val="004B7F8D"/>
    <w:rsid w:val="004C3F75"/>
    <w:rsid w:val="004C4886"/>
    <w:rsid w:val="004C54A8"/>
    <w:rsid w:val="004C63F7"/>
    <w:rsid w:val="004D48DB"/>
    <w:rsid w:val="004E126E"/>
    <w:rsid w:val="004E6FA1"/>
    <w:rsid w:val="004F0407"/>
    <w:rsid w:val="004F19F1"/>
    <w:rsid w:val="004F2A5F"/>
    <w:rsid w:val="004F5A9F"/>
    <w:rsid w:val="005055E7"/>
    <w:rsid w:val="00517A3F"/>
    <w:rsid w:val="005266E5"/>
    <w:rsid w:val="00533037"/>
    <w:rsid w:val="00533D37"/>
    <w:rsid w:val="0054085E"/>
    <w:rsid w:val="005422F7"/>
    <w:rsid w:val="00547392"/>
    <w:rsid w:val="00551EAF"/>
    <w:rsid w:val="00566EC7"/>
    <w:rsid w:val="00575718"/>
    <w:rsid w:val="00575B3F"/>
    <w:rsid w:val="0058083D"/>
    <w:rsid w:val="005864A3"/>
    <w:rsid w:val="005B22AE"/>
    <w:rsid w:val="005B7FEC"/>
    <w:rsid w:val="005C7552"/>
    <w:rsid w:val="005D5BA3"/>
    <w:rsid w:val="005F1ECC"/>
    <w:rsid w:val="005F38A5"/>
    <w:rsid w:val="005F3F90"/>
    <w:rsid w:val="00603212"/>
    <w:rsid w:val="00605339"/>
    <w:rsid w:val="00611BE0"/>
    <w:rsid w:val="00612830"/>
    <w:rsid w:val="006318EC"/>
    <w:rsid w:val="00635534"/>
    <w:rsid w:val="006621C8"/>
    <w:rsid w:val="006702B5"/>
    <w:rsid w:val="00682993"/>
    <w:rsid w:val="006850A6"/>
    <w:rsid w:val="00686123"/>
    <w:rsid w:val="00696164"/>
    <w:rsid w:val="00696F7C"/>
    <w:rsid w:val="006A014D"/>
    <w:rsid w:val="006A33C0"/>
    <w:rsid w:val="006A55B7"/>
    <w:rsid w:val="006A6F57"/>
    <w:rsid w:val="006B205C"/>
    <w:rsid w:val="006B478F"/>
    <w:rsid w:val="006C7A65"/>
    <w:rsid w:val="006D16FC"/>
    <w:rsid w:val="006E021B"/>
    <w:rsid w:val="006E5D6C"/>
    <w:rsid w:val="006E5DA3"/>
    <w:rsid w:val="006E69A8"/>
    <w:rsid w:val="007152A7"/>
    <w:rsid w:val="007177DE"/>
    <w:rsid w:val="00722238"/>
    <w:rsid w:val="00727065"/>
    <w:rsid w:val="0073152B"/>
    <w:rsid w:val="00735526"/>
    <w:rsid w:val="00737597"/>
    <w:rsid w:val="00746847"/>
    <w:rsid w:val="00747D89"/>
    <w:rsid w:val="00761A05"/>
    <w:rsid w:val="00762F55"/>
    <w:rsid w:val="00777743"/>
    <w:rsid w:val="0078050D"/>
    <w:rsid w:val="00782CB4"/>
    <w:rsid w:val="00787C57"/>
    <w:rsid w:val="00794A9A"/>
    <w:rsid w:val="007A4809"/>
    <w:rsid w:val="007A641B"/>
    <w:rsid w:val="007A671C"/>
    <w:rsid w:val="007B3E9D"/>
    <w:rsid w:val="007B7EA2"/>
    <w:rsid w:val="007C6AF1"/>
    <w:rsid w:val="00827D81"/>
    <w:rsid w:val="008346E7"/>
    <w:rsid w:val="008403D5"/>
    <w:rsid w:val="00854307"/>
    <w:rsid w:val="00854698"/>
    <w:rsid w:val="008631EE"/>
    <w:rsid w:val="00874B0B"/>
    <w:rsid w:val="0088006C"/>
    <w:rsid w:val="008944E0"/>
    <w:rsid w:val="008A32F3"/>
    <w:rsid w:val="008A4BB0"/>
    <w:rsid w:val="008C759B"/>
    <w:rsid w:val="008E0FFA"/>
    <w:rsid w:val="008E1598"/>
    <w:rsid w:val="008E2F36"/>
    <w:rsid w:val="008E477E"/>
    <w:rsid w:val="008E4B8C"/>
    <w:rsid w:val="008E7071"/>
    <w:rsid w:val="00916C96"/>
    <w:rsid w:val="00917DC3"/>
    <w:rsid w:val="00924A86"/>
    <w:rsid w:val="009563D4"/>
    <w:rsid w:val="00961584"/>
    <w:rsid w:val="00963102"/>
    <w:rsid w:val="00971C1B"/>
    <w:rsid w:val="00972595"/>
    <w:rsid w:val="0097616B"/>
    <w:rsid w:val="00987D76"/>
    <w:rsid w:val="00991B3D"/>
    <w:rsid w:val="009937F4"/>
    <w:rsid w:val="009A715F"/>
    <w:rsid w:val="009B4C98"/>
    <w:rsid w:val="009C2FEE"/>
    <w:rsid w:val="009C4E51"/>
    <w:rsid w:val="009D7681"/>
    <w:rsid w:val="009E7AD2"/>
    <w:rsid w:val="009F0546"/>
    <w:rsid w:val="00A01CF7"/>
    <w:rsid w:val="00A1512C"/>
    <w:rsid w:val="00A22951"/>
    <w:rsid w:val="00A31EA1"/>
    <w:rsid w:val="00A357A5"/>
    <w:rsid w:val="00A43797"/>
    <w:rsid w:val="00A47058"/>
    <w:rsid w:val="00A56567"/>
    <w:rsid w:val="00A61804"/>
    <w:rsid w:val="00A62D79"/>
    <w:rsid w:val="00A67735"/>
    <w:rsid w:val="00A7106B"/>
    <w:rsid w:val="00A81568"/>
    <w:rsid w:val="00A85451"/>
    <w:rsid w:val="00A854A2"/>
    <w:rsid w:val="00A9300C"/>
    <w:rsid w:val="00A946DE"/>
    <w:rsid w:val="00A94787"/>
    <w:rsid w:val="00AA4A77"/>
    <w:rsid w:val="00AB05BA"/>
    <w:rsid w:val="00AB2191"/>
    <w:rsid w:val="00AB4B48"/>
    <w:rsid w:val="00AC4792"/>
    <w:rsid w:val="00AD5312"/>
    <w:rsid w:val="00AE7199"/>
    <w:rsid w:val="00AF2A6B"/>
    <w:rsid w:val="00AF3575"/>
    <w:rsid w:val="00AF6A1B"/>
    <w:rsid w:val="00AF6F27"/>
    <w:rsid w:val="00B146A0"/>
    <w:rsid w:val="00B15459"/>
    <w:rsid w:val="00B25E53"/>
    <w:rsid w:val="00B25EAA"/>
    <w:rsid w:val="00B273BD"/>
    <w:rsid w:val="00B31A19"/>
    <w:rsid w:val="00B377BB"/>
    <w:rsid w:val="00B41549"/>
    <w:rsid w:val="00B41B49"/>
    <w:rsid w:val="00B421EB"/>
    <w:rsid w:val="00B45DE2"/>
    <w:rsid w:val="00B65C84"/>
    <w:rsid w:val="00B70AD6"/>
    <w:rsid w:val="00B72616"/>
    <w:rsid w:val="00B870B4"/>
    <w:rsid w:val="00B96E72"/>
    <w:rsid w:val="00BB1454"/>
    <w:rsid w:val="00BC1469"/>
    <w:rsid w:val="00BC7894"/>
    <w:rsid w:val="00BD053B"/>
    <w:rsid w:val="00BD4312"/>
    <w:rsid w:val="00BF316E"/>
    <w:rsid w:val="00BF4FE8"/>
    <w:rsid w:val="00C0021C"/>
    <w:rsid w:val="00C03CDD"/>
    <w:rsid w:val="00C20FD8"/>
    <w:rsid w:val="00C26ACE"/>
    <w:rsid w:val="00C277F5"/>
    <w:rsid w:val="00C27D62"/>
    <w:rsid w:val="00C42207"/>
    <w:rsid w:val="00C42BD1"/>
    <w:rsid w:val="00C4351A"/>
    <w:rsid w:val="00C4530D"/>
    <w:rsid w:val="00C51AA7"/>
    <w:rsid w:val="00C51D7B"/>
    <w:rsid w:val="00C623B7"/>
    <w:rsid w:val="00C64F7F"/>
    <w:rsid w:val="00C72E29"/>
    <w:rsid w:val="00C7490B"/>
    <w:rsid w:val="00C74A20"/>
    <w:rsid w:val="00C80933"/>
    <w:rsid w:val="00C87029"/>
    <w:rsid w:val="00C9008E"/>
    <w:rsid w:val="00C91805"/>
    <w:rsid w:val="00C9372D"/>
    <w:rsid w:val="00CA440F"/>
    <w:rsid w:val="00CB1040"/>
    <w:rsid w:val="00CC3E64"/>
    <w:rsid w:val="00CE1CC5"/>
    <w:rsid w:val="00CE6E8F"/>
    <w:rsid w:val="00CF1E04"/>
    <w:rsid w:val="00CF311A"/>
    <w:rsid w:val="00D005FF"/>
    <w:rsid w:val="00D0445C"/>
    <w:rsid w:val="00D04E7C"/>
    <w:rsid w:val="00D0632A"/>
    <w:rsid w:val="00D136A0"/>
    <w:rsid w:val="00D137BC"/>
    <w:rsid w:val="00D15EE7"/>
    <w:rsid w:val="00D2674F"/>
    <w:rsid w:val="00D32AA2"/>
    <w:rsid w:val="00D367A4"/>
    <w:rsid w:val="00D419F0"/>
    <w:rsid w:val="00D4366C"/>
    <w:rsid w:val="00D45989"/>
    <w:rsid w:val="00D46584"/>
    <w:rsid w:val="00D47C76"/>
    <w:rsid w:val="00D51BA9"/>
    <w:rsid w:val="00D57F7E"/>
    <w:rsid w:val="00D607C2"/>
    <w:rsid w:val="00D76DE1"/>
    <w:rsid w:val="00D840FC"/>
    <w:rsid w:val="00D85FA3"/>
    <w:rsid w:val="00D940C4"/>
    <w:rsid w:val="00DA10B4"/>
    <w:rsid w:val="00DA1983"/>
    <w:rsid w:val="00DA1D17"/>
    <w:rsid w:val="00DA3E12"/>
    <w:rsid w:val="00DA6B43"/>
    <w:rsid w:val="00DB0C4B"/>
    <w:rsid w:val="00DB511F"/>
    <w:rsid w:val="00DE29EA"/>
    <w:rsid w:val="00DF4EDD"/>
    <w:rsid w:val="00E012C2"/>
    <w:rsid w:val="00E117AB"/>
    <w:rsid w:val="00E15E10"/>
    <w:rsid w:val="00E22F4F"/>
    <w:rsid w:val="00E24865"/>
    <w:rsid w:val="00E25DE8"/>
    <w:rsid w:val="00E27574"/>
    <w:rsid w:val="00E34859"/>
    <w:rsid w:val="00E50752"/>
    <w:rsid w:val="00E54649"/>
    <w:rsid w:val="00E56296"/>
    <w:rsid w:val="00E81E84"/>
    <w:rsid w:val="00E90A4D"/>
    <w:rsid w:val="00E91F1C"/>
    <w:rsid w:val="00E93869"/>
    <w:rsid w:val="00E94F72"/>
    <w:rsid w:val="00EA2498"/>
    <w:rsid w:val="00EA668F"/>
    <w:rsid w:val="00EB14D7"/>
    <w:rsid w:val="00EC2BDA"/>
    <w:rsid w:val="00ED58A1"/>
    <w:rsid w:val="00ED6B65"/>
    <w:rsid w:val="00ED6F05"/>
    <w:rsid w:val="00EF187F"/>
    <w:rsid w:val="00EF64E9"/>
    <w:rsid w:val="00F02F9A"/>
    <w:rsid w:val="00F06396"/>
    <w:rsid w:val="00F06F61"/>
    <w:rsid w:val="00F072FD"/>
    <w:rsid w:val="00F11EAD"/>
    <w:rsid w:val="00F16E8C"/>
    <w:rsid w:val="00F316A4"/>
    <w:rsid w:val="00F32DB8"/>
    <w:rsid w:val="00F35C97"/>
    <w:rsid w:val="00F36209"/>
    <w:rsid w:val="00F37AA2"/>
    <w:rsid w:val="00F40B54"/>
    <w:rsid w:val="00F41EAC"/>
    <w:rsid w:val="00F426BE"/>
    <w:rsid w:val="00F57517"/>
    <w:rsid w:val="00F60B6D"/>
    <w:rsid w:val="00F6244C"/>
    <w:rsid w:val="00F63CF9"/>
    <w:rsid w:val="00F73399"/>
    <w:rsid w:val="00F812DA"/>
    <w:rsid w:val="00F8364F"/>
    <w:rsid w:val="00F903C8"/>
    <w:rsid w:val="00F9652D"/>
    <w:rsid w:val="00FB2D93"/>
    <w:rsid w:val="00FC129B"/>
    <w:rsid w:val="00FD7D01"/>
    <w:rsid w:val="00FE0AB9"/>
    <w:rsid w:val="00FE2241"/>
    <w:rsid w:val="00FF4E9E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3"/>
        <o:r id="V:Rule7" type="connector" idref="#_x0000_s1034"/>
        <o:r id="V:Rule8" type="connector" idref="#_x0000_s1035"/>
        <o:r id="V:Rule9" type="connector" idref="#_x0000_s1036"/>
        <o:r id="V:Rule10" type="connector" idref="#_x0000_s1037"/>
        <o:r id="V:Rule11" type="connector" idref="#_x0000_s1044"/>
        <o:r id="V:Rule12" type="connector" idref="#_x0000_s1052"/>
        <o:r id="V:Rule13" type="connector" idref="#_x0000_s1053"/>
        <o:r id="V:Rule14" type="connector" idref="#_x0000_s1054"/>
        <o:r id="V:Rule15" type="connector" idref="#_x0000_s1055"/>
        <o:r id="V:Rule16" type="connector" idref="#_x0000_s1056"/>
        <o:r id="V:Rule17" type="connector" idref="#_x0000_s1057"/>
        <o:r id="V:Rule18" type="connector" idref="#_x0000_s1058"/>
        <o:r id="V:Rule19" type="connector" idref="#_x0000_s1059"/>
        <o:r id="V:Rule20" type="connector" idref="#_x0000_s1060"/>
        <o:r id="V:Rule21" type="connector" idref="#_x0000_s1061"/>
        <o:r id="V:Rule22" type="connector" idref="#_x0000_s1065"/>
        <o:r id="V:Rule23" type="callout" idref="#_x0000_s1069"/>
        <o:r id="V:Rule24" type="callout" idref="#_x0000_s1071"/>
        <o:r id="V:Rule25" type="connector" idref="#_x0000_s1095"/>
        <o:r id="V:Rule26" type="connector" idref="#_x0000_s1096"/>
        <o:r id="V:Rule27" type="connector" idref="#_x0000_s1097"/>
        <o:r id="V:Rule28" type="connector" idref="#_x0000_s1098"/>
        <o:r id="V:Rule29" type="connector" idref="#_x0000_s1099"/>
        <o:r id="V:Rule30" type="connector" idref="#_x0000_s1100"/>
        <o:r id="V:Rule31" type="connector" idref="#_x0000_s1102"/>
        <o:r id="V:Rule32" type="connector" idref="#_x0000_s1103"/>
        <o:r id="V:Rule33" type="connector" idref="#_x0000_s1104"/>
        <o:r id="V:Rule34" type="connector" idref="#_x0000_s1108"/>
        <o:r id="V:Rule35" type="callout" idref="#_x0000_s1113"/>
        <o:r id="V:Rule36" type="connector" idref="#_x0000_s1114"/>
        <o:r id="V:Rule37" type="connector" idref="#_x0000_s1115"/>
        <o:r id="V:Rule38" type="connector" idref="#_x0000_s1116"/>
        <o:r id="V:Rule39" type="connector" idref="#_x0000_s1118"/>
        <o:r id="V:Rule40" type="connector" idref="#_x0000_s1119"/>
        <o:r id="V:Rule41" type="connector" idref="#_x0000_s1121"/>
        <o:r id="V:Rule42" type="connector" idref="#_x0000_s1122"/>
        <o:r id="V:Rule43" type="connector" idref="#_x0000_s1125"/>
        <o:r id="V:Rule44" type="callout" idref="#_x0000_s1126"/>
        <o:r id="V:Rule45" type="connector" idref="#_x0000_s1129"/>
        <o:r id="V:Rule46" type="connector" idref="#_x0000_s1130"/>
        <o:r id="V:Rule47" type="connector" idref="#_x0000_s1131"/>
        <o:r id="V:Rule48" type="connector" idref="#_x0000_s1132"/>
        <o:r id="V:Rule49" type="connector" idref="#_x0000_s1133"/>
        <o:r id="V:Rule50" type="connector" idref="#_x0000_s1134"/>
        <o:r id="V:Rule51" type="connector" idref="#_x0000_s1135"/>
        <o:r id="V:Rule52" type="connector" idref="#_x0000_s1136"/>
        <o:r id="V:Rule53" type="connector" idref="#_x0000_s1137"/>
        <o:r id="V:Rule54" type="connector" idref="#_x0000_s1138"/>
        <o:r id="V:Rule55" type="connector" idref="#_x0000_s1142"/>
        <o:r id="V:Rule56" type="connector" idref="#_x0000_s1148"/>
        <o:r id="V:Rule57" type="connector" idref="#_x0000_s1150"/>
        <o:r id="V:Rule58" type="connector" idref="#_x0000_s1156"/>
        <o:r id="V:Rule59" type="connector" idref="#_x0000_s1157"/>
        <o:r id="V:Rule60" type="connector" idref="#_x0000_s1226"/>
        <o:r id="V:Rule61" type="connector" idref="#_x0000_s1227"/>
        <o:r id="V:Rule62" type="connector" idref="#_x0000_s1228"/>
        <o:r id="V:Rule63" type="connector" idref="#_x0000_s1229"/>
        <o:r id="V:Rule64" type="connector" idref="#_x0000_s1230"/>
        <o:r id="V:Rule65" type="connector" idref="#_x0000_s1231"/>
        <o:r id="V:Rule66" type="connector" idref="#_x0000_s1232"/>
        <o:r id="V:Rule67" type="connector" idref="#_x0000_s1233"/>
        <o:r id="V:Rule68" type="connector" idref="#_x0000_s1234"/>
        <o:r id="V:Rule69" type="connector" idref="#_x0000_s1235"/>
        <o:r id="V:Rule70" type="connector" idref="#_x0000_s1236"/>
        <o:r id="V:Rule71" type="connector" idref="#_x0000_s1237"/>
        <o:r id="V:Rule72" type="connector" idref="#_x0000_s1238"/>
        <o:r id="V:Rule73" type="connector" idref="#_x0000_s1239"/>
        <o:r id="V:Rule74" type="connector" idref="#_x0000_s1240"/>
        <o:r id="V:Rule75" type="connector" idref="#_x0000_s1241"/>
        <o:r id="V:Rule76" type="connector" idref="#_x0000_s1242"/>
        <o:r id="V:Rule77" type="connector" idref="#_x0000_s1243"/>
        <o:r id="V:Rule78" type="connector" idref="#_x0000_s1244"/>
        <o:r id="V:Rule79" type="connector" idref="#_x0000_s1245"/>
        <o:r id="V:Rule80" type="connector" idref="#_x0000_s1247"/>
        <o:r id="V:Rule81" type="connector" idref="#_x0000_s1259"/>
        <o:r id="V:Rule82" type="connector" idref="#_x0000_s1260"/>
        <o:r id="V:Rule83" type="connector" idref="#_x0000_s1264"/>
        <o:r id="V:Rule84" type="connector" idref="#_x0000_s1265"/>
        <o:r id="V:Rule85" type="connector" idref="#_x0000_s126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300" w:lineRule="atLeast"/>
      <w:jc w:val="both"/>
    </w:pPr>
    <w:rPr>
      <w:rFonts w:ascii="Arial" w:hAnsi="Arial"/>
      <w:sz w:val="22"/>
      <w:lang w:val="en-GB" w:eastAsia="fr-FR"/>
    </w:rPr>
  </w:style>
  <w:style w:type="paragraph" w:styleId="berschrift1">
    <w:name w:val="heading 1"/>
    <w:aliases w:val="Heading 1,überschrift 1,H1"/>
    <w:basedOn w:val="Standard"/>
    <w:next w:val="Textkrper"/>
    <w:qFormat/>
    <w:pPr>
      <w:keepNext/>
      <w:numPr>
        <w:numId w:val="1"/>
      </w:numPr>
      <w:tabs>
        <w:tab w:val="left" w:pos="1021"/>
      </w:tabs>
      <w:suppressAutoHyphens/>
      <w:spacing w:before="120" w:after="240"/>
      <w:ind w:right="403"/>
      <w:jc w:val="left"/>
      <w:outlineLvl w:val="0"/>
    </w:pPr>
    <w:rPr>
      <w:b/>
      <w:smallCaps/>
      <w:sz w:val="32"/>
    </w:rPr>
  </w:style>
  <w:style w:type="paragraph" w:styleId="berschrift2">
    <w:name w:val="heading 2"/>
    <w:aliases w:val="Heading 2,H2"/>
    <w:basedOn w:val="Standard"/>
    <w:next w:val="Textkrper"/>
    <w:qFormat/>
    <w:pPr>
      <w:keepNext/>
      <w:numPr>
        <w:ilvl w:val="1"/>
        <w:numId w:val="1"/>
      </w:numPr>
      <w:tabs>
        <w:tab w:val="left" w:pos="1021"/>
      </w:tabs>
      <w:spacing w:before="120" w:after="120"/>
      <w:jc w:val="left"/>
      <w:outlineLvl w:val="1"/>
    </w:pPr>
    <w:rPr>
      <w:b/>
      <w:smallCaps/>
      <w:sz w:val="24"/>
    </w:rPr>
  </w:style>
  <w:style w:type="paragraph" w:styleId="berschrift3">
    <w:name w:val="heading 3"/>
    <w:aliases w:val="Heading 3,H3,Heading,Heading v"/>
    <w:basedOn w:val="Standard"/>
    <w:next w:val="Textkrper"/>
    <w:qFormat/>
    <w:pPr>
      <w:numPr>
        <w:ilvl w:val="2"/>
        <w:numId w:val="1"/>
      </w:numPr>
      <w:tabs>
        <w:tab w:val="left" w:pos="1021"/>
      </w:tabs>
      <w:spacing w:before="120" w:after="120"/>
      <w:jc w:val="left"/>
      <w:outlineLvl w:val="2"/>
    </w:pPr>
    <w:rPr>
      <w:b/>
      <w:i/>
    </w:rPr>
  </w:style>
  <w:style w:type="paragraph" w:styleId="berschrift4">
    <w:name w:val="heading 4"/>
    <w:aliases w:val="Heading 4,H4"/>
    <w:basedOn w:val="berschrift3"/>
    <w:next w:val="Textkrper"/>
    <w:qFormat/>
    <w:pPr>
      <w:numPr>
        <w:ilvl w:val="3"/>
      </w:numPr>
      <w:spacing w:after="60"/>
      <w:outlineLvl w:val="3"/>
    </w:pPr>
    <w:rPr>
      <w:b w:val="0"/>
      <w:i w:val="0"/>
    </w:rPr>
  </w:style>
  <w:style w:type="paragraph" w:styleId="berschrift5">
    <w:name w:val="heading 5"/>
    <w:aliases w:val="Heading 5,H5"/>
    <w:basedOn w:val="Standard"/>
    <w:next w:val="Standard"/>
    <w:qFormat/>
    <w:pPr>
      <w:pageBreakBefore/>
      <w:numPr>
        <w:ilvl w:val="4"/>
        <w:numId w:val="1"/>
      </w:numPr>
      <w:spacing w:before="120" w:after="240"/>
      <w:jc w:val="left"/>
      <w:outlineLvl w:val="4"/>
    </w:pPr>
    <w:rPr>
      <w:b/>
      <w:caps/>
      <w:sz w:val="24"/>
    </w:rPr>
  </w:style>
  <w:style w:type="paragraph" w:styleId="berschrift6">
    <w:name w:val="heading 6"/>
    <w:aliases w:val="Heading 6,H6"/>
    <w:basedOn w:val="Standard"/>
    <w:next w:val="Standard"/>
    <w:qFormat/>
    <w:pPr>
      <w:numPr>
        <w:ilvl w:val="5"/>
        <w:numId w:val="1"/>
      </w:numPr>
      <w:spacing w:before="60" w:after="60"/>
      <w:jc w:val="left"/>
      <w:outlineLvl w:val="5"/>
    </w:pPr>
  </w:style>
  <w:style w:type="paragraph" w:styleId="berschrift7">
    <w:name w:val="heading 7"/>
    <w:aliases w:val="Heading 7,liste1"/>
    <w:basedOn w:val="Standard"/>
    <w:next w:val="Standard"/>
    <w:qFormat/>
    <w:pPr>
      <w:numPr>
        <w:ilvl w:val="6"/>
        <w:numId w:val="1"/>
      </w:numPr>
      <w:tabs>
        <w:tab w:val="left" w:pos="2126"/>
      </w:tabs>
      <w:spacing w:before="60" w:after="60"/>
      <w:jc w:val="left"/>
      <w:outlineLvl w:val="6"/>
    </w:pPr>
  </w:style>
  <w:style w:type="paragraph" w:styleId="berschrift8">
    <w:name w:val="heading 8"/>
    <w:aliases w:val="Heading 8,liste 2"/>
    <w:basedOn w:val="Standard"/>
    <w:next w:val="Standard"/>
    <w:qFormat/>
    <w:pPr>
      <w:numPr>
        <w:ilvl w:val="7"/>
        <w:numId w:val="1"/>
      </w:numPr>
      <w:tabs>
        <w:tab w:val="left" w:pos="2126"/>
      </w:tabs>
      <w:spacing w:before="60" w:after="60"/>
      <w:jc w:val="left"/>
      <w:outlineLvl w:val="7"/>
    </w:pPr>
  </w:style>
  <w:style w:type="paragraph" w:styleId="berschrift9">
    <w:name w:val="heading 9"/>
    <w:aliases w:val="Heading 9"/>
    <w:basedOn w:val="Standard"/>
    <w:next w:val="Standard"/>
    <w:qFormat/>
    <w:pPr>
      <w:numPr>
        <w:ilvl w:val="8"/>
        <w:numId w:val="1"/>
      </w:numPr>
      <w:tabs>
        <w:tab w:val="left" w:pos="2126"/>
      </w:tabs>
      <w:spacing w:before="60" w:after="60"/>
      <w:jc w:val="left"/>
      <w:outlineLvl w:val="8"/>
    </w:pPr>
  </w:style>
  <w:style w:type="character" w:default="1" w:styleId="Absatz-Standardschriftart">
    <w:name w:val="Default Paragraph Font"/>
    <w:aliases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pPr>
      <w:spacing w:before="120" w:line="240" w:lineRule="auto"/>
      <w:ind w:left="1021"/>
      <w:jc w:val="left"/>
    </w:pPr>
  </w:style>
  <w:style w:type="paragraph" w:styleId="Verzeichnis1">
    <w:name w:val="toc 1"/>
    <w:aliases w:val="TOC 1"/>
    <w:basedOn w:val="Standard"/>
    <w:next w:val="Standard"/>
    <w:uiPriority w:val="39"/>
    <w:pPr>
      <w:tabs>
        <w:tab w:val="left" w:pos="992"/>
        <w:tab w:val="left" w:leader="dot" w:pos="9616"/>
      </w:tabs>
      <w:spacing w:before="120"/>
      <w:ind w:left="284" w:hanging="284"/>
      <w:jc w:val="left"/>
    </w:pPr>
    <w:rPr>
      <w:b/>
      <w:smallCaps/>
      <w:sz w:val="24"/>
    </w:rPr>
  </w:style>
  <w:style w:type="paragraph" w:styleId="Verzeichnis2">
    <w:name w:val="toc 2"/>
    <w:aliases w:val="TOC 2"/>
    <w:basedOn w:val="Verzeichnis1"/>
    <w:next w:val="Standard"/>
    <w:uiPriority w:val="39"/>
    <w:pPr>
      <w:spacing w:before="60"/>
    </w:pPr>
    <w:rPr>
      <w:rFonts w:ascii="Times New Roman" w:hAnsi="Times New Roman"/>
      <w:b w:val="0"/>
      <w:sz w:val="20"/>
    </w:rPr>
  </w:style>
  <w:style w:type="character" w:styleId="Seitenzahl">
    <w:name w:val="page number"/>
    <w:aliases w:val="Page Number"/>
    <w:semiHidden/>
    <w:rPr>
      <w:rFonts w:ascii="Arial" w:hAnsi="Arial"/>
      <w:b/>
      <w:sz w:val="24"/>
    </w:rPr>
  </w:style>
  <w:style w:type="paragraph" w:styleId="Funotentext">
    <w:name w:val="footnote text"/>
    <w:aliases w:val="Footnote Text"/>
    <w:basedOn w:val="Standard"/>
    <w:semiHidden/>
    <w:pPr>
      <w:spacing w:line="240" w:lineRule="auto"/>
    </w:pPr>
    <w:rPr>
      <w:sz w:val="20"/>
    </w:rPr>
  </w:style>
  <w:style w:type="paragraph" w:customStyle="1" w:styleId="Figure">
    <w:name w:val="Figure"/>
    <w:basedOn w:val="Standard"/>
    <w:next w:val="Textkrper"/>
    <w:pPr>
      <w:jc w:val="center"/>
    </w:pPr>
    <w:rPr>
      <w:b/>
    </w:rPr>
  </w:style>
  <w:style w:type="paragraph" w:styleId="Kopfzeile">
    <w:name w:val="header"/>
    <w:aliases w:val="Header"/>
    <w:basedOn w:val="Standard"/>
    <w:pPr>
      <w:tabs>
        <w:tab w:val="center" w:pos="4536"/>
        <w:tab w:val="right" w:pos="9072"/>
      </w:tabs>
    </w:pPr>
    <w:rPr>
      <w:b/>
      <w:caps/>
      <w:sz w:val="28"/>
    </w:rPr>
  </w:style>
  <w:style w:type="paragraph" w:styleId="Verzeichnis3">
    <w:name w:val="toc 3"/>
    <w:aliases w:val="TOC 3"/>
    <w:basedOn w:val="Standard"/>
    <w:next w:val="Standard"/>
    <w:uiPriority w:val="39"/>
    <w:pPr>
      <w:ind w:left="220"/>
      <w:jc w:val="left"/>
    </w:pPr>
    <w:rPr>
      <w:rFonts w:ascii="Times New Roman" w:hAnsi="Times New Roman"/>
      <w:sz w:val="20"/>
    </w:rPr>
  </w:style>
  <w:style w:type="paragraph" w:customStyle="1" w:styleId="DocReference">
    <w:name w:val="Doc_Reference"/>
    <w:basedOn w:val="Standard"/>
    <w:next w:val="Textkrper"/>
    <w:rPr>
      <w:lang w:val="fr-FR"/>
    </w:rPr>
  </w:style>
  <w:style w:type="paragraph" w:customStyle="1" w:styleId="DocIssue">
    <w:name w:val="Doc_Issue"/>
    <w:basedOn w:val="Standard"/>
    <w:next w:val="Textkrper"/>
    <w:rPr>
      <w:lang w:val="fr-FR"/>
    </w:rPr>
  </w:style>
  <w:style w:type="paragraph" w:customStyle="1" w:styleId="DocTitle">
    <w:name w:val="Doc_Title"/>
    <w:basedOn w:val="Kopfzeile"/>
    <w:pPr>
      <w:tabs>
        <w:tab w:val="clear" w:pos="4536"/>
        <w:tab w:val="clear" w:pos="9072"/>
      </w:tabs>
      <w:spacing w:before="360" w:after="600" w:line="240" w:lineRule="auto"/>
      <w:jc w:val="center"/>
    </w:pPr>
    <w:rPr>
      <w:position w:val="-12"/>
    </w:rPr>
  </w:style>
  <w:style w:type="paragraph" w:styleId="Verzeichnis4">
    <w:name w:val="toc 4"/>
    <w:aliases w:val="TOC 4"/>
    <w:basedOn w:val="Standard"/>
    <w:next w:val="Standard"/>
    <w:uiPriority w:val="39"/>
    <w:pPr>
      <w:ind w:left="440"/>
      <w:jc w:val="left"/>
    </w:pPr>
    <w:rPr>
      <w:rFonts w:ascii="Times New Roman" w:hAnsi="Times New Roman"/>
      <w:sz w:val="20"/>
    </w:rPr>
  </w:style>
  <w:style w:type="paragraph" w:styleId="Verzeichnis5">
    <w:name w:val="toc 5"/>
    <w:aliases w:val="TOC 5"/>
    <w:basedOn w:val="Standard"/>
    <w:next w:val="Standard"/>
    <w:semiHidden/>
    <w:pPr>
      <w:ind w:left="660"/>
      <w:jc w:val="left"/>
    </w:pPr>
    <w:rPr>
      <w:rFonts w:ascii="Times New Roman" w:hAnsi="Times New Roman"/>
      <w:sz w:val="20"/>
    </w:rPr>
  </w:style>
  <w:style w:type="paragraph" w:styleId="Verzeichnis6">
    <w:name w:val="toc 6"/>
    <w:aliases w:val="TOC 6"/>
    <w:basedOn w:val="Verzeichnis5"/>
    <w:next w:val="Standard"/>
    <w:semiHidden/>
    <w:pPr>
      <w:ind w:left="880"/>
    </w:pPr>
  </w:style>
  <w:style w:type="paragraph" w:styleId="Verzeichnis7">
    <w:name w:val="toc 7"/>
    <w:aliases w:val="TOC 7"/>
    <w:basedOn w:val="Verzeichnis6"/>
    <w:next w:val="Standard"/>
    <w:semiHidden/>
    <w:pPr>
      <w:ind w:left="1100"/>
    </w:pPr>
  </w:style>
  <w:style w:type="paragraph" w:styleId="Verzeichnis8">
    <w:name w:val="toc 8"/>
    <w:aliases w:val="TOC 8"/>
    <w:basedOn w:val="Verzeichnis6"/>
    <w:next w:val="Standard"/>
    <w:semiHidden/>
    <w:pPr>
      <w:ind w:left="1320"/>
    </w:pPr>
  </w:style>
  <w:style w:type="paragraph" w:styleId="Verzeichnis9">
    <w:name w:val="toc 9"/>
    <w:aliases w:val="TOC 9"/>
    <w:basedOn w:val="Verzeichnis6"/>
    <w:next w:val="Standard"/>
    <w:semiHidden/>
    <w:pPr>
      <w:ind w:left="1540"/>
    </w:pPr>
  </w:style>
  <w:style w:type="paragraph" w:customStyle="1" w:styleId="DocDate">
    <w:name w:val="Doc_Date"/>
    <w:basedOn w:val="Standard"/>
    <w:next w:val="Textkrper"/>
    <w:rPr>
      <w:lang w:val="fr-FR"/>
    </w:rPr>
  </w:style>
  <w:style w:type="paragraph" w:customStyle="1" w:styleId="Referenceddocument">
    <w:name w:val="Referenced document"/>
    <w:basedOn w:val="Standard"/>
    <w:pPr>
      <w:spacing w:after="60"/>
      <w:ind w:left="1021"/>
      <w:jc w:val="left"/>
    </w:pPr>
  </w:style>
  <w:style w:type="character" w:styleId="Funotenzeichen">
    <w:name w:val="footnote reference"/>
    <w:semiHidden/>
    <w:rPr>
      <w:vertAlign w:val="superscript"/>
    </w:rPr>
  </w:style>
  <w:style w:type="paragraph" w:styleId="Endnotentext">
    <w:name w:val="endnote text"/>
    <w:basedOn w:val="Standard"/>
    <w:semiHidden/>
    <w:rPr>
      <w:sz w:val="20"/>
    </w:rPr>
  </w:style>
  <w:style w:type="character" w:styleId="Endnotenzeichen">
    <w:name w:val="endnote reference"/>
    <w:semiHidden/>
    <w:rPr>
      <w:vertAlign w:val="superscript"/>
    </w:rPr>
  </w:style>
  <w:style w:type="paragraph" w:styleId="Index7">
    <w:name w:val="index 7"/>
    <w:basedOn w:val="Standard"/>
    <w:next w:val="Standard"/>
    <w:autoRedefine/>
    <w:semiHidden/>
    <w:pPr>
      <w:jc w:val="center"/>
    </w:pPr>
  </w:style>
  <w:style w:type="paragraph" w:styleId="Fuzeile">
    <w:name w:val="footer"/>
    <w:aliases w:val="Footer"/>
    <w:basedOn w:val="Standard"/>
    <w:semiHidden/>
    <w:pPr>
      <w:tabs>
        <w:tab w:val="center" w:pos="4252"/>
        <w:tab w:val="right" w:pos="9360"/>
      </w:tabs>
      <w:spacing w:line="240" w:lineRule="auto"/>
      <w:jc w:val="left"/>
    </w:pPr>
  </w:style>
  <w:style w:type="paragraph" w:styleId="Titel">
    <w:name w:val="Title"/>
    <w:basedOn w:val="Standard"/>
    <w:qFormat/>
    <w:pPr>
      <w:spacing w:line="240" w:lineRule="auto"/>
      <w:jc w:val="center"/>
    </w:pPr>
    <w:rPr>
      <w:b/>
      <w:sz w:val="28"/>
    </w:rPr>
  </w:style>
  <w:style w:type="paragraph" w:styleId="Kommentartext">
    <w:name w:val="annotation text"/>
    <w:basedOn w:val="Standard"/>
    <w:semiHidden/>
    <w:pPr>
      <w:spacing w:line="240" w:lineRule="auto"/>
      <w:jc w:val="left"/>
    </w:pPr>
    <w:rPr>
      <w:sz w:val="20"/>
    </w:r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caps/>
      <w:sz w:val="28"/>
    </w:rPr>
  </w:style>
  <w:style w:type="paragraph" w:customStyle="1" w:styleId="Projecttitle">
    <w:name w:val="Project_title"/>
    <w:basedOn w:val="Kopfzeile"/>
    <w:pPr>
      <w:spacing w:line="240" w:lineRule="auto"/>
      <w:jc w:val="center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2">
    <w:name w:val="Body Text 2"/>
    <w:basedOn w:val="Standard"/>
    <w:link w:val="Textkrper2Zchn"/>
    <w:semiHidden/>
    <w:pPr>
      <w:jc w:val="center"/>
    </w:pPr>
    <w:rPr>
      <w:lang w:eastAsia="x-none"/>
    </w:rPr>
  </w:style>
  <w:style w:type="paragraph" w:customStyle="1" w:styleId="List">
    <w:name w:val="List"/>
    <w:basedOn w:val="Standard"/>
    <w:pPr>
      <w:keepNext/>
      <w:keepLines/>
      <w:tabs>
        <w:tab w:val="left" w:pos="851"/>
      </w:tabs>
      <w:spacing w:line="240" w:lineRule="auto"/>
      <w:ind w:left="851" w:hanging="284"/>
      <w:jc w:val="left"/>
    </w:pPr>
    <w:rPr>
      <w:rFonts w:ascii="Times New Roman" w:hAnsi="Times New Roman"/>
      <w:sz w:val="24"/>
    </w:rPr>
  </w:style>
  <w:style w:type="paragraph" w:customStyle="1" w:styleId="Paragraph">
    <w:name w:val="Paragraph"/>
    <w:basedOn w:val="Standard"/>
    <w:pPr>
      <w:spacing w:before="120" w:line="240" w:lineRule="auto"/>
      <w:jc w:val="left"/>
    </w:pPr>
    <w:rPr>
      <w:rFonts w:ascii="Times New Roman" w:hAnsi="Times New Roman"/>
      <w:sz w:val="24"/>
    </w:rPr>
  </w:style>
  <w:style w:type="paragraph" w:styleId="Sprechblasentext">
    <w:name w:val="Balloon Text"/>
    <w:basedOn w:val="Standard"/>
    <w:link w:val="SprechblasentextZchn"/>
    <w:uiPriority w:val="99"/>
    <w:unhideWhenUsed/>
    <w:rsid w:val="00AB05BA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AB05BA"/>
    <w:rPr>
      <w:rFonts w:ascii="Tahoma" w:hAnsi="Tahoma" w:cs="Tahoma"/>
      <w:sz w:val="16"/>
      <w:szCs w:val="16"/>
      <w:lang w:val="en-GB" w:eastAsia="fr-FR"/>
    </w:rPr>
  </w:style>
  <w:style w:type="paragraph" w:styleId="Listenabsatz">
    <w:name w:val="List Paragraph"/>
    <w:basedOn w:val="Standard"/>
    <w:uiPriority w:val="34"/>
    <w:qFormat/>
    <w:rsid w:val="002B6EE8"/>
    <w:pPr>
      <w:spacing w:line="240" w:lineRule="auto"/>
      <w:ind w:left="720"/>
      <w:jc w:val="left"/>
    </w:pPr>
    <w:rPr>
      <w:rFonts w:ascii="Calibri" w:hAnsi="Calibri"/>
      <w:szCs w:val="22"/>
      <w:lang w:val="fr-BE" w:eastAsia="en-US"/>
    </w:rPr>
  </w:style>
  <w:style w:type="table" w:styleId="Tabellenraster">
    <w:name w:val="Table Grid"/>
    <w:basedOn w:val="NormaleTabelle"/>
    <w:uiPriority w:val="59"/>
    <w:rsid w:val="00FF4E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Standard"/>
    <w:rsid w:val="004A21DC"/>
    <w:pPr>
      <w:spacing w:before="120" w:after="120" w:line="288" w:lineRule="auto"/>
      <w:jc w:val="center"/>
    </w:pPr>
    <w:rPr>
      <w:noProof/>
      <w:szCs w:val="22"/>
    </w:rPr>
  </w:style>
  <w:style w:type="paragraph" w:customStyle="1" w:styleId="Indent1">
    <w:name w:val="Indent 1"/>
    <w:basedOn w:val="Standard"/>
    <w:rsid w:val="00C74A20"/>
    <w:pPr>
      <w:spacing w:before="60" w:after="60" w:line="288" w:lineRule="auto"/>
      <w:ind w:left="1417" w:hanging="283"/>
    </w:pPr>
    <w:rPr>
      <w:szCs w:val="22"/>
    </w:rPr>
  </w:style>
  <w:style w:type="character" w:customStyle="1" w:styleId="Textkrper2Zchn">
    <w:name w:val="Textkörper 2 Zchn"/>
    <w:link w:val="Textkrper2"/>
    <w:semiHidden/>
    <w:rsid w:val="005422F7"/>
    <w:rPr>
      <w:rFonts w:ascii="Arial" w:hAnsi="Arial"/>
      <w:sz w:val="22"/>
      <w:lang w:val="en-GB"/>
    </w:rPr>
  </w:style>
  <w:style w:type="paragraph" w:customStyle="1" w:styleId="Standard1">
    <w:name w:val="Standard1"/>
    <w:rsid w:val="00EA2498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val="fr-FR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300" w:lineRule="atLeast"/>
      <w:jc w:val="both"/>
    </w:pPr>
    <w:rPr>
      <w:rFonts w:ascii="Arial" w:hAnsi="Arial"/>
      <w:sz w:val="22"/>
      <w:lang w:val="en-GB" w:eastAsia="fr-FR"/>
    </w:rPr>
  </w:style>
  <w:style w:type="paragraph" w:styleId="berschrift1">
    <w:name w:val="heading 1"/>
    <w:aliases w:val="Heading 1,überschrift 1,H1"/>
    <w:basedOn w:val="Standard"/>
    <w:next w:val="Textkrper"/>
    <w:qFormat/>
    <w:pPr>
      <w:keepNext/>
      <w:numPr>
        <w:numId w:val="1"/>
      </w:numPr>
      <w:tabs>
        <w:tab w:val="left" w:pos="1021"/>
      </w:tabs>
      <w:suppressAutoHyphens/>
      <w:spacing w:before="120" w:after="240"/>
      <w:ind w:right="403"/>
      <w:jc w:val="left"/>
      <w:outlineLvl w:val="0"/>
    </w:pPr>
    <w:rPr>
      <w:b/>
      <w:smallCaps/>
      <w:sz w:val="32"/>
    </w:rPr>
  </w:style>
  <w:style w:type="paragraph" w:styleId="berschrift2">
    <w:name w:val="heading 2"/>
    <w:aliases w:val="Heading 2,H2"/>
    <w:basedOn w:val="Standard"/>
    <w:next w:val="Textkrper"/>
    <w:qFormat/>
    <w:pPr>
      <w:keepNext/>
      <w:numPr>
        <w:ilvl w:val="1"/>
        <w:numId w:val="1"/>
      </w:numPr>
      <w:tabs>
        <w:tab w:val="left" w:pos="1021"/>
      </w:tabs>
      <w:spacing w:before="120" w:after="120"/>
      <w:jc w:val="left"/>
      <w:outlineLvl w:val="1"/>
    </w:pPr>
    <w:rPr>
      <w:b/>
      <w:smallCaps/>
      <w:sz w:val="24"/>
    </w:rPr>
  </w:style>
  <w:style w:type="paragraph" w:styleId="berschrift3">
    <w:name w:val="heading 3"/>
    <w:aliases w:val="Heading 3,H3,Heading,Heading v"/>
    <w:basedOn w:val="Standard"/>
    <w:next w:val="Textkrper"/>
    <w:qFormat/>
    <w:pPr>
      <w:numPr>
        <w:ilvl w:val="2"/>
        <w:numId w:val="1"/>
      </w:numPr>
      <w:tabs>
        <w:tab w:val="left" w:pos="1021"/>
      </w:tabs>
      <w:spacing w:before="120" w:after="120"/>
      <w:jc w:val="left"/>
      <w:outlineLvl w:val="2"/>
    </w:pPr>
    <w:rPr>
      <w:b/>
      <w:i/>
    </w:rPr>
  </w:style>
  <w:style w:type="paragraph" w:styleId="berschrift4">
    <w:name w:val="heading 4"/>
    <w:aliases w:val="Heading 4,H4"/>
    <w:basedOn w:val="berschrift3"/>
    <w:next w:val="Textkrper"/>
    <w:qFormat/>
    <w:pPr>
      <w:numPr>
        <w:ilvl w:val="3"/>
      </w:numPr>
      <w:spacing w:after="60"/>
      <w:outlineLvl w:val="3"/>
    </w:pPr>
    <w:rPr>
      <w:b w:val="0"/>
      <w:i w:val="0"/>
    </w:rPr>
  </w:style>
  <w:style w:type="paragraph" w:styleId="berschrift5">
    <w:name w:val="heading 5"/>
    <w:aliases w:val="Heading 5,H5"/>
    <w:basedOn w:val="Standard"/>
    <w:next w:val="Standard"/>
    <w:qFormat/>
    <w:pPr>
      <w:pageBreakBefore/>
      <w:numPr>
        <w:ilvl w:val="4"/>
        <w:numId w:val="1"/>
      </w:numPr>
      <w:spacing w:before="120" w:after="240"/>
      <w:jc w:val="left"/>
      <w:outlineLvl w:val="4"/>
    </w:pPr>
    <w:rPr>
      <w:b/>
      <w:caps/>
      <w:sz w:val="24"/>
    </w:rPr>
  </w:style>
  <w:style w:type="paragraph" w:styleId="berschrift6">
    <w:name w:val="heading 6"/>
    <w:aliases w:val="Heading 6,H6"/>
    <w:basedOn w:val="Standard"/>
    <w:next w:val="Standard"/>
    <w:qFormat/>
    <w:pPr>
      <w:numPr>
        <w:ilvl w:val="5"/>
        <w:numId w:val="1"/>
      </w:numPr>
      <w:spacing w:before="60" w:after="60"/>
      <w:jc w:val="left"/>
      <w:outlineLvl w:val="5"/>
    </w:pPr>
  </w:style>
  <w:style w:type="paragraph" w:styleId="berschrift7">
    <w:name w:val="heading 7"/>
    <w:aliases w:val="Heading 7,liste1"/>
    <w:basedOn w:val="Standard"/>
    <w:next w:val="Standard"/>
    <w:qFormat/>
    <w:pPr>
      <w:numPr>
        <w:ilvl w:val="6"/>
        <w:numId w:val="1"/>
      </w:numPr>
      <w:tabs>
        <w:tab w:val="left" w:pos="2126"/>
      </w:tabs>
      <w:spacing w:before="60" w:after="60"/>
      <w:jc w:val="left"/>
      <w:outlineLvl w:val="6"/>
    </w:pPr>
  </w:style>
  <w:style w:type="paragraph" w:styleId="berschrift8">
    <w:name w:val="heading 8"/>
    <w:aliases w:val="Heading 8,liste 2"/>
    <w:basedOn w:val="Standard"/>
    <w:next w:val="Standard"/>
    <w:qFormat/>
    <w:pPr>
      <w:numPr>
        <w:ilvl w:val="7"/>
        <w:numId w:val="1"/>
      </w:numPr>
      <w:tabs>
        <w:tab w:val="left" w:pos="2126"/>
      </w:tabs>
      <w:spacing w:before="60" w:after="60"/>
      <w:jc w:val="left"/>
      <w:outlineLvl w:val="7"/>
    </w:pPr>
  </w:style>
  <w:style w:type="paragraph" w:styleId="berschrift9">
    <w:name w:val="heading 9"/>
    <w:aliases w:val="Heading 9"/>
    <w:basedOn w:val="Standard"/>
    <w:next w:val="Standard"/>
    <w:qFormat/>
    <w:pPr>
      <w:numPr>
        <w:ilvl w:val="8"/>
        <w:numId w:val="1"/>
      </w:numPr>
      <w:tabs>
        <w:tab w:val="left" w:pos="2126"/>
      </w:tabs>
      <w:spacing w:before="60" w:after="60"/>
      <w:jc w:val="left"/>
      <w:outlineLvl w:val="8"/>
    </w:pPr>
  </w:style>
  <w:style w:type="character" w:default="1" w:styleId="Absatz-Standardschriftart">
    <w:name w:val="Default Paragraph Font"/>
    <w:aliases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pPr>
      <w:spacing w:before="120" w:line="240" w:lineRule="auto"/>
      <w:ind w:left="1021"/>
      <w:jc w:val="left"/>
    </w:pPr>
  </w:style>
  <w:style w:type="paragraph" w:styleId="Verzeichnis1">
    <w:name w:val="toc 1"/>
    <w:aliases w:val="TOC 1"/>
    <w:basedOn w:val="Standard"/>
    <w:next w:val="Standard"/>
    <w:uiPriority w:val="39"/>
    <w:pPr>
      <w:tabs>
        <w:tab w:val="left" w:pos="992"/>
        <w:tab w:val="left" w:leader="dot" w:pos="9616"/>
      </w:tabs>
      <w:spacing w:before="120"/>
      <w:ind w:left="284" w:hanging="284"/>
      <w:jc w:val="left"/>
    </w:pPr>
    <w:rPr>
      <w:b/>
      <w:smallCaps/>
      <w:sz w:val="24"/>
    </w:rPr>
  </w:style>
  <w:style w:type="paragraph" w:styleId="Verzeichnis2">
    <w:name w:val="toc 2"/>
    <w:aliases w:val="TOC 2"/>
    <w:basedOn w:val="Verzeichnis1"/>
    <w:next w:val="Standard"/>
    <w:uiPriority w:val="39"/>
    <w:pPr>
      <w:spacing w:before="60"/>
    </w:pPr>
    <w:rPr>
      <w:rFonts w:ascii="Times New Roman" w:hAnsi="Times New Roman"/>
      <w:b w:val="0"/>
      <w:sz w:val="20"/>
    </w:rPr>
  </w:style>
  <w:style w:type="character" w:styleId="Seitenzahl">
    <w:name w:val="page number"/>
    <w:aliases w:val="Page Number"/>
    <w:semiHidden/>
    <w:rPr>
      <w:rFonts w:ascii="Arial" w:hAnsi="Arial"/>
      <w:b/>
      <w:sz w:val="24"/>
    </w:rPr>
  </w:style>
  <w:style w:type="paragraph" w:styleId="Funotentext">
    <w:name w:val="footnote text"/>
    <w:aliases w:val="Footnote Text"/>
    <w:basedOn w:val="Standard"/>
    <w:semiHidden/>
    <w:pPr>
      <w:spacing w:line="240" w:lineRule="auto"/>
    </w:pPr>
    <w:rPr>
      <w:sz w:val="20"/>
    </w:rPr>
  </w:style>
  <w:style w:type="paragraph" w:customStyle="1" w:styleId="Figure">
    <w:name w:val="Figure"/>
    <w:basedOn w:val="Standard"/>
    <w:next w:val="Textkrper"/>
    <w:pPr>
      <w:jc w:val="center"/>
    </w:pPr>
    <w:rPr>
      <w:b/>
    </w:rPr>
  </w:style>
  <w:style w:type="paragraph" w:styleId="Kopfzeile">
    <w:name w:val="header"/>
    <w:aliases w:val="Header"/>
    <w:basedOn w:val="Standard"/>
    <w:pPr>
      <w:tabs>
        <w:tab w:val="center" w:pos="4536"/>
        <w:tab w:val="right" w:pos="9072"/>
      </w:tabs>
    </w:pPr>
    <w:rPr>
      <w:b/>
      <w:caps/>
      <w:sz w:val="28"/>
    </w:rPr>
  </w:style>
  <w:style w:type="paragraph" w:styleId="Verzeichnis3">
    <w:name w:val="toc 3"/>
    <w:aliases w:val="TOC 3"/>
    <w:basedOn w:val="Standard"/>
    <w:next w:val="Standard"/>
    <w:uiPriority w:val="39"/>
    <w:pPr>
      <w:ind w:left="220"/>
      <w:jc w:val="left"/>
    </w:pPr>
    <w:rPr>
      <w:rFonts w:ascii="Times New Roman" w:hAnsi="Times New Roman"/>
      <w:sz w:val="20"/>
    </w:rPr>
  </w:style>
  <w:style w:type="paragraph" w:customStyle="1" w:styleId="DocReference">
    <w:name w:val="Doc_Reference"/>
    <w:basedOn w:val="Standard"/>
    <w:next w:val="Textkrper"/>
    <w:rPr>
      <w:lang w:val="fr-FR"/>
    </w:rPr>
  </w:style>
  <w:style w:type="paragraph" w:customStyle="1" w:styleId="DocIssue">
    <w:name w:val="Doc_Issue"/>
    <w:basedOn w:val="Standard"/>
    <w:next w:val="Textkrper"/>
    <w:rPr>
      <w:lang w:val="fr-FR"/>
    </w:rPr>
  </w:style>
  <w:style w:type="paragraph" w:customStyle="1" w:styleId="DocTitle">
    <w:name w:val="Doc_Title"/>
    <w:basedOn w:val="Kopfzeile"/>
    <w:pPr>
      <w:tabs>
        <w:tab w:val="clear" w:pos="4536"/>
        <w:tab w:val="clear" w:pos="9072"/>
      </w:tabs>
      <w:spacing w:before="360" w:after="600" w:line="240" w:lineRule="auto"/>
      <w:jc w:val="center"/>
    </w:pPr>
    <w:rPr>
      <w:position w:val="-12"/>
    </w:rPr>
  </w:style>
  <w:style w:type="paragraph" w:styleId="Verzeichnis4">
    <w:name w:val="toc 4"/>
    <w:aliases w:val="TOC 4"/>
    <w:basedOn w:val="Standard"/>
    <w:next w:val="Standard"/>
    <w:uiPriority w:val="39"/>
    <w:pPr>
      <w:ind w:left="440"/>
      <w:jc w:val="left"/>
    </w:pPr>
    <w:rPr>
      <w:rFonts w:ascii="Times New Roman" w:hAnsi="Times New Roman"/>
      <w:sz w:val="20"/>
    </w:rPr>
  </w:style>
  <w:style w:type="paragraph" w:styleId="Verzeichnis5">
    <w:name w:val="toc 5"/>
    <w:aliases w:val="TOC 5"/>
    <w:basedOn w:val="Standard"/>
    <w:next w:val="Standard"/>
    <w:semiHidden/>
    <w:pPr>
      <w:ind w:left="660"/>
      <w:jc w:val="left"/>
    </w:pPr>
    <w:rPr>
      <w:rFonts w:ascii="Times New Roman" w:hAnsi="Times New Roman"/>
      <w:sz w:val="20"/>
    </w:rPr>
  </w:style>
  <w:style w:type="paragraph" w:styleId="Verzeichnis6">
    <w:name w:val="toc 6"/>
    <w:aliases w:val="TOC 6"/>
    <w:basedOn w:val="Verzeichnis5"/>
    <w:next w:val="Standard"/>
    <w:semiHidden/>
    <w:pPr>
      <w:ind w:left="880"/>
    </w:pPr>
  </w:style>
  <w:style w:type="paragraph" w:styleId="Verzeichnis7">
    <w:name w:val="toc 7"/>
    <w:aliases w:val="TOC 7"/>
    <w:basedOn w:val="Verzeichnis6"/>
    <w:next w:val="Standard"/>
    <w:semiHidden/>
    <w:pPr>
      <w:ind w:left="1100"/>
    </w:pPr>
  </w:style>
  <w:style w:type="paragraph" w:styleId="Verzeichnis8">
    <w:name w:val="toc 8"/>
    <w:aliases w:val="TOC 8"/>
    <w:basedOn w:val="Verzeichnis6"/>
    <w:next w:val="Standard"/>
    <w:semiHidden/>
    <w:pPr>
      <w:ind w:left="1320"/>
    </w:pPr>
  </w:style>
  <w:style w:type="paragraph" w:styleId="Verzeichnis9">
    <w:name w:val="toc 9"/>
    <w:aliases w:val="TOC 9"/>
    <w:basedOn w:val="Verzeichnis6"/>
    <w:next w:val="Standard"/>
    <w:semiHidden/>
    <w:pPr>
      <w:ind w:left="1540"/>
    </w:pPr>
  </w:style>
  <w:style w:type="paragraph" w:customStyle="1" w:styleId="DocDate">
    <w:name w:val="Doc_Date"/>
    <w:basedOn w:val="Standard"/>
    <w:next w:val="Textkrper"/>
    <w:rPr>
      <w:lang w:val="fr-FR"/>
    </w:rPr>
  </w:style>
  <w:style w:type="paragraph" w:customStyle="1" w:styleId="Referenceddocument">
    <w:name w:val="Referenced document"/>
    <w:basedOn w:val="Standard"/>
    <w:pPr>
      <w:spacing w:after="60"/>
      <w:ind w:left="1021"/>
      <w:jc w:val="left"/>
    </w:pPr>
  </w:style>
  <w:style w:type="character" w:styleId="Funotenzeichen">
    <w:name w:val="footnote reference"/>
    <w:semiHidden/>
    <w:rPr>
      <w:vertAlign w:val="superscript"/>
    </w:rPr>
  </w:style>
  <w:style w:type="paragraph" w:styleId="Endnotentext">
    <w:name w:val="endnote text"/>
    <w:basedOn w:val="Standard"/>
    <w:semiHidden/>
    <w:rPr>
      <w:sz w:val="20"/>
    </w:rPr>
  </w:style>
  <w:style w:type="character" w:styleId="Endnotenzeichen">
    <w:name w:val="endnote reference"/>
    <w:semiHidden/>
    <w:rPr>
      <w:vertAlign w:val="superscript"/>
    </w:rPr>
  </w:style>
  <w:style w:type="paragraph" w:styleId="Index7">
    <w:name w:val="index 7"/>
    <w:basedOn w:val="Standard"/>
    <w:next w:val="Standard"/>
    <w:autoRedefine/>
    <w:semiHidden/>
    <w:pPr>
      <w:jc w:val="center"/>
    </w:pPr>
  </w:style>
  <w:style w:type="paragraph" w:styleId="Fuzeile">
    <w:name w:val="footer"/>
    <w:aliases w:val="Footer"/>
    <w:basedOn w:val="Standard"/>
    <w:semiHidden/>
    <w:pPr>
      <w:tabs>
        <w:tab w:val="center" w:pos="4252"/>
        <w:tab w:val="right" w:pos="9360"/>
      </w:tabs>
      <w:spacing w:line="240" w:lineRule="auto"/>
      <w:jc w:val="left"/>
    </w:pPr>
  </w:style>
  <w:style w:type="paragraph" w:styleId="Titel">
    <w:name w:val="Title"/>
    <w:basedOn w:val="Standard"/>
    <w:qFormat/>
    <w:pPr>
      <w:spacing w:line="240" w:lineRule="auto"/>
      <w:jc w:val="center"/>
    </w:pPr>
    <w:rPr>
      <w:b/>
      <w:sz w:val="28"/>
    </w:rPr>
  </w:style>
  <w:style w:type="paragraph" w:styleId="Kommentartext">
    <w:name w:val="annotation text"/>
    <w:basedOn w:val="Standard"/>
    <w:semiHidden/>
    <w:pPr>
      <w:spacing w:line="240" w:lineRule="auto"/>
      <w:jc w:val="left"/>
    </w:pPr>
    <w:rPr>
      <w:sz w:val="20"/>
    </w:r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caps/>
      <w:sz w:val="28"/>
    </w:rPr>
  </w:style>
  <w:style w:type="paragraph" w:customStyle="1" w:styleId="Projecttitle">
    <w:name w:val="Project_title"/>
    <w:basedOn w:val="Kopfzeile"/>
    <w:pPr>
      <w:spacing w:line="240" w:lineRule="auto"/>
      <w:jc w:val="center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2">
    <w:name w:val="Body Text 2"/>
    <w:basedOn w:val="Standard"/>
    <w:link w:val="Textkrper2Zchn"/>
    <w:semiHidden/>
    <w:pPr>
      <w:jc w:val="center"/>
    </w:pPr>
    <w:rPr>
      <w:lang w:eastAsia="x-none"/>
    </w:rPr>
  </w:style>
  <w:style w:type="paragraph" w:customStyle="1" w:styleId="List">
    <w:name w:val="List"/>
    <w:basedOn w:val="Standard"/>
    <w:pPr>
      <w:keepNext/>
      <w:keepLines/>
      <w:tabs>
        <w:tab w:val="left" w:pos="851"/>
      </w:tabs>
      <w:spacing w:line="240" w:lineRule="auto"/>
      <w:ind w:left="851" w:hanging="284"/>
      <w:jc w:val="left"/>
    </w:pPr>
    <w:rPr>
      <w:rFonts w:ascii="Times New Roman" w:hAnsi="Times New Roman"/>
      <w:sz w:val="24"/>
    </w:rPr>
  </w:style>
  <w:style w:type="paragraph" w:customStyle="1" w:styleId="Paragraph">
    <w:name w:val="Paragraph"/>
    <w:basedOn w:val="Standard"/>
    <w:pPr>
      <w:spacing w:before="120" w:line="240" w:lineRule="auto"/>
      <w:jc w:val="left"/>
    </w:pPr>
    <w:rPr>
      <w:rFonts w:ascii="Times New Roman" w:hAnsi="Times New Roman"/>
      <w:sz w:val="24"/>
    </w:rPr>
  </w:style>
  <w:style w:type="paragraph" w:styleId="Sprechblasentext">
    <w:name w:val="Balloon Text"/>
    <w:basedOn w:val="Standard"/>
    <w:link w:val="SprechblasentextZchn"/>
    <w:uiPriority w:val="99"/>
    <w:unhideWhenUsed/>
    <w:rsid w:val="00AB05BA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AB05BA"/>
    <w:rPr>
      <w:rFonts w:ascii="Tahoma" w:hAnsi="Tahoma" w:cs="Tahoma"/>
      <w:sz w:val="16"/>
      <w:szCs w:val="16"/>
      <w:lang w:val="en-GB" w:eastAsia="fr-FR"/>
    </w:rPr>
  </w:style>
  <w:style w:type="paragraph" w:styleId="Listenabsatz">
    <w:name w:val="List Paragraph"/>
    <w:basedOn w:val="Standard"/>
    <w:uiPriority w:val="34"/>
    <w:qFormat/>
    <w:rsid w:val="002B6EE8"/>
    <w:pPr>
      <w:spacing w:line="240" w:lineRule="auto"/>
      <w:ind w:left="720"/>
      <w:jc w:val="left"/>
    </w:pPr>
    <w:rPr>
      <w:rFonts w:ascii="Calibri" w:hAnsi="Calibri"/>
      <w:szCs w:val="22"/>
      <w:lang w:val="fr-BE" w:eastAsia="en-US"/>
    </w:rPr>
  </w:style>
  <w:style w:type="table" w:styleId="Tabellenraster">
    <w:name w:val="Table Grid"/>
    <w:basedOn w:val="NormaleTabelle"/>
    <w:uiPriority w:val="59"/>
    <w:rsid w:val="00FF4E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Standard"/>
    <w:rsid w:val="004A21DC"/>
    <w:pPr>
      <w:spacing w:before="120" w:after="120" w:line="288" w:lineRule="auto"/>
      <w:jc w:val="center"/>
    </w:pPr>
    <w:rPr>
      <w:noProof/>
      <w:szCs w:val="22"/>
    </w:rPr>
  </w:style>
  <w:style w:type="paragraph" w:customStyle="1" w:styleId="Indent1">
    <w:name w:val="Indent 1"/>
    <w:basedOn w:val="Standard"/>
    <w:rsid w:val="00C74A20"/>
    <w:pPr>
      <w:spacing w:before="60" w:after="60" w:line="288" w:lineRule="auto"/>
      <w:ind w:left="1417" w:hanging="283"/>
    </w:pPr>
    <w:rPr>
      <w:szCs w:val="22"/>
    </w:rPr>
  </w:style>
  <w:style w:type="character" w:customStyle="1" w:styleId="Textkrper2Zchn">
    <w:name w:val="Textkörper 2 Zchn"/>
    <w:link w:val="Textkrper2"/>
    <w:semiHidden/>
    <w:rsid w:val="005422F7"/>
    <w:rPr>
      <w:rFonts w:ascii="Arial" w:hAnsi="Arial"/>
      <w:sz w:val="22"/>
      <w:lang w:val="en-GB"/>
    </w:rPr>
  </w:style>
  <w:style w:type="paragraph" w:customStyle="1" w:styleId="Standard1">
    <w:name w:val="Standard1"/>
    <w:rsid w:val="00EA2498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val="fr-F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4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BSI\BSI_meet_minutes%201-0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DFBC9-E772-47E9-B693-389A94439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BSI_meet_minutes 1-0.dot</Template>
  <TotalTime>0</TotalTime>
  <Pages>29</Pages>
  <Words>4285</Words>
  <Characters>24428</Characters>
  <Application>Microsoft Office Word</Application>
  <DocSecurity>0</DocSecurity>
  <Lines>203</Lines>
  <Paragraphs>57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GENERIC ATC	</vt:lpstr>
      <vt:lpstr>GENERIC ATC	</vt:lpstr>
    </vt:vector>
  </TitlesOfParts>
  <Company>Deutsche Bahn AG</Company>
  <LinksUpToDate>false</LinksUpToDate>
  <CharactersWithSpaces>28656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ATC</dc:title>
  <dc:creator>meunpier</dc:creator>
  <cp:lastModifiedBy>Hekele, Bernd</cp:lastModifiedBy>
  <cp:revision>2</cp:revision>
  <cp:lastPrinted>2013-11-08T16:08:00Z</cp:lastPrinted>
  <dcterms:created xsi:type="dcterms:W3CDTF">2013-12-02T11:27:00Z</dcterms:created>
  <dcterms:modified xsi:type="dcterms:W3CDTF">2013-12-02T11:27:00Z</dcterms:modified>
</cp:coreProperties>
</file>